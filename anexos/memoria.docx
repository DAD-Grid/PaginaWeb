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A8C01" w14:textId="23363D91" w:rsidR="00A1086A" w:rsidRDefault="00DB5FE8">
      <w:pPr>
        <w:jc w:val="center"/>
        <w:rPr>
          <w:b/>
          <w:sz w:val="32"/>
          <w:szCs w:val="32"/>
        </w:rPr>
      </w:pPr>
      <w:r>
        <w:rPr>
          <w:b/>
          <w:sz w:val="32"/>
          <w:szCs w:val="32"/>
        </w:rPr>
        <w:t xml:space="preserve"> </w:t>
      </w:r>
    </w:p>
    <w:p w14:paraId="5CA9CEF0" w14:textId="19ADD3F3" w:rsidR="00A1086A" w:rsidRPr="00FF0972" w:rsidRDefault="00C066AF">
      <w:pPr>
        <w:jc w:val="center"/>
        <w:rPr>
          <w:b/>
          <w:sz w:val="32"/>
          <w:szCs w:val="32"/>
          <w:lang w:val="es-CO"/>
        </w:rPr>
      </w:pPr>
      <w:r w:rsidRPr="00C066AF">
        <w:rPr>
          <w:b/>
          <w:sz w:val="32"/>
          <w:szCs w:val="32"/>
          <w:lang w:val="es-CO"/>
        </w:rPr>
        <w:t>CIS1630IN02</w:t>
      </w:r>
    </w:p>
    <w:p w14:paraId="7974BF73" w14:textId="77777777" w:rsidR="00A1086A" w:rsidRPr="00FF0972" w:rsidRDefault="009276EB">
      <w:pPr>
        <w:jc w:val="center"/>
        <w:rPr>
          <w:sz w:val="28"/>
          <w:lang w:val="es-CO"/>
        </w:rPr>
      </w:pPr>
      <w:r w:rsidRPr="009276EB">
        <w:rPr>
          <w:sz w:val="28"/>
          <w:lang w:val="es-CO"/>
        </w:rPr>
        <w:t>Grid Móvil para procesar imágenes médicas</w:t>
      </w:r>
    </w:p>
    <w:p w14:paraId="0EE19F0F" w14:textId="77777777" w:rsidR="00A1086A" w:rsidRPr="00FF0972" w:rsidRDefault="00A1086A">
      <w:pPr>
        <w:jc w:val="center"/>
        <w:rPr>
          <w:sz w:val="28"/>
          <w:lang w:val="es-CO"/>
        </w:rPr>
      </w:pPr>
    </w:p>
    <w:p w14:paraId="009FB4BB" w14:textId="77777777" w:rsidR="00A1086A" w:rsidRPr="00FF0972" w:rsidRDefault="00A1086A">
      <w:pPr>
        <w:jc w:val="center"/>
        <w:rPr>
          <w:sz w:val="28"/>
          <w:lang w:val="es-CO"/>
        </w:rPr>
      </w:pPr>
    </w:p>
    <w:p w14:paraId="09E518D8" w14:textId="77777777" w:rsidR="00A1086A" w:rsidRPr="00FF0972" w:rsidRDefault="00A1086A">
      <w:pPr>
        <w:jc w:val="center"/>
        <w:rPr>
          <w:sz w:val="28"/>
          <w:lang w:val="es-CO"/>
        </w:rPr>
      </w:pPr>
    </w:p>
    <w:p w14:paraId="34F6BEB5" w14:textId="77777777" w:rsidR="00A1086A" w:rsidRPr="00FF0972" w:rsidRDefault="00A1086A">
      <w:pPr>
        <w:jc w:val="center"/>
        <w:rPr>
          <w:sz w:val="28"/>
          <w:lang w:val="es-CO"/>
        </w:rPr>
      </w:pPr>
    </w:p>
    <w:p w14:paraId="78FEF97C" w14:textId="77777777" w:rsidR="00A1086A" w:rsidRPr="00FF0972" w:rsidRDefault="00A1086A">
      <w:pPr>
        <w:jc w:val="center"/>
        <w:rPr>
          <w:sz w:val="28"/>
          <w:lang w:val="es-CO"/>
        </w:rPr>
      </w:pPr>
    </w:p>
    <w:p w14:paraId="68B5F66E" w14:textId="77777777" w:rsidR="00A1086A" w:rsidRPr="00FF0972" w:rsidRDefault="00A1086A">
      <w:pPr>
        <w:jc w:val="center"/>
        <w:rPr>
          <w:sz w:val="28"/>
          <w:lang w:val="es-CO"/>
        </w:rPr>
      </w:pPr>
    </w:p>
    <w:p w14:paraId="27BBBD3E" w14:textId="77777777" w:rsidR="00A1086A" w:rsidRDefault="009276EB">
      <w:pPr>
        <w:jc w:val="center"/>
        <w:rPr>
          <w:sz w:val="28"/>
          <w:lang w:val="es-CO"/>
        </w:rPr>
      </w:pPr>
      <w:r>
        <w:rPr>
          <w:sz w:val="28"/>
          <w:lang w:val="es-CO"/>
        </w:rPr>
        <w:t>David Francisco Calle Restrepo</w:t>
      </w:r>
    </w:p>
    <w:p w14:paraId="6857C0D9" w14:textId="77777777" w:rsidR="009276EB" w:rsidRDefault="009276EB">
      <w:pPr>
        <w:jc w:val="center"/>
        <w:rPr>
          <w:sz w:val="28"/>
          <w:lang w:val="es-CO"/>
        </w:rPr>
      </w:pPr>
      <w:r>
        <w:rPr>
          <w:sz w:val="28"/>
          <w:lang w:val="es-CO"/>
        </w:rPr>
        <w:t>Alfredo Sebastián Santamaría Gómez</w:t>
      </w:r>
    </w:p>
    <w:p w14:paraId="098E300F" w14:textId="77777777" w:rsidR="00A1086A" w:rsidRDefault="009276EB" w:rsidP="009276EB">
      <w:pPr>
        <w:jc w:val="center"/>
        <w:rPr>
          <w:sz w:val="28"/>
          <w:lang w:val="es-CO"/>
        </w:rPr>
      </w:pPr>
      <w:r>
        <w:rPr>
          <w:sz w:val="28"/>
          <w:lang w:val="es-CO"/>
        </w:rPr>
        <w:t>David Felipe Suárez Guerrero</w:t>
      </w:r>
    </w:p>
    <w:p w14:paraId="2ED66027" w14:textId="77777777" w:rsidR="009276EB" w:rsidRPr="00FF0972" w:rsidRDefault="009276EB" w:rsidP="009276EB">
      <w:pPr>
        <w:jc w:val="center"/>
        <w:rPr>
          <w:sz w:val="28"/>
          <w:lang w:val="es-CO"/>
        </w:rPr>
      </w:pPr>
    </w:p>
    <w:p w14:paraId="7133948D" w14:textId="77777777" w:rsidR="00A1086A" w:rsidRPr="00FF0972" w:rsidRDefault="00A1086A">
      <w:pPr>
        <w:jc w:val="center"/>
        <w:rPr>
          <w:sz w:val="28"/>
          <w:lang w:val="es-CO"/>
        </w:rPr>
      </w:pPr>
    </w:p>
    <w:p w14:paraId="62D6E400" w14:textId="77777777" w:rsidR="00A1086A" w:rsidRPr="00FF0972" w:rsidRDefault="00A1086A">
      <w:pPr>
        <w:jc w:val="center"/>
        <w:rPr>
          <w:sz w:val="28"/>
          <w:lang w:val="es-CO"/>
        </w:rPr>
      </w:pPr>
    </w:p>
    <w:p w14:paraId="68F5BAB9" w14:textId="77777777" w:rsidR="00A1086A" w:rsidRPr="00FF0972" w:rsidRDefault="00A1086A">
      <w:pPr>
        <w:jc w:val="center"/>
        <w:rPr>
          <w:sz w:val="28"/>
          <w:lang w:val="es-CO"/>
        </w:rPr>
      </w:pPr>
    </w:p>
    <w:p w14:paraId="36094C89" w14:textId="77777777" w:rsidR="00A1086A" w:rsidRPr="00FF0972" w:rsidRDefault="00A1086A">
      <w:pPr>
        <w:jc w:val="center"/>
        <w:rPr>
          <w:sz w:val="28"/>
          <w:lang w:val="es-CO"/>
        </w:rPr>
      </w:pPr>
    </w:p>
    <w:p w14:paraId="1DC9EAE1" w14:textId="77777777" w:rsidR="00A1086A" w:rsidRPr="00FF0972" w:rsidRDefault="00A1086A">
      <w:pPr>
        <w:jc w:val="center"/>
        <w:rPr>
          <w:sz w:val="28"/>
          <w:lang w:val="es-CO"/>
        </w:rPr>
      </w:pPr>
    </w:p>
    <w:p w14:paraId="66447BAC" w14:textId="77777777" w:rsidR="00A1086A" w:rsidRPr="00FF0972" w:rsidRDefault="00A1086A">
      <w:pPr>
        <w:jc w:val="center"/>
        <w:rPr>
          <w:sz w:val="28"/>
          <w:lang w:val="es-CO"/>
        </w:rPr>
      </w:pPr>
    </w:p>
    <w:p w14:paraId="6C496FB1" w14:textId="77777777" w:rsidR="00A1086A" w:rsidRPr="00FF0972" w:rsidRDefault="00822328">
      <w:pPr>
        <w:jc w:val="center"/>
        <w:rPr>
          <w:sz w:val="28"/>
          <w:lang w:val="es-CO"/>
        </w:rPr>
      </w:pPr>
      <w:r w:rsidRPr="00FF0972">
        <w:rPr>
          <w:sz w:val="28"/>
          <w:lang w:val="es-CO"/>
        </w:rPr>
        <w:t>PONTIFICIA UNIVERSIDAD JAVERIANA</w:t>
      </w:r>
    </w:p>
    <w:p w14:paraId="584EBCF4" w14:textId="77777777" w:rsidR="00A1086A" w:rsidRPr="00FF0972" w:rsidRDefault="00822328">
      <w:pPr>
        <w:jc w:val="center"/>
        <w:rPr>
          <w:sz w:val="28"/>
          <w:lang w:val="es-CO"/>
        </w:rPr>
      </w:pPr>
      <w:r w:rsidRPr="00FF0972">
        <w:rPr>
          <w:sz w:val="28"/>
          <w:lang w:val="es-CO"/>
        </w:rPr>
        <w:t>FACULTAD DE INGENIERIA</w:t>
      </w:r>
    </w:p>
    <w:p w14:paraId="5FB3CCF5" w14:textId="77777777" w:rsidR="00A1086A" w:rsidRPr="00FF0972" w:rsidRDefault="00822328">
      <w:pPr>
        <w:jc w:val="center"/>
        <w:rPr>
          <w:sz w:val="28"/>
          <w:lang w:val="es-CO"/>
        </w:rPr>
      </w:pPr>
      <w:r w:rsidRPr="00FF0972">
        <w:rPr>
          <w:sz w:val="28"/>
          <w:lang w:val="es-CO"/>
        </w:rPr>
        <w:t>CARRERA DE INGENIERIA DE SISTEMAS</w:t>
      </w:r>
    </w:p>
    <w:p w14:paraId="0FCAB790" w14:textId="77777777" w:rsidR="00A1086A" w:rsidRPr="00FF0972" w:rsidRDefault="00822328">
      <w:pPr>
        <w:jc w:val="center"/>
        <w:rPr>
          <w:sz w:val="28"/>
          <w:lang w:val="es-CO"/>
        </w:rPr>
      </w:pPr>
      <w:r w:rsidRPr="00FF0972">
        <w:rPr>
          <w:sz w:val="28"/>
          <w:lang w:val="es-CO"/>
        </w:rPr>
        <w:t>BOGOTÁ, D.C.</w:t>
      </w:r>
    </w:p>
    <w:p w14:paraId="6EF0B9A5" w14:textId="77777777" w:rsidR="00A1086A" w:rsidRPr="00FF0972" w:rsidRDefault="0055048B">
      <w:pPr>
        <w:jc w:val="center"/>
        <w:rPr>
          <w:sz w:val="28"/>
          <w:lang w:val="es-CO"/>
        </w:rPr>
      </w:pPr>
      <w:r>
        <w:rPr>
          <w:sz w:val="28"/>
          <w:lang w:val="es-CO"/>
        </w:rPr>
        <w:t>2016</w:t>
      </w:r>
    </w:p>
    <w:p w14:paraId="240EE0D6" w14:textId="77777777" w:rsidR="00A1086A" w:rsidRPr="00FF0972" w:rsidRDefault="00A1086A">
      <w:pPr>
        <w:jc w:val="center"/>
        <w:rPr>
          <w:sz w:val="28"/>
          <w:lang w:val="es-CO"/>
        </w:rPr>
        <w:sectPr w:rsidR="00A1086A" w:rsidRPr="00FF0972" w:rsidSect="00FF0972">
          <w:headerReference w:type="even" r:id="rId9"/>
          <w:headerReference w:type="default" r:id="rId10"/>
          <w:footerReference w:type="even" r:id="rId11"/>
          <w:headerReference w:type="first" r:id="rId12"/>
          <w:footerReference w:type="first" r:id="rId13"/>
          <w:pgSz w:w="12240" w:h="15840" w:code="1"/>
          <w:pgMar w:top="567" w:right="851" w:bottom="1134" w:left="1134" w:header="1440" w:footer="1440" w:gutter="0"/>
          <w:cols w:space="720"/>
          <w:docGrid w:linePitch="299"/>
        </w:sectPr>
      </w:pPr>
    </w:p>
    <w:p w14:paraId="69D428D0" w14:textId="3E027ECF" w:rsidR="00A1086A" w:rsidRPr="00FF0972" w:rsidRDefault="00936FDC">
      <w:pPr>
        <w:jc w:val="center"/>
        <w:rPr>
          <w:lang w:val="es-CO"/>
        </w:rPr>
      </w:pPr>
      <w:r w:rsidRPr="00936FDC">
        <w:rPr>
          <w:lang w:val="es-CO"/>
        </w:rPr>
        <w:lastRenderedPageBreak/>
        <w:t>CIS1630IN02</w:t>
      </w:r>
    </w:p>
    <w:p w14:paraId="0B2EA0D0" w14:textId="77777777" w:rsidR="00A1086A" w:rsidRPr="00FF0972" w:rsidRDefault="00E80BAC">
      <w:pPr>
        <w:jc w:val="center"/>
        <w:rPr>
          <w:lang w:val="es-CO"/>
        </w:rPr>
      </w:pPr>
      <w:r w:rsidRPr="00E80BAC">
        <w:rPr>
          <w:lang w:val="es-CO"/>
        </w:rPr>
        <w:t>Grid Móvil para procesar imágenes médicas</w:t>
      </w:r>
    </w:p>
    <w:p w14:paraId="16DBF899" w14:textId="77777777" w:rsidR="00A1086A" w:rsidRPr="00FF0972" w:rsidRDefault="00A1086A">
      <w:pPr>
        <w:jc w:val="center"/>
        <w:rPr>
          <w:lang w:val="es-CO"/>
        </w:rPr>
      </w:pPr>
    </w:p>
    <w:p w14:paraId="0FDCBF6E" w14:textId="77777777" w:rsidR="00A1086A" w:rsidRPr="00FF0972" w:rsidRDefault="00A1086A">
      <w:pPr>
        <w:jc w:val="center"/>
        <w:rPr>
          <w:lang w:val="es-CO"/>
        </w:rPr>
      </w:pPr>
    </w:p>
    <w:p w14:paraId="22A89B21" w14:textId="77777777" w:rsidR="00A1086A" w:rsidRPr="00FF0972" w:rsidRDefault="00A1086A">
      <w:pPr>
        <w:jc w:val="center"/>
        <w:rPr>
          <w:lang w:val="es-CO"/>
        </w:rPr>
      </w:pPr>
    </w:p>
    <w:p w14:paraId="3954155C" w14:textId="77777777" w:rsidR="00A1086A" w:rsidRPr="00FF0972" w:rsidRDefault="00E80BAC">
      <w:pPr>
        <w:jc w:val="center"/>
        <w:rPr>
          <w:b/>
          <w:lang w:val="es-CO"/>
        </w:rPr>
      </w:pPr>
      <w:r>
        <w:rPr>
          <w:b/>
          <w:lang w:val="es-CO"/>
        </w:rPr>
        <w:t>Autores</w:t>
      </w:r>
      <w:r w:rsidR="00822328" w:rsidRPr="00FF0972">
        <w:rPr>
          <w:b/>
          <w:lang w:val="es-CO"/>
        </w:rPr>
        <w:t>:</w:t>
      </w:r>
    </w:p>
    <w:p w14:paraId="69C43220" w14:textId="77777777" w:rsidR="00E80BAC" w:rsidRPr="00E80BAC" w:rsidRDefault="00E80BAC" w:rsidP="00E80BAC">
      <w:pPr>
        <w:jc w:val="center"/>
        <w:rPr>
          <w:lang w:val="es-CO"/>
        </w:rPr>
      </w:pPr>
      <w:r w:rsidRPr="00E80BAC">
        <w:rPr>
          <w:lang w:val="es-CO"/>
        </w:rPr>
        <w:t>David Francisco Calle Restrepo</w:t>
      </w:r>
    </w:p>
    <w:p w14:paraId="26C3EF4F" w14:textId="77777777" w:rsidR="00E80BAC" w:rsidRPr="00E80BAC" w:rsidRDefault="00E80BAC" w:rsidP="00E80BAC">
      <w:pPr>
        <w:jc w:val="center"/>
        <w:rPr>
          <w:lang w:val="es-CO"/>
        </w:rPr>
      </w:pPr>
      <w:r w:rsidRPr="00E80BAC">
        <w:rPr>
          <w:lang w:val="es-CO"/>
        </w:rPr>
        <w:t>Alfredo Sebastián Santamaría Gómez</w:t>
      </w:r>
    </w:p>
    <w:p w14:paraId="45C082F0" w14:textId="77777777" w:rsidR="00A1086A" w:rsidRPr="00FF0972" w:rsidRDefault="00E80BAC" w:rsidP="00E80BAC">
      <w:pPr>
        <w:jc w:val="center"/>
        <w:rPr>
          <w:lang w:val="es-CO"/>
        </w:rPr>
      </w:pPr>
      <w:r w:rsidRPr="00E80BAC">
        <w:rPr>
          <w:lang w:val="es-CO"/>
        </w:rPr>
        <w:t>David Felipe Suárez Guerrero</w:t>
      </w:r>
    </w:p>
    <w:p w14:paraId="056C17D8" w14:textId="77777777" w:rsidR="00A1086A" w:rsidRPr="00FF0972" w:rsidRDefault="00A1086A">
      <w:pPr>
        <w:jc w:val="center"/>
        <w:rPr>
          <w:lang w:val="es-CO"/>
        </w:rPr>
      </w:pPr>
    </w:p>
    <w:p w14:paraId="1EDB671A" w14:textId="77777777" w:rsidR="00A1086A" w:rsidRPr="00FF0972" w:rsidRDefault="00A1086A">
      <w:pPr>
        <w:jc w:val="center"/>
        <w:rPr>
          <w:lang w:val="es-CO"/>
        </w:rPr>
      </w:pPr>
    </w:p>
    <w:p w14:paraId="620F1BAC" w14:textId="77777777" w:rsidR="00A1086A" w:rsidRPr="00FF0972" w:rsidRDefault="00A1086A">
      <w:pPr>
        <w:jc w:val="center"/>
        <w:rPr>
          <w:lang w:val="es-CO"/>
        </w:rPr>
      </w:pPr>
    </w:p>
    <w:p w14:paraId="78A57D68" w14:textId="77777777" w:rsidR="00A1086A" w:rsidRPr="00FF0972" w:rsidRDefault="00822328">
      <w:pPr>
        <w:jc w:val="center"/>
        <w:rPr>
          <w:lang w:val="es-CO"/>
        </w:rPr>
      </w:pPr>
      <w:r w:rsidRPr="00FF0972">
        <w:rPr>
          <w:lang w:val="es-CO"/>
        </w:rPr>
        <w:t>MEMORIA DEL TRABAJO DE GRADO REALIZADO PARA CUMPLIR UNO DE LOS REQUISITOS PARA OPTAR AL TITULO DE INGENIERO DE SISTEMAS</w:t>
      </w:r>
    </w:p>
    <w:p w14:paraId="7FC8FC82" w14:textId="77777777" w:rsidR="00A1086A" w:rsidRPr="00FF0972" w:rsidRDefault="00A1086A">
      <w:pPr>
        <w:jc w:val="center"/>
        <w:rPr>
          <w:lang w:val="es-CO"/>
        </w:rPr>
      </w:pPr>
    </w:p>
    <w:p w14:paraId="5C8BFFA3" w14:textId="77777777" w:rsidR="00A1086A" w:rsidRPr="00FF0972" w:rsidRDefault="00822328">
      <w:pPr>
        <w:jc w:val="center"/>
        <w:rPr>
          <w:b/>
          <w:lang w:val="es-CO"/>
        </w:rPr>
      </w:pPr>
      <w:r w:rsidRPr="00FF0972">
        <w:rPr>
          <w:b/>
          <w:lang w:val="es-CO"/>
        </w:rPr>
        <w:t>Director</w:t>
      </w:r>
    </w:p>
    <w:p w14:paraId="01DAE629" w14:textId="77777777" w:rsidR="00A1086A" w:rsidRPr="00FF0972" w:rsidRDefault="00362FDA">
      <w:pPr>
        <w:jc w:val="center"/>
        <w:rPr>
          <w:lang w:val="es-CO"/>
        </w:rPr>
      </w:pPr>
      <w:r w:rsidRPr="00362FDA">
        <w:rPr>
          <w:lang w:val="es-CO"/>
        </w:rPr>
        <w:t>Ing. Mariela Josefina Curiel Huérfano. PhD</w:t>
      </w:r>
    </w:p>
    <w:p w14:paraId="45BC737C" w14:textId="77777777" w:rsidR="00A1086A" w:rsidRPr="00FF0972" w:rsidRDefault="00822328">
      <w:pPr>
        <w:jc w:val="center"/>
        <w:rPr>
          <w:b/>
          <w:lang w:val="es-CO"/>
        </w:rPr>
      </w:pPr>
      <w:r w:rsidRPr="00FF0972">
        <w:rPr>
          <w:b/>
          <w:lang w:val="es-CO"/>
        </w:rPr>
        <w:t>Jurados del Trabajo de Grado</w:t>
      </w:r>
    </w:p>
    <w:p w14:paraId="69A7258D" w14:textId="77777777" w:rsidR="00A1086A" w:rsidRPr="00EF1EEE" w:rsidRDefault="00822328">
      <w:pPr>
        <w:jc w:val="center"/>
        <w:rPr>
          <w:highlight w:val="yellow"/>
          <w:lang w:val="es-CO"/>
        </w:rPr>
      </w:pPr>
      <w:r w:rsidRPr="00EF1EEE">
        <w:rPr>
          <w:highlight w:val="yellow"/>
          <w:lang w:val="es-CO"/>
        </w:rPr>
        <w:t xml:space="preserve">&lt;Nombres y Apellidos Completos del Jurado &gt; </w:t>
      </w:r>
    </w:p>
    <w:p w14:paraId="4C588A55" w14:textId="77777777" w:rsidR="00A1086A" w:rsidRPr="00FF0972" w:rsidRDefault="00822328">
      <w:pPr>
        <w:jc w:val="center"/>
        <w:rPr>
          <w:lang w:val="es-CO"/>
        </w:rPr>
      </w:pPr>
      <w:r w:rsidRPr="00EF1EEE">
        <w:rPr>
          <w:highlight w:val="yellow"/>
          <w:lang w:val="es-CO"/>
        </w:rPr>
        <w:t>&lt;Nombres y Apellidos Completos del Jurado &gt;</w:t>
      </w:r>
      <w:r w:rsidRPr="00FF0972">
        <w:rPr>
          <w:lang w:val="es-CO"/>
        </w:rPr>
        <w:t xml:space="preserve"> </w:t>
      </w:r>
    </w:p>
    <w:p w14:paraId="7BBFBF3C" w14:textId="77777777" w:rsidR="00A1086A" w:rsidRPr="00FF0972" w:rsidRDefault="00822328">
      <w:pPr>
        <w:jc w:val="center"/>
        <w:rPr>
          <w:b/>
          <w:lang w:val="es-CO"/>
        </w:rPr>
      </w:pPr>
      <w:r w:rsidRPr="00FF0972">
        <w:rPr>
          <w:b/>
          <w:lang w:val="es-CO"/>
        </w:rPr>
        <w:t>Página web del Trabajo de Grado</w:t>
      </w:r>
    </w:p>
    <w:p w14:paraId="06185145" w14:textId="623ED2B6" w:rsidR="00A1086A" w:rsidRPr="00FF0972" w:rsidRDefault="00822328">
      <w:pPr>
        <w:jc w:val="center"/>
        <w:rPr>
          <w:color w:val="0000FF"/>
          <w:u w:val="single"/>
          <w:lang w:val="es-CO"/>
        </w:rPr>
      </w:pPr>
      <w:r w:rsidRPr="00936FDC">
        <w:rPr>
          <w:color w:val="0000FF"/>
          <w:u w:val="single"/>
          <w:lang w:val="es-CO"/>
        </w:rPr>
        <w:t>http://pegasu</w:t>
      </w:r>
      <w:r w:rsidR="00936FDC" w:rsidRPr="00936FDC">
        <w:rPr>
          <w:color w:val="0000FF"/>
          <w:u w:val="single"/>
          <w:lang w:val="es-CO"/>
        </w:rPr>
        <w:t>s.javeriana.edu.co/~CIS1630IN02</w:t>
      </w:r>
    </w:p>
    <w:p w14:paraId="6DF269E7" w14:textId="3E906E94" w:rsidR="00A1086A" w:rsidRPr="00FF0972" w:rsidRDefault="00A1086A">
      <w:pPr>
        <w:jc w:val="center"/>
        <w:rPr>
          <w:lang w:val="es-CO"/>
        </w:rPr>
      </w:pPr>
    </w:p>
    <w:p w14:paraId="07D5B8B6" w14:textId="77777777" w:rsidR="00A1086A" w:rsidRPr="00FF0972" w:rsidRDefault="00822328">
      <w:pPr>
        <w:jc w:val="center"/>
        <w:rPr>
          <w:lang w:val="es-CO"/>
        </w:rPr>
      </w:pPr>
      <w:r w:rsidRPr="00FF0972">
        <w:rPr>
          <w:lang w:val="es-CO"/>
        </w:rPr>
        <w:t>PONTIFICIA UNIVERSIDAD JAVERIANA</w:t>
      </w:r>
    </w:p>
    <w:p w14:paraId="2D1BBFE9" w14:textId="77777777" w:rsidR="00A1086A" w:rsidRPr="00FF0972" w:rsidRDefault="00822328">
      <w:pPr>
        <w:jc w:val="center"/>
        <w:rPr>
          <w:lang w:val="es-CO"/>
        </w:rPr>
      </w:pPr>
      <w:r w:rsidRPr="00FF0972">
        <w:rPr>
          <w:lang w:val="es-CO"/>
        </w:rPr>
        <w:t>FACULTAD DE INGENIERIA</w:t>
      </w:r>
    </w:p>
    <w:p w14:paraId="1C9E246A" w14:textId="77777777" w:rsidR="00A1086A" w:rsidRPr="00FF0972" w:rsidRDefault="00822328">
      <w:pPr>
        <w:jc w:val="center"/>
        <w:rPr>
          <w:lang w:val="es-CO"/>
        </w:rPr>
      </w:pPr>
      <w:r w:rsidRPr="00FF0972">
        <w:rPr>
          <w:lang w:val="es-CO"/>
        </w:rPr>
        <w:t>CARRERA DE INGENIERIA DE SISTEMAS</w:t>
      </w:r>
    </w:p>
    <w:p w14:paraId="79E7B705" w14:textId="77777777" w:rsidR="00A1086A" w:rsidRPr="00FF0972" w:rsidRDefault="00822328">
      <w:pPr>
        <w:jc w:val="center"/>
        <w:rPr>
          <w:lang w:val="es-CO"/>
        </w:rPr>
      </w:pPr>
      <w:r w:rsidRPr="00FF0972">
        <w:rPr>
          <w:lang w:val="es-CO"/>
        </w:rPr>
        <w:t>BOGOTÁ, D.C.</w:t>
      </w:r>
    </w:p>
    <w:p w14:paraId="496523B7" w14:textId="77777777" w:rsidR="00A1086A" w:rsidRPr="00FF0972" w:rsidRDefault="00FA0C6C">
      <w:pPr>
        <w:jc w:val="center"/>
        <w:rPr>
          <w:lang w:val="es-CO"/>
        </w:rPr>
      </w:pPr>
      <w:r>
        <w:rPr>
          <w:lang w:val="es-CO"/>
        </w:rPr>
        <w:t>Noviembre 2016</w:t>
      </w:r>
    </w:p>
    <w:p w14:paraId="481808B5" w14:textId="77777777" w:rsidR="00A1086A" w:rsidRPr="00FF0972" w:rsidRDefault="00A1086A">
      <w:pPr>
        <w:jc w:val="center"/>
        <w:rPr>
          <w:sz w:val="28"/>
          <w:lang w:val="es-CO"/>
        </w:rPr>
      </w:pPr>
    </w:p>
    <w:p w14:paraId="5D12F0CD" w14:textId="77777777" w:rsidR="00A1086A" w:rsidRPr="00FF0972" w:rsidRDefault="00822328">
      <w:pPr>
        <w:jc w:val="center"/>
        <w:rPr>
          <w:b/>
          <w:sz w:val="32"/>
          <w:lang w:val="es-CO"/>
        </w:rPr>
      </w:pPr>
      <w:r w:rsidRPr="00FF0972">
        <w:rPr>
          <w:b/>
          <w:color w:val="000000"/>
          <w:lang w:val="es-CO"/>
        </w:rPr>
        <w:t>PONTIFICIA UNIVERSIDAD JAVERIANA</w:t>
      </w:r>
    </w:p>
    <w:p w14:paraId="3AACDBA3" w14:textId="77777777" w:rsidR="00A1086A" w:rsidRPr="00FF0972" w:rsidRDefault="00822328">
      <w:pPr>
        <w:jc w:val="center"/>
        <w:rPr>
          <w:b/>
          <w:sz w:val="32"/>
          <w:lang w:val="es-CO"/>
        </w:rPr>
      </w:pPr>
      <w:r w:rsidRPr="00FF0972">
        <w:rPr>
          <w:b/>
          <w:color w:val="000000"/>
          <w:lang w:val="es-CO"/>
        </w:rPr>
        <w:t>FACULTAD DE INGENIERIA</w:t>
      </w:r>
    </w:p>
    <w:p w14:paraId="1472DD06" w14:textId="77777777" w:rsidR="00A1086A" w:rsidRPr="00FF0972" w:rsidRDefault="00822328">
      <w:pPr>
        <w:jc w:val="center"/>
        <w:rPr>
          <w:b/>
          <w:color w:val="000000"/>
          <w:lang w:val="es-CO"/>
        </w:rPr>
      </w:pPr>
      <w:r w:rsidRPr="00FF0972">
        <w:rPr>
          <w:b/>
          <w:color w:val="000000"/>
          <w:lang w:val="es-CO"/>
        </w:rPr>
        <w:t>CARRERA DE INGENIERIA DE SISTEMAS</w:t>
      </w:r>
    </w:p>
    <w:p w14:paraId="1595FCBC" w14:textId="77777777" w:rsidR="00A1086A" w:rsidRPr="00FF0972" w:rsidRDefault="00A1086A">
      <w:pPr>
        <w:spacing w:before="100" w:beforeAutospacing="1" w:after="100" w:afterAutospacing="1"/>
        <w:jc w:val="center"/>
        <w:rPr>
          <w:b/>
          <w:color w:val="000000"/>
          <w:lang w:val="es-CO"/>
        </w:rPr>
      </w:pPr>
    </w:p>
    <w:p w14:paraId="360D6BB3" w14:textId="77777777" w:rsidR="00A1086A" w:rsidRPr="00FF0972" w:rsidRDefault="00A1086A">
      <w:pPr>
        <w:spacing w:before="100" w:beforeAutospacing="1" w:after="100" w:afterAutospacing="1"/>
        <w:jc w:val="center"/>
        <w:rPr>
          <w:b/>
          <w:color w:val="000000"/>
          <w:lang w:val="es-CO"/>
        </w:rPr>
      </w:pPr>
    </w:p>
    <w:p w14:paraId="3BE97CBB" w14:textId="77777777" w:rsidR="00A1086A" w:rsidRPr="00FF0972" w:rsidRDefault="00A1086A">
      <w:pPr>
        <w:spacing w:before="100" w:beforeAutospacing="1" w:after="100" w:afterAutospacing="1"/>
        <w:jc w:val="center"/>
        <w:rPr>
          <w:b/>
          <w:color w:val="000000"/>
          <w:lang w:val="es-CO"/>
        </w:rPr>
      </w:pPr>
    </w:p>
    <w:p w14:paraId="0762EF73" w14:textId="77777777" w:rsidR="00A1086A" w:rsidRPr="00FF0972" w:rsidRDefault="00A1086A">
      <w:pPr>
        <w:spacing w:before="100" w:beforeAutospacing="1" w:after="100" w:afterAutospacing="1"/>
        <w:jc w:val="center"/>
        <w:rPr>
          <w:b/>
          <w:color w:val="000000"/>
          <w:lang w:val="es-CO"/>
        </w:rPr>
      </w:pPr>
    </w:p>
    <w:p w14:paraId="7988B643" w14:textId="77777777" w:rsidR="00A1086A" w:rsidRPr="00FF0972" w:rsidRDefault="00A1086A">
      <w:pPr>
        <w:spacing w:before="100" w:beforeAutospacing="1" w:after="100" w:afterAutospacing="1"/>
        <w:jc w:val="center"/>
        <w:rPr>
          <w:b/>
          <w:color w:val="000000"/>
          <w:lang w:val="es-CO"/>
        </w:rPr>
      </w:pPr>
    </w:p>
    <w:p w14:paraId="0CC51DFB" w14:textId="77777777" w:rsidR="00A1086A" w:rsidRPr="00FF0972" w:rsidRDefault="00A1086A">
      <w:pPr>
        <w:spacing w:before="100" w:beforeAutospacing="1" w:after="100" w:afterAutospacing="1"/>
        <w:jc w:val="center"/>
        <w:rPr>
          <w:b/>
          <w:color w:val="000000"/>
          <w:lang w:val="es-CO"/>
        </w:rPr>
      </w:pPr>
    </w:p>
    <w:p w14:paraId="011BE08F"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Rector Magnífico</w:t>
      </w:r>
    </w:p>
    <w:p w14:paraId="25826E2C" w14:textId="77777777" w:rsidR="00A1086A" w:rsidRPr="00FF0972" w:rsidRDefault="00822328">
      <w:pPr>
        <w:spacing w:before="100" w:beforeAutospacing="1" w:after="100" w:afterAutospacing="1"/>
        <w:jc w:val="center"/>
        <w:rPr>
          <w:color w:val="000000"/>
          <w:lang w:val="es-CO"/>
        </w:rPr>
      </w:pPr>
      <w:r w:rsidRPr="00FF0972">
        <w:rPr>
          <w:color w:val="000000"/>
          <w:lang w:val="es-CO"/>
        </w:rPr>
        <w:t xml:space="preserve">Jorge Humberto Peláez Piedrahita, S.J. </w:t>
      </w:r>
    </w:p>
    <w:p w14:paraId="17C94583"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Decano Académico Facultad de Ingeniería</w:t>
      </w:r>
    </w:p>
    <w:p w14:paraId="1F7C620F" w14:textId="77777777" w:rsidR="00A1086A" w:rsidRPr="00FF0972" w:rsidRDefault="00822328">
      <w:pPr>
        <w:spacing w:before="100" w:beforeAutospacing="1" w:after="100" w:afterAutospacing="1"/>
        <w:jc w:val="center"/>
        <w:rPr>
          <w:color w:val="000000"/>
          <w:lang w:val="es-CO"/>
        </w:rPr>
      </w:pPr>
      <w:r w:rsidRPr="00FF0972">
        <w:rPr>
          <w:color w:val="000000"/>
          <w:lang w:val="es-CO"/>
        </w:rPr>
        <w:t>Ingeniero Jorge Luis Sánchez Téllez</w:t>
      </w:r>
    </w:p>
    <w:p w14:paraId="01CAA2C5"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Director de la Carrera de Ingeniería de Sistemas</w:t>
      </w:r>
    </w:p>
    <w:p w14:paraId="55D31C12" w14:textId="2609193E" w:rsidR="00A1086A" w:rsidRPr="00FF0972" w:rsidRDefault="002E45F5">
      <w:pPr>
        <w:spacing w:before="100" w:beforeAutospacing="1" w:after="100" w:afterAutospacing="1"/>
        <w:jc w:val="center"/>
        <w:rPr>
          <w:sz w:val="32"/>
          <w:lang w:val="es-CO"/>
        </w:rPr>
      </w:pPr>
      <w:r>
        <w:rPr>
          <w:color w:val="000000"/>
          <w:lang w:val="es-CO"/>
        </w:rPr>
        <w:t>Ingeniera</w:t>
      </w:r>
      <w:r w:rsidR="00822328" w:rsidRPr="002E45F5">
        <w:rPr>
          <w:color w:val="000000"/>
          <w:lang w:val="es-CO"/>
        </w:rPr>
        <w:t xml:space="preserve"> </w:t>
      </w:r>
      <w:r>
        <w:rPr>
          <w:color w:val="000000"/>
          <w:lang w:val="es-CO"/>
        </w:rPr>
        <w:t>Mariela</w:t>
      </w:r>
      <w:r w:rsidR="00F46D70">
        <w:rPr>
          <w:color w:val="000000"/>
          <w:lang w:val="es-CO"/>
        </w:rPr>
        <w:t xml:space="preserve"> Josefina Curiel</w:t>
      </w:r>
    </w:p>
    <w:p w14:paraId="1EE8BF17" w14:textId="77777777" w:rsidR="00A1086A" w:rsidRPr="00FF0972" w:rsidRDefault="00822328">
      <w:pPr>
        <w:spacing w:before="100" w:beforeAutospacing="1" w:after="100" w:afterAutospacing="1"/>
        <w:jc w:val="center"/>
        <w:rPr>
          <w:b/>
          <w:color w:val="000000"/>
          <w:lang w:val="es-CO"/>
        </w:rPr>
      </w:pPr>
      <w:r w:rsidRPr="00FF0972">
        <w:rPr>
          <w:b/>
          <w:color w:val="000000"/>
          <w:lang w:val="es-CO"/>
        </w:rPr>
        <w:t>Director Departamento de Ingeniería de Sistemas</w:t>
      </w:r>
    </w:p>
    <w:p w14:paraId="388D1C10" w14:textId="77777777" w:rsidR="0087072C" w:rsidRPr="00AC74D9" w:rsidRDefault="00822328" w:rsidP="0087072C">
      <w:pPr>
        <w:spacing w:before="100" w:beforeAutospacing="1" w:after="100" w:afterAutospacing="1"/>
        <w:jc w:val="center"/>
        <w:rPr>
          <w:color w:val="000000"/>
          <w:lang w:val="es-CO"/>
        </w:rPr>
      </w:pPr>
      <w:r w:rsidRPr="004D1352">
        <w:rPr>
          <w:color w:val="000000"/>
          <w:lang w:val="es-CO"/>
        </w:rPr>
        <w:t xml:space="preserve">Ingeniero </w:t>
      </w:r>
      <w:r w:rsidR="0087072C" w:rsidRPr="00AC74D9">
        <w:rPr>
          <w:bCs/>
          <w:color w:val="000000"/>
          <w:lang w:val="es-CO"/>
        </w:rPr>
        <w:t>Efraín Ortiz Pabón</w:t>
      </w:r>
    </w:p>
    <w:p w14:paraId="61F78E4D" w14:textId="1D253C75" w:rsidR="00A1086A" w:rsidRPr="004D1352" w:rsidRDefault="00A1086A">
      <w:pPr>
        <w:spacing w:before="100" w:beforeAutospacing="1" w:after="100" w:afterAutospacing="1"/>
        <w:jc w:val="center"/>
        <w:rPr>
          <w:b/>
          <w:sz w:val="32"/>
          <w:lang w:val="es-CO"/>
        </w:rPr>
      </w:pPr>
    </w:p>
    <w:p w14:paraId="711AFB9B" w14:textId="77777777" w:rsidR="00A1086A" w:rsidRPr="00FF0972" w:rsidRDefault="00A1086A">
      <w:pPr>
        <w:jc w:val="center"/>
        <w:rPr>
          <w:sz w:val="28"/>
          <w:lang w:val="es-CO"/>
        </w:rPr>
      </w:pPr>
    </w:p>
    <w:p w14:paraId="33336F22" w14:textId="77777777" w:rsidR="00A1086A" w:rsidRPr="00FF0972" w:rsidRDefault="00822328">
      <w:pPr>
        <w:spacing w:before="100" w:beforeAutospacing="1" w:after="100" w:afterAutospacing="1"/>
        <w:rPr>
          <w:b/>
          <w:szCs w:val="28"/>
          <w:lang w:val="es-CO"/>
        </w:rPr>
      </w:pPr>
      <w:r w:rsidRPr="00FF0972">
        <w:rPr>
          <w:sz w:val="28"/>
          <w:lang w:val="es-CO"/>
        </w:rPr>
        <w:br w:type="page"/>
      </w:r>
      <w:r w:rsidRPr="00FF0972">
        <w:rPr>
          <w:b/>
          <w:color w:val="000000"/>
          <w:szCs w:val="28"/>
          <w:lang w:val="es-CO"/>
        </w:rPr>
        <w:lastRenderedPageBreak/>
        <w:t>Artículo 23 de la Resolución No. 1 de Junio de 1946</w:t>
      </w:r>
    </w:p>
    <w:p w14:paraId="573B2EB6" w14:textId="77777777" w:rsidR="00A1086A" w:rsidRPr="00FF0972" w:rsidRDefault="00822328">
      <w:pPr>
        <w:spacing w:before="100" w:beforeAutospacing="1" w:after="100" w:afterAutospacing="1"/>
        <w:rPr>
          <w:rStyle w:val="nfasis"/>
          <w:lang w:val="es-CO"/>
        </w:rPr>
      </w:pPr>
      <w:r w:rsidRPr="00FF0972">
        <w:rPr>
          <w:rStyle w:val="nfasis"/>
          <w:lang w:val="es-CO"/>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147BE146" w14:textId="77777777" w:rsidR="00A1086A" w:rsidRPr="00FF0972" w:rsidRDefault="00822328">
      <w:pPr>
        <w:rPr>
          <w:rStyle w:val="nfasis"/>
          <w:lang w:val="es-CO"/>
        </w:rPr>
      </w:pPr>
      <w:r w:rsidRPr="00FF0972">
        <w:rPr>
          <w:rStyle w:val="nfasis"/>
          <w:lang w:val="es-CO"/>
        </w:rPr>
        <w:br w:type="page"/>
      </w:r>
    </w:p>
    <w:p w14:paraId="6F7DF625" w14:textId="77777777" w:rsidR="00A1086A" w:rsidRPr="00FF0972" w:rsidRDefault="00822328">
      <w:pPr>
        <w:spacing w:before="100" w:beforeAutospacing="1" w:after="100" w:afterAutospacing="1"/>
        <w:jc w:val="center"/>
        <w:rPr>
          <w:rStyle w:val="nfasis"/>
          <w:b/>
          <w:i w:val="0"/>
          <w:lang w:val="es-CO"/>
        </w:rPr>
      </w:pPr>
      <w:r w:rsidRPr="00FF0972">
        <w:rPr>
          <w:rStyle w:val="nfasis"/>
          <w:b/>
          <w:i w:val="0"/>
          <w:lang w:val="es-CO"/>
        </w:rPr>
        <w:lastRenderedPageBreak/>
        <w:t>AGRADECIMIENTOS</w:t>
      </w:r>
    </w:p>
    <w:p w14:paraId="4E58E0BA" w14:textId="43534BFD" w:rsidR="00A1086A" w:rsidRPr="00896D78" w:rsidRDefault="00896D78" w:rsidP="00896D78">
      <w:pPr>
        <w:spacing w:before="100" w:beforeAutospacing="1" w:after="100" w:afterAutospacing="1"/>
        <w:jc w:val="both"/>
        <w:rPr>
          <w:lang w:val="es-CO"/>
        </w:rPr>
      </w:pPr>
      <w:r w:rsidRPr="00896D78">
        <w:rPr>
          <w:lang w:val="es-CO"/>
        </w:rPr>
        <w:t>Quisiéramos agradecer a nuestras familias, compañeros y profesores que estuvieron con nosotros durante nuestro desarrollo en la universidad. Especial agradecimiento a la Inge</w:t>
      </w:r>
      <w:r>
        <w:rPr>
          <w:lang w:val="es-CO"/>
        </w:rPr>
        <w:t>niera Mariela Curiel por toda su</w:t>
      </w:r>
      <w:r w:rsidRPr="00896D78">
        <w:rPr>
          <w:lang w:val="es-CO"/>
        </w:rPr>
        <w:t xml:space="preserve"> ayuda y por siempre abrirnos un espacio en su agenda, también al Ingeniero Leonardo Flórez por sus útiles consejos.</w:t>
      </w:r>
      <w:r w:rsidR="00822328" w:rsidRPr="00896D78">
        <w:rPr>
          <w:lang w:val="es-CO"/>
        </w:rPr>
        <w:t xml:space="preserve"> </w:t>
      </w:r>
    </w:p>
    <w:p w14:paraId="42B22001" w14:textId="77777777" w:rsidR="00A1086A" w:rsidRPr="00FF0972" w:rsidRDefault="00822328">
      <w:pPr>
        <w:rPr>
          <w:sz w:val="28"/>
          <w:lang w:val="es-CO"/>
        </w:rPr>
      </w:pPr>
      <w:r w:rsidRPr="00FF0972">
        <w:rPr>
          <w:sz w:val="28"/>
          <w:lang w:val="es-CO"/>
        </w:rPr>
        <w:br w:type="page"/>
      </w:r>
    </w:p>
    <w:p w14:paraId="1AF86BB2" w14:textId="28103D14" w:rsidR="00A1086A" w:rsidRDefault="00822328">
      <w:pPr>
        <w:pStyle w:val="Ttulo1"/>
      </w:pPr>
      <w:bookmarkStart w:id="0" w:name="_Toc467015838"/>
      <w:r>
        <w:lastRenderedPageBreak/>
        <w:t>CONTENIDO</w:t>
      </w:r>
      <w:bookmarkEnd w:id="0"/>
    </w:p>
    <w:p w14:paraId="62914314" w14:textId="77777777" w:rsidR="00A1732D" w:rsidRDefault="00A1732D">
      <w:pPr>
        <w:pStyle w:val="TDC1"/>
        <w:rPr>
          <w:rFonts w:asciiTheme="minorHAnsi" w:eastAsiaTheme="minorEastAsia" w:hAnsiTheme="minorHAnsi" w:cstheme="minorBidi"/>
          <w:b w:val="0"/>
          <w:smallCaps w:val="0"/>
          <w:noProof/>
          <w:szCs w:val="24"/>
          <w:lang w:val="en-US"/>
        </w:rPr>
      </w:pPr>
      <w:r>
        <w:rPr>
          <w:b w:val="0"/>
          <w:smallCaps w:val="0"/>
        </w:rPr>
        <w:fldChar w:fldCharType="begin"/>
      </w:r>
      <w:r>
        <w:rPr>
          <w:b w:val="0"/>
          <w:smallCaps w:val="0"/>
        </w:rPr>
        <w:instrText xml:space="preserve"> TOC \o "1-4" </w:instrText>
      </w:r>
      <w:r>
        <w:rPr>
          <w:b w:val="0"/>
          <w:smallCaps w:val="0"/>
        </w:rPr>
        <w:fldChar w:fldCharType="separate"/>
      </w:r>
      <w:r>
        <w:rPr>
          <w:noProof/>
        </w:rPr>
        <w:t>CONTENIDO</w:t>
      </w:r>
      <w:r>
        <w:rPr>
          <w:noProof/>
        </w:rPr>
        <w:tab/>
      </w:r>
      <w:r>
        <w:rPr>
          <w:noProof/>
        </w:rPr>
        <w:fldChar w:fldCharType="begin"/>
      </w:r>
      <w:r>
        <w:rPr>
          <w:noProof/>
        </w:rPr>
        <w:instrText xml:space="preserve"> PAGEREF _Toc467015838 \h </w:instrText>
      </w:r>
      <w:r>
        <w:rPr>
          <w:noProof/>
        </w:rPr>
      </w:r>
      <w:r>
        <w:rPr>
          <w:noProof/>
        </w:rPr>
        <w:fldChar w:fldCharType="separate"/>
      </w:r>
      <w:r w:rsidR="00606F9A">
        <w:rPr>
          <w:noProof/>
        </w:rPr>
        <w:t>6</w:t>
      </w:r>
      <w:r>
        <w:rPr>
          <w:noProof/>
        </w:rPr>
        <w:fldChar w:fldCharType="end"/>
      </w:r>
    </w:p>
    <w:p w14:paraId="79C7386B" w14:textId="77777777" w:rsidR="00A1732D" w:rsidRDefault="00A1732D">
      <w:pPr>
        <w:pStyle w:val="TDC1"/>
        <w:rPr>
          <w:rFonts w:asciiTheme="minorHAnsi" w:eastAsiaTheme="minorEastAsia" w:hAnsiTheme="minorHAnsi" w:cstheme="minorBidi"/>
          <w:b w:val="0"/>
          <w:smallCaps w:val="0"/>
          <w:noProof/>
          <w:szCs w:val="24"/>
          <w:lang w:val="en-US"/>
        </w:rPr>
      </w:pPr>
      <w:r>
        <w:rPr>
          <w:noProof/>
        </w:rPr>
        <w:t>FIGURAS</w:t>
      </w:r>
      <w:r>
        <w:rPr>
          <w:noProof/>
        </w:rPr>
        <w:tab/>
      </w:r>
      <w:r>
        <w:rPr>
          <w:noProof/>
        </w:rPr>
        <w:fldChar w:fldCharType="begin"/>
      </w:r>
      <w:r>
        <w:rPr>
          <w:noProof/>
        </w:rPr>
        <w:instrText xml:space="preserve"> PAGEREF _Toc467015839 \h </w:instrText>
      </w:r>
      <w:r>
        <w:rPr>
          <w:noProof/>
        </w:rPr>
      </w:r>
      <w:r>
        <w:rPr>
          <w:noProof/>
        </w:rPr>
        <w:fldChar w:fldCharType="separate"/>
      </w:r>
      <w:r w:rsidR="00606F9A">
        <w:rPr>
          <w:noProof/>
        </w:rPr>
        <w:t>9</w:t>
      </w:r>
      <w:r>
        <w:rPr>
          <w:noProof/>
        </w:rPr>
        <w:fldChar w:fldCharType="end"/>
      </w:r>
    </w:p>
    <w:p w14:paraId="6ACC5F1F" w14:textId="77777777" w:rsidR="00A1732D" w:rsidRDefault="00A1732D">
      <w:pPr>
        <w:pStyle w:val="TDC1"/>
        <w:rPr>
          <w:rFonts w:asciiTheme="minorHAnsi" w:eastAsiaTheme="minorEastAsia" w:hAnsiTheme="minorHAnsi" w:cstheme="minorBidi"/>
          <w:b w:val="0"/>
          <w:smallCaps w:val="0"/>
          <w:noProof/>
          <w:szCs w:val="24"/>
          <w:lang w:val="en-US"/>
        </w:rPr>
      </w:pPr>
      <w:r>
        <w:rPr>
          <w:noProof/>
        </w:rPr>
        <w:t>TABLAS</w:t>
      </w:r>
      <w:r>
        <w:rPr>
          <w:noProof/>
        </w:rPr>
        <w:tab/>
      </w:r>
      <w:r>
        <w:rPr>
          <w:noProof/>
        </w:rPr>
        <w:fldChar w:fldCharType="begin"/>
      </w:r>
      <w:r>
        <w:rPr>
          <w:noProof/>
        </w:rPr>
        <w:instrText xml:space="preserve"> PAGEREF _Toc467015840 \h </w:instrText>
      </w:r>
      <w:r>
        <w:rPr>
          <w:noProof/>
        </w:rPr>
      </w:r>
      <w:r>
        <w:rPr>
          <w:noProof/>
        </w:rPr>
        <w:fldChar w:fldCharType="separate"/>
      </w:r>
      <w:r w:rsidR="00606F9A">
        <w:rPr>
          <w:noProof/>
        </w:rPr>
        <w:t>10</w:t>
      </w:r>
      <w:r>
        <w:rPr>
          <w:noProof/>
        </w:rPr>
        <w:fldChar w:fldCharType="end"/>
      </w:r>
    </w:p>
    <w:p w14:paraId="3D6A2B03"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I - INTRODUCCIÓN</w:t>
      </w:r>
      <w:r>
        <w:rPr>
          <w:noProof/>
        </w:rPr>
        <w:tab/>
      </w:r>
      <w:r>
        <w:rPr>
          <w:noProof/>
        </w:rPr>
        <w:fldChar w:fldCharType="begin"/>
      </w:r>
      <w:r>
        <w:rPr>
          <w:noProof/>
        </w:rPr>
        <w:instrText xml:space="preserve"> PAGEREF _Toc467015841 \h </w:instrText>
      </w:r>
      <w:r>
        <w:rPr>
          <w:noProof/>
        </w:rPr>
      </w:r>
      <w:r>
        <w:rPr>
          <w:noProof/>
        </w:rPr>
        <w:fldChar w:fldCharType="separate"/>
      </w:r>
      <w:r w:rsidR="00606F9A">
        <w:rPr>
          <w:noProof/>
        </w:rPr>
        <w:t>12</w:t>
      </w:r>
      <w:r>
        <w:rPr>
          <w:noProof/>
        </w:rPr>
        <w:fldChar w:fldCharType="end"/>
      </w:r>
    </w:p>
    <w:p w14:paraId="2D00EA95"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II - DESCRIPCION GENERAL</w:t>
      </w:r>
      <w:r>
        <w:rPr>
          <w:noProof/>
        </w:rPr>
        <w:tab/>
      </w:r>
      <w:r>
        <w:rPr>
          <w:noProof/>
        </w:rPr>
        <w:fldChar w:fldCharType="begin"/>
      </w:r>
      <w:r>
        <w:rPr>
          <w:noProof/>
        </w:rPr>
        <w:instrText xml:space="preserve"> PAGEREF _Toc467015842 \h </w:instrText>
      </w:r>
      <w:r>
        <w:rPr>
          <w:noProof/>
        </w:rPr>
      </w:r>
      <w:r>
        <w:rPr>
          <w:noProof/>
        </w:rPr>
        <w:fldChar w:fldCharType="separate"/>
      </w:r>
      <w:r w:rsidR="00606F9A">
        <w:rPr>
          <w:noProof/>
        </w:rPr>
        <w:t>15</w:t>
      </w:r>
      <w:r>
        <w:rPr>
          <w:noProof/>
        </w:rPr>
        <w:fldChar w:fldCharType="end"/>
      </w:r>
    </w:p>
    <w:p w14:paraId="17341D77"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1.</w:t>
      </w:r>
      <w:r>
        <w:rPr>
          <w:rFonts w:asciiTheme="minorHAnsi" w:eastAsiaTheme="minorEastAsia" w:hAnsiTheme="minorHAnsi" w:cstheme="minorBidi"/>
          <w:smallCaps w:val="0"/>
          <w:noProof/>
          <w:szCs w:val="24"/>
          <w:lang w:val="en-US"/>
        </w:rPr>
        <w:tab/>
      </w:r>
      <w:r w:rsidRPr="004B0AEC">
        <w:rPr>
          <w:noProof/>
          <w:lang w:val="es-CO"/>
        </w:rPr>
        <w:t>Oportunidad, Problemática, Antecedentes</w:t>
      </w:r>
      <w:r>
        <w:rPr>
          <w:noProof/>
        </w:rPr>
        <w:tab/>
      </w:r>
      <w:r>
        <w:rPr>
          <w:noProof/>
        </w:rPr>
        <w:fldChar w:fldCharType="begin"/>
      </w:r>
      <w:r>
        <w:rPr>
          <w:noProof/>
        </w:rPr>
        <w:instrText xml:space="preserve"> PAGEREF _Toc467015843 \h </w:instrText>
      </w:r>
      <w:r>
        <w:rPr>
          <w:noProof/>
        </w:rPr>
      </w:r>
      <w:r>
        <w:rPr>
          <w:noProof/>
        </w:rPr>
        <w:fldChar w:fldCharType="separate"/>
      </w:r>
      <w:r w:rsidR="00606F9A">
        <w:rPr>
          <w:noProof/>
        </w:rPr>
        <w:t>15</w:t>
      </w:r>
      <w:r>
        <w:rPr>
          <w:noProof/>
        </w:rPr>
        <w:fldChar w:fldCharType="end"/>
      </w:r>
    </w:p>
    <w:p w14:paraId="455B0EB6"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1.1.</w:t>
      </w:r>
      <w:r>
        <w:rPr>
          <w:rFonts w:asciiTheme="minorHAnsi" w:eastAsiaTheme="minorEastAsia" w:hAnsiTheme="minorHAnsi" w:cstheme="minorBidi"/>
          <w:i w:val="0"/>
          <w:noProof/>
          <w:sz w:val="24"/>
          <w:szCs w:val="24"/>
          <w:lang w:val="en-US"/>
        </w:rPr>
        <w:tab/>
      </w:r>
      <w:r w:rsidRPr="004B0AEC">
        <w:rPr>
          <w:noProof/>
          <w:lang w:val="es-CO"/>
        </w:rPr>
        <w:t>Formulación del problema</w:t>
      </w:r>
      <w:r>
        <w:rPr>
          <w:noProof/>
        </w:rPr>
        <w:tab/>
      </w:r>
      <w:r>
        <w:rPr>
          <w:noProof/>
        </w:rPr>
        <w:fldChar w:fldCharType="begin"/>
      </w:r>
      <w:r>
        <w:rPr>
          <w:noProof/>
        </w:rPr>
        <w:instrText xml:space="preserve"> PAGEREF _Toc467015844 \h </w:instrText>
      </w:r>
      <w:r>
        <w:rPr>
          <w:noProof/>
        </w:rPr>
      </w:r>
      <w:r>
        <w:rPr>
          <w:noProof/>
        </w:rPr>
        <w:fldChar w:fldCharType="separate"/>
      </w:r>
      <w:r w:rsidR="00606F9A">
        <w:rPr>
          <w:noProof/>
        </w:rPr>
        <w:t>17</w:t>
      </w:r>
      <w:r>
        <w:rPr>
          <w:noProof/>
        </w:rPr>
        <w:fldChar w:fldCharType="end"/>
      </w:r>
    </w:p>
    <w:p w14:paraId="51502399"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1.2.</w:t>
      </w:r>
      <w:r>
        <w:rPr>
          <w:rFonts w:asciiTheme="minorHAnsi" w:eastAsiaTheme="minorEastAsia" w:hAnsiTheme="minorHAnsi" w:cstheme="minorBidi"/>
          <w:i w:val="0"/>
          <w:noProof/>
          <w:sz w:val="24"/>
          <w:szCs w:val="24"/>
          <w:lang w:val="en-US"/>
        </w:rPr>
        <w:tab/>
      </w:r>
      <w:r w:rsidRPr="004B0AEC">
        <w:rPr>
          <w:noProof/>
        </w:rPr>
        <w:t>Impacto Esperado</w:t>
      </w:r>
      <w:r>
        <w:rPr>
          <w:noProof/>
        </w:rPr>
        <w:tab/>
      </w:r>
      <w:r>
        <w:rPr>
          <w:noProof/>
        </w:rPr>
        <w:fldChar w:fldCharType="begin"/>
      </w:r>
      <w:r>
        <w:rPr>
          <w:noProof/>
        </w:rPr>
        <w:instrText xml:space="preserve"> PAGEREF _Toc467015845 \h </w:instrText>
      </w:r>
      <w:r>
        <w:rPr>
          <w:noProof/>
        </w:rPr>
      </w:r>
      <w:r>
        <w:rPr>
          <w:noProof/>
        </w:rPr>
        <w:fldChar w:fldCharType="separate"/>
      </w:r>
      <w:r w:rsidR="00606F9A">
        <w:rPr>
          <w:noProof/>
        </w:rPr>
        <w:t>17</w:t>
      </w:r>
      <w:r>
        <w:rPr>
          <w:noProof/>
        </w:rPr>
        <w:fldChar w:fldCharType="end"/>
      </w:r>
    </w:p>
    <w:p w14:paraId="0A72895D"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Descripción del Proyecto</w:t>
      </w:r>
      <w:r>
        <w:rPr>
          <w:noProof/>
        </w:rPr>
        <w:tab/>
      </w:r>
      <w:r>
        <w:rPr>
          <w:noProof/>
        </w:rPr>
        <w:fldChar w:fldCharType="begin"/>
      </w:r>
      <w:r>
        <w:rPr>
          <w:noProof/>
        </w:rPr>
        <w:instrText xml:space="preserve"> PAGEREF _Toc467015846 \h </w:instrText>
      </w:r>
      <w:r>
        <w:rPr>
          <w:noProof/>
        </w:rPr>
      </w:r>
      <w:r>
        <w:rPr>
          <w:noProof/>
        </w:rPr>
        <w:fldChar w:fldCharType="separate"/>
      </w:r>
      <w:r w:rsidR="00606F9A">
        <w:rPr>
          <w:noProof/>
        </w:rPr>
        <w:t>17</w:t>
      </w:r>
      <w:r>
        <w:rPr>
          <w:noProof/>
        </w:rPr>
        <w:fldChar w:fldCharType="end"/>
      </w:r>
    </w:p>
    <w:p w14:paraId="670C7406"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2.1.</w:t>
      </w:r>
      <w:r>
        <w:rPr>
          <w:rFonts w:asciiTheme="minorHAnsi" w:eastAsiaTheme="minorEastAsia" w:hAnsiTheme="minorHAnsi" w:cstheme="minorBidi"/>
          <w:i w:val="0"/>
          <w:noProof/>
          <w:sz w:val="24"/>
          <w:szCs w:val="24"/>
          <w:lang w:val="en-US"/>
        </w:rPr>
        <w:tab/>
      </w:r>
      <w:r w:rsidRPr="004B0AEC">
        <w:rPr>
          <w:noProof/>
        </w:rPr>
        <w:t>Objetivo general</w:t>
      </w:r>
      <w:r>
        <w:rPr>
          <w:noProof/>
        </w:rPr>
        <w:tab/>
      </w:r>
      <w:r>
        <w:rPr>
          <w:noProof/>
        </w:rPr>
        <w:fldChar w:fldCharType="begin"/>
      </w:r>
      <w:r>
        <w:rPr>
          <w:noProof/>
        </w:rPr>
        <w:instrText xml:space="preserve"> PAGEREF _Toc467015847 \h </w:instrText>
      </w:r>
      <w:r>
        <w:rPr>
          <w:noProof/>
        </w:rPr>
      </w:r>
      <w:r>
        <w:rPr>
          <w:noProof/>
        </w:rPr>
        <w:fldChar w:fldCharType="separate"/>
      </w:r>
      <w:r w:rsidR="00606F9A">
        <w:rPr>
          <w:noProof/>
        </w:rPr>
        <w:t>17</w:t>
      </w:r>
      <w:r>
        <w:rPr>
          <w:noProof/>
        </w:rPr>
        <w:fldChar w:fldCharType="end"/>
      </w:r>
    </w:p>
    <w:p w14:paraId="63CBEFB5"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2.2.</w:t>
      </w:r>
      <w:r>
        <w:rPr>
          <w:rFonts w:asciiTheme="minorHAnsi" w:eastAsiaTheme="minorEastAsia" w:hAnsiTheme="minorHAnsi" w:cstheme="minorBidi"/>
          <w:i w:val="0"/>
          <w:noProof/>
          <w:sz w:val="24"/>
          <w:szCs w:val="24"/>
          <w:lang w:val="en-US"/>
        </w:rPr>
        <w:tab/>
      </w:r>
      <w:r w:rsidRPr="004B0AEC">
        <w:rPr>
          <w:noProof/>
        </w:rPr>
        <w:t>Objetivos específicos</w:t>
      </w:r>
      <w:r>
        <w:rPr>
          <w:noProof/>
        </w:rPr>
        <w:tab/>
      </w:r>
      <w:r>
        <w:rPr>
          <w:noProof/>
        </w:rPr>
        <w:fldChar w:fldCharType="begin"/>
      </w:r>
      <w:r>
        <w:rPr>
          <w:noProof/>
        </w:rPr>
        <w:instrText xml:space="preserve"> PAGEREF _Toc467015848 \h </w:instrText>
      </w:r>
      <w:r>
        <w:rPr>
          <w:noProof/>
        </w:rPr>
      </w:r>
      <w:r>
        <w:rPr>
          <w:noProof/>
        </w:rPr>
        <w:fldChar w:fldCharType="separate"/>
      </w:r>
      <w:r w:rsidR="00606F9A">
        <w:rPr>
          <w:noProof/>
        </w:rPr>
        <w:t>18</w:t>
      </w:r>
      <w:r>
        <w:rPr>
          <w:noProof/>
        </w:rPr>
        <w:fldChar w:fldCharType="end"/>
      </w:r>
    </w:p>
    <w:p w14:paraId="21B7D151"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III – MARCO TEÓRICO</w:t>
      </w:r>
      <w:r>
        <w:rPr>
          <w:noProof/>
        </w:rPr>
        <w:tab/>
      </w:r>
      <w:r>
        <w:rPr>
          <w:noProof/>
        </w:rPr>
        <w:fldChar w:fldCharType="begin"/>
      </w:r>
      <w:r>
        <w:rPr>
          <w:noProof/>
        </w:rPr>
        <w:instrText xml:space="preserve"> PAGEREF _Toc467015849 \h </w:instrText>
      </w:r>
      <w:r>
        <w:rPr>
          <w:noProof/>
        </w:rPr>
      </w:r>
      <w:r>
        <w:rPr>
          <w:noProof/>
        </w:rPr>
        <w:fldChar w:fldCharType="separate"/>
      </w:r>
      <w:r w:rsidR="00606F9A">
        <w:rPr>
          <w:noProof/>
        </w:rPr>
        <w:t>19</w:t>
      </w:r>
      <w:r>
        <w:rPr>
          <w:noProof/>
        </w:rPr>
        <w:fldChar w:fldCharType="end"/>
      </w:r>
    </w:p>
    <w:p w14:paraId="23E5CCBF"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rPr>
        <w:t>1.</w:t>
      </w:r>
      <w:r>
        <w:rPr>
          <w:rFonts w:asciiTheme="minorHAnsi" w:eastAsiaTheme="minorEastAsia" w:hAnsiTheme="minorHAnsi" w:cstheme="minorBidi"/>
          <w:smallCaps w:val="0"/>
          <w:noProof/>
          <w:szCs w:val="24"/>
          <w:lang w:val="en-US"/>
        </w:rPr>
        <w:tab/>
      </w:r>
      <w:r w:rsidRPr="004B0AEC">
        <w:rPr>
          <w:noProof/>
        </w:rPr>
        <w:t>Conceptos Fundamentales</w:t>
      </w:r>
      <w:r>
        <w:rPr>
          <w:noProof/>
        </w:rPr>
        <w:tab/>
      </w:r>
      <w:r>
        <w:rPr>
          <w:noProof/>
        </w:rPr>
        <w:fldChar w:fldCharType="begin"/>
      </w:r>
      <w:r>
        <w:rPr>
          <w:noProof/>
        </w:rPr>
        <w:instrText xml:space="preserve"> PAGEREF _Toc467015850 \h </w:instrText>
      </w:r>
      <w:r>
        <w:rPr>
          <w:noProof/>
        </w:rPr>
      </w:r>
      <w:r>
        <w:rPr>
          <w:noProof/>
        </w:rPr>
        <w:fldChar w:fldCharType="separate"/>
      </w:r>
      <w:r w:rsidR="00606F9A">
        <w:rPr>
          <w:noProof/>
        </w:rPr>
        <w:t>19</w:t>
      </w:r>
      <w:r>
        <w:rPr>
          <w:noProof/>
        </w:rPr>
        <w:fldChar w:fldCharType="end"/>
      </w:r>
    </w:p>
    <w:p w14:paraId="41EC7754"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1.1.</w:t>
      </w:r>
      <w:r>
        <w:rPr>
          <w:rFonts w:asciiTheme="minorHAnsi" w:eastAsiaTheme="minorEastAsia" w:hAnsiTheme="minorHAnsi" w:cstheme="minorBidi"/>
          <w:i w:val="0"/>
          <w:noProof/>
          <w:sz w:val="24"/>
          <w:szCs w:val="24"/>
          <w:lang w:val="en-US"/>
        </w:rPr>
        <w:tab/>
      </w:r>
      <w:r w:rsidRPr="004B0AEC">
        <w:rPr>
          <w:noProof/>
          <w:lang w:val="es-CO"/>
        </w:rPr>
        <w:t>Grid Móvil y procesamiento paralelo</w:t>
      </w:r>
      <w:r>
        <w:rPr>
          <w:noProof/>
        </w:rPr>
        <w:tab/>
      </w:r>
      <w:r>
        <w:rPr>
          <w:noProof/>
        </w:rPr>
        <w:fldChar w:fldCharType="begin"/>
      </w:r>
      <w:r>
        <w:rPr>
          <w:noProof/>
        </w:rPr>
        <w:instrText xml:space="preserve"> PAGEREF _Toc467015851 \h </w:instrText>
      </w:r>
      <w:r>
        <w:rPr>
          <w:noProof/>
        </w:rPr>
      </w:r>
      <w:r>
        <w:rPr>
          <w:noProof/>
        </w:rPr>
        <w:fldChar w:fldCharType="separate"/>
      </w:r>
      <w:r w:rsidR="00606F9A">
        <w:rPr>
          <w:noProof/>
        </w:rPr>
        <w:t>19</w:t>
      </w:r>
      <w:r>
        <w:rPr>
          <w:noProof/>
        </w:rPr>
        <w:fldChar w:fldCharType="end"/>
      </w:r>
    </w:p>
    <w:p w14:paraId="27AAB758"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1.2.</w:t>
      </w:r>
      <w:r>
        <w:rPr>
          <w:rFonts w:asciiTheme="minorHAnsi" w:eastAsiaTheme="minorEastAsia" w:hAnsiTheme="minorHAnsi" w:cstheme="minorBidi"/>
          <w:i w:val="0"/>
          <w:noProof/>
          <w:sz w:val="24"/>
          <w:szCs w:val="24"/>
          <w:lang w:val="en-US"/>
        </w:rPr>
        <w:tab/>
      </w:r>
      <w:r w:rsidRPr="004B0AEC">
        <w:rPr>
          <w:noProof/>
          <w:lang w:val="es-CO"/>
        </w:rPr>
        <w:t>Compilación</w:t>
      </w:r>
      <w:r>
        <w:rPr>
          <w:noProof/>
        </w:rPr>
        <w:tab/>
      </w:r>
      <w:r>
        <w:rPr>
          <w:noProof/>
        </w:rPr>
        <w:fldChar w:fldCharType="begin"/>
      </w:r>
      <w:r>
        <w:rPr>
          <w:noProof/>
        </w:rPr>
        <w:instrText xml:space="preserve"> PAGEREF _Toc467015852 \h </w:instrText>
      </w:r>
      <w:r>
        <w:rPr>
          <w:noProof/>
        </w:rPr>
      </w:r>
      <w:r>
        <w:rPr>
          <w:noProof/>
        </w:rPr>
        <w:fldChar w:fldCharType="separate"/>
      </w:r>
      <w:r w:rsidR="00606F9A">
        <w:rPr>
          <w:noProof/>
        </w:rPr>
        <w:t>21</w:t>
      </w:r>
      <w:r>
        <w:rPr>
          <w:noProof/>
        </w:rPr>
        <w:fldChar w:fldCharType="end"/>
      </w:r>
    </w:p>
    <w:p w14:paraId="5B487F09"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1.3.</w:t>
      </w:r>
      <w:r>
        <w:rPr>
          <w:rFonts w:asciiTheme="minorHAnsi" w:eastAsiaTheme="minorEastAsia" w:hAnsiTheme="minorHAnsi" w:cstheme="minorBidi"/>
          <w:i w:val="0"/>
          <w:noProof/>
          <w:sz w:val="24"/>
          <w:szCs w:val="24"/>
          <w:lang w:val="en-US"/>
        </w:rPr>
        <w:tab/>
      </w:r>
      <w:r w:rsidRPr="004B0AEC">
        <w:rPr>
          <w:noProof/>
          <w:lang w:val="es-CO"/>
        </w:rPr>
        <w:t>Procesamiento de imágenes</w:t>
      </w:r>
      <w:r>
        <w:rPr>
          <w:noProof/>
        </w:rPr>
        <w:tab/>
      </w:r>
      <w:r>
        <w:rPr>
          <w:noProof/>
        </w:rPr>
        <w:fldChar w:fldCharType="begin"/>
      </w:r>
      <w:r>
        <w:rPr>
          <w:noProof/>
        </w:rPr>
        <w:instrText xml:space="preserve"> PAGEREF _Toc467015853 \h </w:instrText>
      </w:r>
      <w:r>
        <w:rPr>
          <w:noProof/>
        </w:rPr>
      </w:r>
      <w:r>
        <w:rPr>
          <w:noProof/>
        </w:rPr>
        <w:fldChar w:fldCharType="separate"/>
      </w:r>
      <w:r w:rsidR="00606F9A">
        <w:rPr>
          <w:noProof/>
        </w:rPr>
        <w:t>22</w:t>
      </w:r>
      <w:r>
        <w:rPr>
          <w:noProof/>
        </w:rPr>
        <w:fldChar w:fldCharType="end"/>
      </w:r>
    </w:p>
    <w:p w14:paraId="073E74D5"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rPr>
        <w:t>2.</w:t>
      </w:r>
      <w:r>
        <w:rPr>
          <w:rFonts w:asciiTheme="minorHAnsi" w:eastAsiaTheme="minorEastAsia" w:hAnsiTheme="minorHAnsi" w:cstheme="minorBidi"/>
          <w:smallCaps w:val="0"/>
          <w:noProof/>
          <w:szCs w:val="24"/>
          <w:lang w:val="en-US"/>
        </w:rPr>
        <w:tab/>
      </w:r>
      <w:r w:rsidRPr="004B0AEC">
        <w:rPr>
          <w:noProof/>
        </w:rPr>
        <w:t>Trabajos Relacionados</w:t>
      </w:r>
      <w:r>
        <w:rPr>
          <w:noProof/>
        </w:rPr>
        <w:tab/>
      </w:r>
      <w:r>
        <w:rPr>
          <w:noProof/>
        </w:rPr>
        <w:fldChar w:fldCharType="begin"/>
      </w:r>
      <w:r>
        <w:rPr>
          <w:noProof/>
        </w:rPr>
        <w:instrText xml:space="preserve"> PAGEREF _Toc467015854 \h </w:instrText>
      </w:r>
      <w:r>
        <w:rPr>
          <w:noProof/>
        </w:rPr>
      </w:r>
      <w:r>
        <w:rPr>
          <w:noProof/>
        </w:rPr>
        <w:fldChar w:fldCharType="separate"/>
      </w:r>
      <w:r w:rsidR="00606F9A">
        <w:rPr>
          <w:noProof/>
        </w:rPr>
        <w:t>22</w:t>
      </w:r>
      <w:r>
        <w:rPr>
          <w:noProof/>
        </w:rPr>
        <w:fldChar w:fldCharType="end"/>
      </w:r>
    </w:p>
    <w:p w14:paraId="0214CCD3"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IV – MARCO METODOLÓGICO</w:t>
      </w:r>
      <w:r>
        <w:rPr>
          <w:noProof/>
        </w:rPr>
        <w:tab/>
      </w:r>
      <w:r>
        <w:rPr>
          <w:noProof/>
        </w:rPr>
        <w:fldChar w:fldCharType="begin"/>
      </w:r>
      <w:r>
        <w:rPr>
          <w:noProof/>
        </w:rPr>
        <w:instrText xml:space="preserve"> PAGEREF _Toc467015855 \h </w:instrText>
      </w:r>
      <w:r>
        <w:rPr>
          <w:noProof/>
        </w:rPr>
      </w:r>
      <w:r>
        <w:rPr>
          <w:noProof/>
        </w:rPr>
        <w:fldChar w:fldCharType="separate"/>
      </w:r>
      <w:r w:rsidR="00606F9A">
        <w:rPr>
          <w:noProof/>
        </w:rPr>
        <w:t>24</w:t>
      </w:r>
      <w:r>
        <w:rPr>
          <w:noProof/>
        </w:rPr>
        <w:fldChar w:fldCharType="end"/>
      </w:r>
    </w:p>
    <w:p w14:paraId="73026C07"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1.</w:t>
      </w:r>
      <w:r>
        <w:rPr>
          <w:rFonts w:asciiTheme="minorHAnsi" w:eastAsiaTheme="minorEastAsia" w:hAnsiTheme="minorHAnsi" w:cstheme="minorBidi"/>
          <w:smallCaps w:val="0"/>
          <w:noProof/>
          <w:szCs w:val="24"/>
          <w:lang w:val="en-US"/>
        </w:rPr>
        <w:tab/>
      </w:r>
      <w:r w:rsidRPr="004B0AEC">
        <w:rPr>
          <w:noProof/>
          <w:lang w:val="es-CO"/>
        </w:rPr>
        <w:t>Fase Metodológica 1 – Concepción</w:t>
      </w:r>
      <w:r>
        <w:rPr>
          <w:noProof/>
        </w:rPr>
        <w:tab/>
      </w:r>
      <w:r>
        <w:rPr>
          <w:noProof/>
        </w:rPr>
        <w:fldChar w:fldCharType="begin"/>
      </w:r>
      <w:r>
        <w:rPr>
          <w:noProof/>
        </w:rPr>
        <w:instrText xml:space="preserve"> PAGEREF _Toc467015856 \h </w:instrText>
      </w:r>
      <w:r>
        <w:rPr>
          <w:noProof/>
        </w:rPr>
      </w:r>
      <w:r>
        <w:rPr>
          <w:noProof/>
        </w:rPr>
        <w:fldChar w:fldCharType="separate"/>
      </w:r>
      <w:r w:rsidR="00606F9A">
        <w:rPr>
          <w:noProof/>
        </w:rPr>
        <w:t>27</w:t>
      </w:r>
      <w:r>
        <w:rPr>
          <w:noProof/>
        </w:rPr>
        <w:fldChar w:fldCharType="end"/>
      </w:r>
    </w:p>
    <w:p w14:paraId="3EF73D4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Fase Metodológica 2 – Diseño</w:t>
      </w:r>
      <w:r>
        <w:rPr>
          <w:noProof/>
        </w:rPr>
        <w:tab/>
      </w:r>
      <w:r>
        <w:rPr>
          <w:noProof/>
        </w:rPr>
        <w:fldChar w:fldCharType="begin"/>
      </w:r>
      <w:r>
        <w:rPr>
          <w:noProof/>
        </w:rPr>
        <w:instrText xml:space="preserve"> PAGEREF _Toc467015857 \h </w:instrText>
      </w:r>
      <w:r>
        <w:rPr>
          <w:noProof/>
        </w:rPr>
      </w:r>
      <w:r>
        <w:rPr>
          <w:noProof/>
        </w:rPr>
        <w:fldChar w:fldCharType="separate"/>
      </w:r>
      <w:r w:rsidR="00606F9A">
        <w:rPr>
          <w:noProof/>
        </w:rPr>
        <w:t>27</w:t>
      </w:r>
      <w:r>
        <w:rPr>
          <w:noProof/>
        </w:rPr>
        <w:fldChar w:fldCharType="end"/>
      </w:r>
    </w:p>
    <w:p w14:paraId="2DF6E3ED"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3.</w:t>
      </w:r>
      <w:r>
        <w:rPr>
          <w:rFonts w:asciiTheme="minorHAnsi" w:eastAsiaTheme="minorEastAsia" w:hAnsiTheme="minorHAnsi" w:cstheme="minorBidi"/>
          <w:smallCaps w:val="0"/>
          <w:noProof/>
          <w:szCs w:val="24"/>
          <w:lang w:val="en-US"/>
        </w:rPr>
        <w:tab/>
      </w:r>
      <w:r w:rsidRPr="004B0AEC">
        <w:rPr>
          <w:noProof/>
          <w:lang w:val="es-CO"/>
        </w:rPr>
        <w:t>Fase Metodológica 3 – Implementación</w:t>
      </w:r>
      <w:r>
        <w:rPr>
          <w:noProof/>
        </w:rPr>
        <w:tab/>
      </w:r>
      <w:r>
        <w:rPr>
          <w:noProof/>
        </w:rPr>
        <w:fldChar w:fldCharType="begin"/>
      </w:r>
      <w:r>
        <w:rPr>
          <w:noProof/>
        </w:rPr>
        <w:instrText xml:space="preserve"> PAGEREF _Toc467015858 \h </w:instrText>
      </w:r>
      <w:r>
        <w:rPr>
          <w:noProof/>
        </w:rPr>
      </w:r>
      <w:r>
        <w:rPr>
          <w:noProof/>
        </w:rPr>
        <w:fldChar w:fldCharType="separate"/>
      </w:r>
      <w:r w:rsidR="00606F9A">
        <w:rPr>
          <w:noProof/>
        </w:rPr>
        <w:t>28</w:t>
      </w:r>
      <w:r>
        <w:rPr>
          <w:noProof/>
        </w:rPr>
        <w:fldChar w:fldCharType="end"/>
      </w:r>
    </w:p>
    <w:p w14:paraId="7392BCBB"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4.</w:t>
      </w:r>
      <w:r>
        <w:rPr>
          <w:rFonts w:asciiTheme="minorHAnsi" w:eastAsiaTheme="minorEastAsia" w:hAnsiTheme="minorHAnsi" w:cstheme="minorBidi"/>
          <w:smallCaps w:val="0"/>
          <w:noProof/>
          <w:szCs w:val="24"/>
          <w:lang w:val="en-US"/>
        </w:rPr>
        <w:tab/>
      </w:r>
      <w:r w:rsidRPr="004B0AEC">
        <w:rPr>
          <w:noProof/>
          <w:lang w:val="es-CO"/>
        </w:rPr>
        <w:t>Fase Metodológica 4 – Pruebas</w:t>
      </w:r>
      <w:r>
        <w:rPr>
          <w:noProof/>
        </w:rPr>
        <w:tab/>
      </w:r>
      <w:r>
        <w:rPr>
          <w:noProof/>
        </w:rPr>
        <w:fldChar w:fldCharType="begin"/>
      </w:r>
      <w:r>
        <w:rPr>
          <w:noProof/>
        </w:rPr>
        <w:instrText xml:space="preserve"> PAGEREF _Toc467015859 \h </w:instrText>
      </w:r>
      <w:r>
        <w:rPr>
          <w:noProof/>
        </w:rPr>
      </w:r>
      <w:r>
        <w:rPr>
          <w:noProof/>
        </w:rPr>
        <w:fldChar w:fldCharType="separate"/>
      </w:r>
      <w:r w:rsidR="00606F9A">
        <w:rPr>
          <w:noProof/>
        </w:rPr>
        <w:t>29</w:t>
      </w:r>
      <w:r>
        <w:rPr>
          <w:noProof/>
        </w:rPr>
        <w:fldChar w:fldCharType="end"/>
      </w:r>
    </w:p>
    <w:p w14:paraId="5F5F56A1"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V – BOINC</w:t>
      </w:r>
      <w:r>
        <w:rPr>
          <w:noProof/>
        </w:rPr>
        <w:tab/>
      </w:r>
      <w:r>
        <w:rPr>
          <w:noProof/>
        </w:rPr>
        <w:fldChar w:fldCharType="begin"/>
      </w:r>
      <w:r>
        <w:rPr>
          <w:noProof/>
        </w:rPr>
        <w:instrText xml:space="preserve"> PAGEREF _Toc467015860 \h </w:instrText>
      </w:r>
      <w:r>
        <w:rPr>
          <w:noProof/>
        </w:rPr>
      </w:r>
      <w:r>
        <w:rPr>
          <w:noProof/>
        </w:rPr>
        <w:fldChar w:fldCharType="separate"/>
      </w:r>
      <w:r w:rsidR="00606F9A">
        <w:rPr>
          <w:noProof/>
        </w:rPr>
        <w:t>29</w:t>
      </w:r>
      <w:r>
        <w:rPr>
          <w:noProof/>
        </w:rPr>
        <w:fldChar w:fldCharType="end"/>
      </w:r>
    </w:p>
    <w:p w14:paraId="678B52B3"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1.</w:t>
      </w:r>
      <w:r>
        <w:rPr>
          <w:rFonts w:asciiTheme="minorHAnsi" w:eastAsiaTheme="minorEastAsia" w:hAnsiTheme="minorHAnsi" w:cstheme="minorBidi"/>
          <w:smallCaps w:val="0"/>
          <w:noProof/>
          <w:szCs w:val="24"/>
          <w:lang w:val="en-US"/>
        </w:rPr>
        <w:tab/>
      </w:r>
      <w:r w:rsidRPr="004B0AEC">
        <w:rPr>
          <w:noProof/>
          <w:lang w:val="es-CO"/>
        </w:rPr>
        <w:t>Descripción</w:t>
      </w:r>
      <w:r>
        <w:rPr>
          <w:noProof/>
        </w:rPr>
        <w:tab/>
      </w:r>
      <w:r>
        <w:rPr>
          <w:noProof/>
        </w:rPr>
        <w:fldChar w:fldCharType="begin"/>
      </w:r>
      <w:r>
        <w:rPr>
          <w:noProof/>
        </w:rPr>
        <w:instrText xml:space="preserve"> PAGEREF _Toc467015861 \h </w:instrText>
      </w:r>
      <w:r>
        <w:rPr>
          <w:noProof/>
        </w:rPr>
      </w:r>
      <w:r>
        <w:rPr>
          <w:noProof/>
        </w:rPr>
        <w:fldChar w:fldCharType="separate"/>
      </w:r>
      <w:r w:rsidR="00606F9A">
        <w:rPr>
          <w:noProof/>
        </w:rPr>
        <w:t>29</w:t>
      </w:r>
      <w:r>
        <w:rPr>
          <w:noProof/>
        </w:rPr>
        <w:fldChar w:fldCharType="end"/>
      </w:r>
    </w:p>
    <w:p w14:paraId="66F092AA"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Principales Características</w:t>
      </w:r>
      <w:r>
        <w:rPr>
          <w:noProof/>
        </w:rPr>
        <w:tab/>
      </w:r>
      <w:r>
        <w:rPr>
          <w:noProof/>
        </w:rPr>
        <w:fldChar w:fldCharType="begin"/>
      </w:r>
      <w:r>
        <w:rPr>
          <w:noProof/>
        </w:rPr>
        <w:instrText xml:space="preserve"> PAGEREF _Toc467015862 \h </w:instrText>
      </w:r>
      <w:r>
        <w:rPr>
          <w:noProof/>
        </w:rPr>
      </w:r>
      <w:r>
        <w:rPr>
          <w:noProof/>
        </w:rPr>
        <w:fldChar w:fldCharType="separate"/>
      </w:r>
      <w:r w:rsidR="00606F9A">
        <w:rPr>
          <w:noProof/>
        </w:rPr>
        <w:t>30</w:t>
      </w:r>
      <w:r>
        <w:rPr>
          <w:noProof/>
        </w:rPr>
        <w:fldChar w:fldCharType="end"/>
      </w:r>
    </w:p>
    <w:p w14:paraId="36376457"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3.</w:t>
      </w:r>
      <w:r>
        <w:rPr>
          <w:rFonts w:asciiTheme="minorHAnsi" w:eastAsiaTheme="minorEastAsia" w:hAnsiTheme="minorHAnsi" w:cstheme="minorBidi"/>
          <w:smallCaps w:val="0"/>
          <w:noProof/>
          <w:szCs w:val="24"/>
          <w:lang w:val="en-US"/>
        </w:rPr>
        <w:tab/>
      </w:r>
      <w:r w:rsidRPr="004B0AEC">
        <w:rPr>
          <w:noProof/>
          <w:lang w:val="es-CO"/>
        </w:rPr>
        <w:t>Arquitectura</w:t>
      </w:r>
      <w:r>
        <w:rPr>
          <w:noProof/>
        </w:rPr>
        <w:tab/>
      </w:r>
      <w:r>
        <w:rPr>
          <w:noProof/>
        </w:rPr>
        <w:fldChar w:fldCharType="begin"/>
      </w:r>
      <w:r>
        <w:rPr>
          <w:noProof/>
        </w:rPr>
        <w:instrText xml:space="preserve"> PAGEREF _Toc467015863 \h </w:instrText>
      </w:r>
      <w:r>
        <w:rPr>
          <w:noProof/>
        </w:rPr>
      </w:r>
      <w:r>
        <w:rPr>
          <w:noProof/>
        </w:rPr>
        <w:fldChar w:fldCharType="separate"/>
      </w:r>
      <w:r w:rsidR="00606F9A">
        <w:rPr>
          <w:noProof/>
        </w:rPr>
        <w:t>31</w:t>
      </w:r>
      <w:r>
        <w:rPr>
          <w:noProof/>
        </w:rPr>
        <w:fldChar w:fldCharType="end"/>
      </w:r>
    </w:p>
    <w:p w14:paraId="06113C9E"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lastRenderedPageBreak/>
        <w:t>4.</w:t>
      </w:r>
      <w:r>
        <w:rPr>
          <w:rFonts w:asciiTheme="minorHAnsi" w:eastAsiaTheme="minorEastAsia" w:hAnsiTheme="minorHAnsi" w:cstheme="minorBidi"/>
          <w:smallCaps w:val="0"/>
          <w:noProof/>
          <w:szCs w:val="24"/>
          <w:lang w:val="en-US"/>
        </w:rPr>
        <w:tab/>
      </w:r>
      <w:r w:rsidRPr="004B0AEC">
        <w:rPr>
          <w:noProof/>
          <w:lang w:val="es-CO"/>
        </w:rPr>
        <w:t>Componentes</w:t>
      </w:r>
      <w:r>
        <w:rPr>
          <w:noProof/>
        </w:rPr>
        <w:tab/>
      </w:r>
      <w:r>
        <w:rPr>
          <w:noProof/>
        </w:rPr>
        <w:fldChar w:fldCharType="begin"/>
      </w:r>
      <w:r>
        <w:rPr>
          <w:noProof/>
        </w:rPr>
        <w:instrText xml:space="preserve"> PAGEREF _Toc467015864 \h </w:instrText>
      </w:r>
      <w:r>
        <w:rPr>
          <w:noProof/>
        </w:rPr>
      </w:r>
      <w:r>
        <w:rPr>
          <w:noProof/>
        </w:rPr>
        <w:fldChar w:fldCharType="separate"/>
      </w:r>
      <w:r w:rsidR="00606F9A">
        <w:rPr>
          <w:noProof/>
        </w:rPr>
        <w:t>32</w:t>
      </w:r>
      <w:r>
        <w:rPr>
          <w:noProof/>
        </w:rPr>
        <w:fldChar w:fldCharType="end"/>
      </w:r>
    </w:p>
    <w:p w14:paraId="5E4F3929"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4.1.</w:t>
      </w:r>
      <w:r>
        <w:rPr>
          <w:rFonts w:asciiTheme="minorHAnsi" w:eastAsiaTheme="minorEastAsia" w:hAnsiTheme="minorHAnsi" w:cstheme="minorBidi"/>
          <w:i w:val="0"/>
          <w:noProof/>
          <w:sz w:val="24"/>
          <w:szCs w:val="24"/>
          <w:lang w:val="en-US"/>
        </w:rPr>
        <w:tab/>
      </w:r>
      <w:r w:rsidRPr="004B0AEC">
        <w:rPr>
          <w:noProof/>
          <w:lang w:val="es-CO"/>
        </w:rPr>
        <w:t>De Estructura</w:t>
      </w:r>
      <w:r>
        <w:rPr>
          <w:noProof/>
        </w:rPr>
        <w:tab/>
      </w:r>
      <w:r>
        <w:rPr>
          <w:noProof/>
        </w:rPr>
        <w:fldChar w:fldCharType="begin"/>
      </w:r>
      <w:r>
        <w:rPr>
          <w:noProof/>
        </w:rPr>
        <w:instrText xml:space="preserve"> PAGEREF _Toc467015865 \h </w:instrText>
      </w:r>
      <w:r>
        <w:rPr>
          <w:noProof/>
        </w:rPr>
      </w:r>
      <w:r>
        <w:rPr>
          <w:noProof/>
        </w:rPr>
        <w:fldChar w:fldCharType="separate"/>
      </w:r>
      <w:r w:rsidR="00606F9A">
        <w:rPr>
          <w:noProof/>
        </w:rPr>
        <w:t>33</w:t>
      </w:r>
      <w:r>
        <w:rPr>
          <w:noProof/>
        </w:rPr>
        <w:fldChar w:fldCharType="end"/>
      </w:r>
    </w:p>
    <w:p w14:paraId="2050C9D7"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4.1.1.</w:t>
      </w:r>
      <w:r>
        <w:rPr>
          <w:rFonts w:asciiTheme="minorHAnsi" w:eastAsiaTheme="minorEastAsia" w:hAnsiTheme="minorHAnsi" w:cstheme="minorBidi"/>
          <w:noProof/>
          <w:sz w:val="24"/>
          <w:lang w:val="en-US"/>
        </w:rPr>
        <w:tab/>
      </w:r>
      <w:r>
        <w:rPr>
          <w:noProof/>
        </w:rPr>
        <w:t>Proyecto</w:t>
      </w:r>
      <w:r>
        <w:rPr>
          <w:noProof/>
        </w:rPr>
        <w:tab/>
      </w:r>
      <w:r>
        <w:rPr>
          <w:noProof/>
        </w:rPr>
        <w:fldChar w:fldCharType="begin"/>
      </w:r>
      <w:r>
        <w:rPr>
          <w:noProof/>
        </w:rPr>
        <w:instrText xml:space="preserve"> PAGEREF _Toc467015866 \h </w:instrText>
      </w:r>
      <w:r>
        <w:rPr>
          <w:noProof/>
        </w:rPr>
      </w:r>
      <w:r>
        <w:rPr>
          <w:noProof/>
        </w:rPr>
        <w:fldChar w:fldCharType="separate"/>
      </w:r>
      <w:r w:rsidR="00606F9A">
        <w:rPr>
          <w:noProof/>
        </w:rPr>
        <w:t>33</w:t>
      </w:r>
      <w:r>
        <w:rPr>
          <w:noProof/>
        </w:rPr>
        <w:fldChar w:fldCharType="end"/>
      </w:r>
    </w:p>
    <w:p w14:paraId="565BFED1"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4.1.2.</w:t>
      </w:r>
      <w:r>
        <w:rPr>
          <w:rFonts w:asciiTheme="minorHAnsi" w:eastAsiaTheme="minorEastAsia" w:hAnsiTheme="minorHAnsi" w:cstheme="minorBidi"/>
          <w:noProof/>
          <w:sz w:val="24"/>
          <w:lang w:val="en-US"/>
        </w:rPr>
        <w:tab/>
      </w:r>
      <w:r>
        <w:rPr>
          <w:noProof/>
        </w:rPr>
        <w:t>URL maestra</w:t>
      </w:r>
      <w:r>
        <w:rPr>
          <w:noProof/>
        </w:rPr>
        <w:tab/>
      </w:r>
      <w:r>
        <w:rPr>
          <w:noProof/>
        </w:rPr>
        <w:fldChar w:fldCharType="begin"/>
      </w:r>
      <w:r>
        <w:rPr>
          <w:noProof/>
        </w:rPr>
        <w:instrText xml:space="preserve"> PAGEREF _Toc467015867 \h </w:instrText>
      </w:r>
      <w:r>
        <w:rPr>
          <w:noProof/>
        </w:rPr>
      </w:r>
      <w:r>
        <w:rPr>
          <w:noProof/>
        </w:rPr>
        <w:fldChar w:fldCharType="separate"/>
      </w:r>
      <w:r w:rsidR="00606F9A">
        <w:rPr>
          <w:noProof/>
        </w:rPr>
        <w:t>34</w:t>
      </w:r>
      <w:r>
        <w:rPr>
          <w:noProof/>
        </w:rPr>
        <w:fldChar w:fldCharType="end"/>
      </w:r>
    </w:p>
    <w:p w14:paraId="224B7D3B" w14:textId="77777777" w:rsidR="00A1732D" w:rsidRDefault="00A1732D">
      <w:pPr>
        <w:pStyle w:val="TDC4"/>
        <w:tabs>
          <w:tab w:val="left" w:pos="1540"/>
        </w:tabs>
        <w:rPr>
          <w:rFonts w:asciiTheme="minorHAnsi" w:eastAsiaTheme="minorEastAsia" w:hAnsiTheme="minorHAnsi" w:cstheme="minorBidi"/>
          <w:noProof/>
          <w:sz w:val="24"/>
          <w:lang w:val="en-US"/>
        </w:rPr>
      </w:pPr>
      <w:r w:rsidRPr="004B0AEC">
        <w:rPr>
          <w:noProof/>
        </w:rPr>
        <w:t>4.1.3.</w:t>
      </w:r>
      <w:r>
        <w:rPr>
          <w:rFonts w:asciiTheme="minorHAnsi" w:eastAsiaTheme="minorEastAsia" w:hAnsiTheme="minorHAnsi" w:cstheme="minorBidi"/>
          <w:noProof/>
          <w:sz w:val="24"/>
          <w:lang w:val="en-US"/>
        </w:rPr>
        <w:tab/>
      </w:r>
      <w:r w:rsidRPr="004B0AEC">
        <w:rPr>
          <w:noProof/>
        </w:rPr>
        <w:t>Aplicación</w:t>
      </w:r>
      <w:r>
        <w:rPr>
          <w:noProof/>
        </w:rPr>
        <w:tab/>
      </w:r>
      <w:r>
        <w:rPr>
          <w:noProof/>
        </w:rPr>
        <w:fldChar w:fldCharType="begin"/>
      </w:r>
      <w:r>
        <w:rPr>
          <w:noProof/>
        </w:rPr>
        <w:instrText xml:space="preserve"> PAGEREF _Toc467015868 \h </w:instrText>
      </w:r>
      <w:r>
        <w:rPr>
          <w:noProof/>
        </w:rPr>
      </w:r>
      <w:r>
        <w:rPr>
          <w:noProof/>
        </w:rPr>
        <w:fldChar w:fldCharType="separate"/>
      </w:r>
      <w:r w:rsidR="00606F9A">
        <w:rPr>
          <w:noProof/>
        </w:rPr>
        <w:t>34</w:t>
      </w:r>
      <w:r>
        <w:rPr>
          <w:noProof/>
        </w:rPr>
        <w:fldChar w:fldCharType="end"/>
      </w:r>
    </w:p>
    <w:p w14:paraId="45100A17" w14:textId="77777777" w:rsidR="00A1732D" w:rsidRDefault="00A1732D">
      <w:pPr>
        <w:pStyle w:val="TDC4"/>
        <w:tabs>
          <w:tab w:val="left" w:pos="1540"/>
        </w:tabs>
        <w:rPr>
          <w:rFonts w:asciiTheme="minorHAnsi" w:eastAsiaTheme="minorEastAsia" w:hAnsiTheme="minorHAnsi" w:cstheme="minorBidi"/>
          <w:noProof/>
          <w:sz w:val="24"/>
          <w:lang w:val="en-US"/>
        </w:rPr>
      </w:pPr>
      <w:r w:rsidRPr="004B0AEC">
        <w:rPr>
          <w:noProof/>
        </w:rPr>
        <w:t>4.1.4.</w:t>
      </w:r>
      <w:r>
        <w:rPr>
          <w:rFonts w:asciiTheme="minorHAnsi" w:eastAsiaTheme="minorEastAsia" w:hAnsiTheme="minorHAnsi" w:cstheme="minorBidi"/>
          <w:noProof/>
          <w:sz w:val="24"/>
          <w:lang w:val="en-US"/>
        </w:rPr>
        <w:tab/>
      </w:r>
      <w:r w:rsidRPr="004B0AEC">
        <w:rPr>
          <w:noProof/>
        </w:rPr>
        <w:t>Plataforma</w:t>
      </w:r>
      <w:r>
        <w:rPr>
          <w:noProof/>
        </w:rPr>
        <w:tab/>
      </w:r>
      <w:r>
        <w:rPr>
          <w:noProof/>
        </w:rPr>
        <w:fldChar w:fldCharType="begin"/>
      </w:r>
      <w:r>
        <w:rPr>
          <w:noProof/>
        </w:rPr>
        <w:instrText xml:space="preserve"> PAGEREF _Toc467015869 \h </w:instrText>
      </w:r>
      <w:r>
        <w:rPr>
          <w:noProof/>
        </w:rPr>
      </w:r>
      <w:r>
        <w:rPr>
          <w:noProof/>
        </w:rPr>
        <w:fldChar w:fldCharType="separate"/>
      </w:r>
      <w:r w:rsidR="00606F9A">
        <w:rPr>
          <w:noProof/>
        </w:rPr>
        <w:t>35</w:t>
      </w:r>
      <w:r>
        <w:rPr>
          <w:noProof/>
        </w:rPr>
        <w:fldChar w:fldCharType="end"/>
      </w:r>
    </w:p>
    <w:p w14:paraId="135FDD0A"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4.1.5.</w:t>
      </w:r>
      <w:r>
        <w:rPr>
          <w:rFonts w:asciiTheme="minorHAnsi" w:eastAsiaTheme="minorEastAsia" w:hAnsiTheme="minorHAnsi" w:cstheme="minorBidi"/>
          <w:noProof/>
          <w:sz w:val="24"/>
          <w:lang w:val="en-US"/>
        </w:rPr>
        <w:tab/>
      </w:r>
      <w:r>
        <w:rPr>
          <w:noProof/>
        </w:rPr>
        <w:t>Versiones de la aplicación</w:t>
      </w:r>
      <w:r>
        <w:rPr>
          <w:noProof/>
        </w:rPr>
        <w:tab/>
      </w:r>
      <w:r>
        <w:rPr>
          <w:noProof/>
        </w:rPr>
        <w:fldChar w:fldCharType="begin"/>
      </w:r>
      <w:r>
        <w:rPr>
          <w:noProof/>
        </w:rPr>
        <w:instrText xml:space="preserve"> PAGEREF _Toc467015870 \h </w:instrText>
      </w:r>
      <w:r>
        <w:rPr>
          <w:noProof/>
        </w:rPr>
      </w:r>
      <w:r>
        <w:rPr>
          <w:noProof/>
        </w:rPr>
        <w:fldChar w:fldCharType="separate"/>
      </w:r>
      <w:r w:rsidR="00606F9A">
        <w:rPr>
          <w:noProof/>
        </w:rPr>
        <w:t>35</w:t>
      </w:r>
      <w:r>
        <w:rPr>
          <w:noProof/>
        </w:rPr>
        <w:fldChar w:fldCharType="end"/>
      </w:r>
    </w:p>
    <w:p w14:paraId="5FAF8373"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4.1.6.</w:t>
      </w:r>
      <w:r>
        <w:rPr>
          <w:rFonts w:asciiTheme="minorHAnsi" w:eastAsiaTheme="minorEastAsia" w:hAnsiTheme="minorHAnsi" w:cstheme="minorBidi"/>
          <w:noProof/>
          <w:sz w:val="24"/>
          <w:lang w:val="en-US"/>
        </w:rPr>
        <w:tab/>
      </w:r>
      <w:r>
        <w:rPr>
          <w:noProof/>
        </w:rPr>
        <w:t>Workunit</w:t>
      </w:r>
      <w:r>
        <w:rPr>
          <w:noProof/>
        </w:rPr>
        <w:tab/>
      </w:r>
      <w:r>
        <w:rPr>
          <w:noProof/>
        </w:rPr>
        <w:fldChar w:fldCharType="begin"/>
      </w:r>
      <w:r>
        <w:rPr>
          <w:noProof/>
        </w:rPr>
        <w:instrText xml:space="preserve"> PAGEREF _Toc467015871 \h </w:instrText>
      </w:r>
      <w:r>
        <w:rPr>
          <w:noProof/>
        </w:rPr>
      </w:r>
      <w:r>
        <w:rPr>
          <w:noProof/>
        </w:rPr>
        <w:fldChar w:fldCharType="separate"/>
      </w:r>
      <w:r w:rsidR="00606F9A">
        <w:rPr>
          <w:noProof/>
        </w:rPr>
        <w:t>35</w:t>
      </w:r>
      <w:r>
        <w:rPr>
          <w:noProof/>
        </w:rPr>
        <w:fldChar w:fldCharType="end"/>
      </w:r>
    </w:p>
    <w:p w14:paraId="6B52C32B" w14:textId="77777777" w:rsidR="00A1732D" w:rsidRDefault="00A1732D">
      <w:pPr>
        <w:pStyle w:val="TDC4"/>
        <w:tabs>
          <w:tab w:val="left" w:pos="1540"/>
        </w:tabs>
        <w:rPr>
          <w:rFonts w:asciiTheme="minorHAnsi" w:eastAsiaTheme="minorEastAsia" w:hAnsiTheme="minorHAnsi" w:cstheme="minorBidi"/>
          <w:noProof/>
          <w:sz w:val="24"/>
          <w:lang w:val="en-US"/>
        </w:rPr>
      </w:pPr>
      <w:r w:rsidRPr="004B0AEC">
        <w:rPr>
          <w:noProof/>
        </w:rPr>
        <w:t>4.1.7.</w:t>
      </w:r>
      <w:r>
        <w:rPr>
          <w:rFonts w:asciiTheme="minorHAnsi" w:eastAsiaTheme="minorEastAsia" w:hAnsiTheme="minorHAnsi" w:cstheme="minorBidi"/>
          <w:noProof/>
          <w:sz w:val="24"/>
          <w:lang w:val="en-US"/>
        </w:rPr>
        <w:tab/>
      </w:r>
      <w:r w:rsidRPr="004B0AEC">
        <w:rPr>
          <w:noProof/>
        </w:rPr>
        <w:t>Resultado</w:t>
      </w:r>
      <w:r>
        <w:rPr>
          <w:noProof/>
        </w:rPr>
        <w:tab/>
      </w:r>
      <w:r>
        <w:rPr>
          <w:noProof/>
        </w:rPr>
        <w:fldChar w:fldCharType="begin"/>
      </w:r>
      <w:r>
        <w:rPr>
          <w:noProof/>
        </w:rPr>
        <w:instrText xml:space="preserve"> PAGEREF _Toc467015872 \h </w:instrText>
      </w:r>
      <w:r>
        <w:rPr>
          <w:noProof/>
        </w:rPr>
      </w:r>
      <w:r>
        <w:rPr>
          <w:noProof/>
        </w:rPr>
        <w:fldChar w:fldCharType="separate"/>
      </w:r>
      <w:r w:rsidR="00606F9A">
        <w:rPr>
          <w:noProof/>
        </w:rPr>
        <w:t>36</w:t>
      </w:r>
      <w:r>
        <w:rPr>
          <w:noProof/>
        </w:rPr>
        <w:fldChar w:fldCharType="end"/>
      </w:r>
    </w:p>
    <w:p w14:paraId="61163424"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lang w:val="es-CO"/>
        </w:rPr>
        <w:t>4.2.</w:t>
      </w:r>
      <w:r>
        <w:rPr>
          <w:rFonts w:asciiTheme="minorHAnsi" w:eastAsiaTheme="minorEastAsia" w:hAnsiTheme="minorHAnsi" w:cstheme="minorBidi"/>
          <w:i w:val="0"/>
          <w:noProof/>
          <w:sz w:val="24"/>
          <w:szCs w:val="24"/>
          <w:lang w:val="en-US"/>
        </w:rPr>
        <w:tab/>
      </w:r>
      <w:r w:rsidRPr="004B0AEC">
        <w:rPr>
          <w:noProof/>
          <w:lang w:val="es-CO"/>
        </w:rPr>
        <w:t>De Interacción</w:t>
      </w:r>
      <w:r>
        <w:rPr>
          <w:noProof/>
        </w:rPr>
        <w:tab/>
      </w:r>
      <w:r>
        <w:rPr>
          <w:noProof/>
        </w:rPr>
        <w:fldChar w:fldCharType="begin"/>
      </w:r>
      <w:r>
        <w:rPr>
          <w:noProof/>
        </w:rPr>
        <w:instrText xml:space="preserve"> PAGEREF _Toc467015873 \h </w:instrText>
      </w:r>
      <w:r>
        <w:rPr>
          <w:noProof/>
        </w:rPr>
      </w:r>
      <w:r>
        <w:rPr>
          <w:noProof/>
        </w:rPr>
        <w:fldChar w:fldCharType="separate"/>
      </w:r>
      <w:r w:rsidR="00606F9A">
        <w:rPr>
          <w:noProof/>
        </w:rPr>
        <w:t>37</w:t>
      </w:r>
      <w:r>
        <w:rPr>
          <w:noProof/>
        </w:rPr>
        <w:fldChar w:fldCharType="end"/>
      </w:r>
    </w:p>
    <w:p w14:paraId="2BDB3C18"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4.2.1.</w:t>
      </w:r>
      <w:r>
        <w:rPr>
          <w:rFonts w:asciiTheme="minorHAnsi" w:eastAsiaTheme="minorEastAsia" w:hAnsiTheme="minorHAnsi" w:cstheme="minorBidi"/>
          <w:noProof/>
          <w:sz w:val="24"/>
          <w:lang w:val="en-US"/>
        </w:rPr>
        <w:tab/>
      </w:r>
      <w:r>
        <w:rPr>
          <w:noProof/>
        </w:rPr>
        <w:t>Generador de trabajo (</w:t>
      </w:r>
      <w:r w:rsidRPr="004B0AEC">
        <w:rPr>
          <w:i/>
          <w:noProof/>
        </w:rPr>
        <w:t>WorkGenerator</w:t>
      </w:r>
      <w:r>
        <w:rPr>
          <w:noProof/>
        </w:rPr>
        <w:t>)</w:t>
      </w:r>
      <w:r>
        <w:rPr>
          <w:noProof/>
        </w:rPr>
        <w:tab/>
      </w:r>
      <w:r>
        <w:rPr>
          <w:noProof/>
        </w:rPr>
        <w:fldChar w:fldCharType="begin"/>
      </w:r>
      <w:r>
        <w:rPr>
          <w:noProof/>
        </w:rPr>
        <w:instrText xml:space="preserve"> PAGEREF _Toc467015874 \h </w:instrText>
      </w:r>
      <w:r>
        <w:rPr>
          <w:noProof/>
        </w:rPr>
      </w:r>
      <w:r>
        <w:rPr>
          <w:noProof/>
        </w:rPr>
        <w:fldChar w:fldCharType="separate"/>
      </w:r>
      <w:r w:rsidR="00606F9A">
        <w:rPr>
          <w:noProof/>
        </w:rPr>
        <w:t>37</w:t>
      </w:r>
      <w:r>
        <w:rPr>
          <w:noProof/>
        </w:rPr>
        <w:fldChar w:fldCharType="end"/>
      </w:r>
    </w:p>
    <w:p w14:paraId="149D3798"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4.2.2.</w:t>
      </w:r>
      <w:r>
        <w:rPr>
          <w:rFonts w:asciiTheme="minorHAnsi" w:eastAsiaTheme="minorEastAsia" w:hAnsiTheme="minorHAnsi" w:cstheme="minorBidi"/>
          <w:noProof/>
          <w:sz w:val="24"/>
          <w:lang w:val="en-US"/>
        </w:rPr>
        <w:tab/>
      </w:r>
      <w:r>
        <w:rPr>
          <w:noProof/>
        </w:rPr>
        <w:t>Alimentador (</w:t>
      </w:r>
      <w:r w:rsidRPr="004B0AEC">
        <w:rPr>
          <w:i/>
          <w:noProof/>
        </w:rPr>
        <w:t>Feeder</w:t>
      </w:r>
      <w:r>
        <w:rPr>
          <w:noProof/>
        </w:rPr>
        <w:t>)</w:t>
      </w:r>
      <w:r>
        <w:rPr>
          <w:noProof/>
        </w:rPr>
        <w:tab/>
      </w:r>
      <w:r>
        <w:rPr>
          <w:noProof/>
        </w:rPr>
        <w:fldChar w:fldCharType="begin"/>
      </w:r>
      <w:r>
        <w:rPr>
          <w:noProof/>
        </w:rPr>
        <w:instrText xml:space="preserve"> PAGEREF _Toc467015875 \h </w:instrText>
      </w:r>
      <w:r>
        <w:rPr>
          <w:noProof/>
        </w:rPr>
      </w:r>
      <w:r>
        <w:rPr>
          <w:noProof/>
        </w:rPr>
        <w:fldChar w:fldCharType="separate"/>
      </w:r>
      <w:r w:rsidR="00606F9A">
        <w:rPr>
          <w:noProof/>
        </w:rPr>
        <w:t>37</w:t>
      </w:r>
      <w:r>
        <w:rPr>
          <w:noProof/>
        </w:rPr>
        <w:fldChar w:fldCharType="end"/>
      </w:r>
    </w:p>
    <w:p w14:paraId="6E6A71A5"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4.2.3.</w:t>
      </w:r>
      <w:r>
        <w:rPr>
          <w:rFonts w:asciiTheme="minorHAnsi" w:eastAsiaTheme="minorEastAsia" w:hAnsiTheme="minorHAnsi" w:cstheme="minorBidi"/>
          <w:noProof/>
          <w:sz w:val="24"/>
          <w:lang w:val="en-US"/>
        </w:rPr>
        <w:tab/>
      </w:r>
      <w:r>
        <w:rPr>
          <w:noProof/>
        </w:rPr>
        <w:t>Wrapper</w:t>
      </w:r>
      <w:r>
        <w:rPr>
          <w:noProof/>
        </w:rPr>
        <w:tab/>
      </w:r>
      <w:r>
        <w:rPr>
          <w:noProof/>
        </w:rPr>
        <w:fldChar w:fldCharType="begin"/>
      </w:r>
      <w:r>
        <w:rPr>
          <w:noProof/>
        </w:rPr>
        <w:instrText xml:space="preserve"> PAGEREF _Toc467015876 \h </w:instrText>
      </w:r>
      <w:r>
        <w:rPr>
          <w:noProof/>
        </w:rPr>
      </w:r>
      <w:r>
        <w:rPr>
          <w:noProof/>
        </w:rPr>
        <w:fldChar w:fldCharType="separate"/>
      </w:r>
      <w:r w:rsidR="00606F9A">
        <w:rPr>
          <w:noProof/>
        </w:rPr>
        <w:t>37</w:t>
      </w:r>
      <w:r>
        <w:rPr>
          <w:noProof/>
        </w:rPr>
        <w:fldChar w:fldCharType="end"/>
      </w:r>
    </w:p>
    <w:p w14:paraId="0496C653"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4.2.4.</w:t>
      </w:r>
      <w:r>
        <w:rPr>
          <w:rFonts w:asciiTheme="minorHAnsi" w:eastAsiaTheme="minorEastAsia" w:hAnsiTheme="minorHAnsi" w:cstheme="minorBidi"/>
          <w:noProof/>
          <w:sz w:val="24"/>
          <w:lang w:val="en-US"/>
        </w:rPr>
        <w:tab/>
      </w:r>
      <w:r>
        <w:rPr>
          <w:noProof/>
        </w:rPr>
        <w:t>Manejador de Transiciones (Transitioner)</w:t>
      </w:r>
      <w:r>
        <w:rPr>
          <w:noProof/>
        </w:rPr>
        <w:tab/>
      </w:r>
      <w:r>
        <w:rPr>
          <w:noProof/>
        </w:rPr>
        <w:fldChar w:fldCharType="begin"/>
      </w:r>
      <w:r>
        <w:rPr>
          <w:noProof/>
        </w:rPr>
        <w:instrText xml:space="preserve"> PAGEREF _Toc467015877 \h </w:instrText>
      </w:r>
      <w:r>
        <w:rPr>
          <w:noProof/>
        </w:rPr>
      </w:r>
      <w:r>
        <w:rPr>
          <w:noProof/>
        </w:rPr>
        <w:fldChar w:fldCharType="separate"/>
      </w:r>
      <w:r w:rsidR="00606F9A">
        <w:rPr>
          <w:noProof/>
        </w:rPr>
        <w:t>37</w:t>
      </w:r>
      <w:r>
        <w:rPr>
          <w:noProof/>
        </w:rPr>
        <w:fldChar w:fldCharType="end"/>
      </w:r>
    </w:p>
    <w:p w14:paraId="2743098A"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4.2.5.</w:t>
      </w:r>
      <w:r>
        <w:rPr>
          <w:rFonts w:asciiTheme="minorHAnsi" w:eastAsiaTheme="minorEastAsia" w:hAnsiTheme="minorHAnsi" w:cstheme="minorBidi"/>
          <w:noProof/>
          <w:sz w:val="24"/>
          <w:lang w:val="en-US"/>
        </w:rPr>
        <w:tab/>
      </w:r>
      <w:r>
        <w:rPr>
          <w:noProof/>
        </w:rPr>
        <w:t>Validador (</w:t>
      </w:r>
      <w:r w:rsidRPr="004B0AEC">
        <w:rPr>
          <w:i/>
          <w:noProof/>
        </w:rPr>
        <w:t>Validator</w:t>
      </w:r>
      <w:r>
        <w:rPr>
          <w:noProof/>
        </w:rPr>
        <w:t>)</w:t>
      </w:r>
      <w:r>
        <w:rPr>
          <w:noProof/>
        </w:rPr>
        <w:tab/>
      </w:r>
      <w:r>
        <w:rPr>
          <w:noProof/>
        </w:rPr>
        <w:fldChar w:fldCharType="begin"/>
      </w:r>
      <w:r>
        <w:rPr>
          <w:noProof/>
        </w:rPr>
        <w:instrText xml:space="preserve"> PAGEREF _Toc467015878 \h </w:instrText>
      </w:r>
      <w:r>
        <w:rPr>
          <w:noProof/>
        </w:rPr>
      </w:r>
      <w:r>
        <w:rPr>
          <w:noProof/>
        </w:rPr>
        <w:fldChar w:fldCharType="separate"/>
      </w:r>
      <w:r w:rsidR="00606F9A">
        <w:rPr>
          <w:noProof/>
        </w:rPr>
        <w:t>38</w:t>
      </w:r>
      <w:r>
        <w:rPr>
          <w:noProof/>
        </w:rPr>
        <w:fldChar w:fldCharType="end"/>
      </w:r>
    </w:p>
    <w:p w14:paraId="51D1AD20"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4.2.6.</w:t>
      </w:r>
      <w:r>
        <w:rPr>
          <w:rFonts w:asciiTheme="minorHAnsi" w:eastAsiaTheme="minorEastAsia" w:hAnsiTheme="minorHAnsi" w:cstheme="minorBidi"/>
          <w:noProof/>
          <w:sz w:val="24"/>
          <w:lang w:val="en-US"/>
        </w:rPr>
        <w:tab/>
      </w:r>
      <w:r>
        <w:rPr>
          <w:noProof/>
        </w:rPr>
        <w:t>Asimilador (</w:t>
      </w:r>
      <w:r w:rsidRPr="004B0AEC">
        <w:rPr>
          <w:i/>
          <w:noProof/>
        </w:rPr>
        <w:t>Asimilator</w:t>
      </w:r>
      <w:r>
        <w:rPr>
          <w:noProof/>
        </w:rPr>
        <w:t>)</w:t>
      </w:r>
      <w:r>
        <w:rPr>
          <w:noProof/>
        </w:rPr>
        <w:tab/>
      </w:r>
      <w:r>
        <w:rPr>
          <w:noProof/>
        </w:rPr>
        <w:fldChar w:fldCharType="begin"/>
      </w:r>
      <w:r>
        <w:rPr>
          <w:noProof/>
        </w:rPr>
        <w:instrText xml:space="preserve"> PAGEREF _Toc467015879 \h </w:instrText>
      </w:r>
      <w:r>
        <w:rPr>
          <w:noProof/>
        </w:rPr>
      </w:r>
      <w:r>
        <w:rPr>
          <w:noProof/>
        </w:rPr>
        <w:fldChar w:fldCharType="separate"/>
      </w:r>
      <w:r w:rsidR="00606F9A">
        <w:rPr>
          <w:noProof/>
        </w:rPr>
        <w:t>38</w:t>
      </w:r>
      <w:r>
        <w:rPr>
          <w:noProof/>
        </w:rPr>
        <w:fldChar w:fldCharType="end"/>
      </w:r>
    </w:p>
    <w:p w14:paraId="73EB9517" w14:textId="77777777" w:rsidR="00A1732D" w:rsidRDefault="00A1732D">
      <w:pPr>
        <w:pStyle w:val="TDC4"/>
        <w:tabs>
          <w:tab w:val="left" w:pos="1540"/>
        </w:tabs>
        <w:rPr>
          <w:rFonts w:asciiTheme="minorHAnsi" w:eastAsiaTheme="minorEastAsia" w:hAnsiTheme="minorHAnsi" w:cstheme="minorBidi"/>
          <w:noProof/>
          <w:sz w:val="24"/>
          <w:lang w:val="en-US"/>
        </w:rPr>
      </w:pPr>
      <w:r>
        <w:rPr>
          <w:noProof/>
        </w:rPr>
        <w:t>4.2.7.</w:t>
      </w:r>
      <w:r>
        <w:rPr>
          <w:rFonts w:asciiTheme="minorHAnsi" w:eastAsiaTheme="minorEastAsia" w:hAnsiTheme="minorHAnsi" w:cstheme="minorBidi"/>
          <w:noProof/>
          <w:sz w:val="24"/>
          <w:lang w:val="en-US"/>
        </w:rPr>
        <w:tab/>
      </w:r>
      <w:r>
        <w:rPr>
          <w:noProof/>
        </w:rPr>
        <w:t>Eliminador de Archivos (</w:t>
      </w:r>
      <w:r w:rsidRPr="004B0AEC">
        <w:rPr>
          <w:i/>
          <w:noProof/>
        </w:rPr>
        <w:t>File Deleter</w:t>
      </w:r>
      <w:r>
        <w:rPr>
          <w:noProof/>
        </w:rPr>
        <w:t>)</w:t>
      </w:r>
      <w:r>
        <w:rPr>
          <w:noProof/>
        </w:rPr>
        <w:tab/>
      </w:r>
      <w:r>
        <w:rPr>
          <w:noProof/>
        </w:rPr>
        <w:fldChar w:fldCharType="begin"/>
      </w:r>
      <w:r>
        <w:rPr>
          <w:noProof/>
        </w:rPr>
        <w:instrText xml:space="preserve"> PAGEREF _Toc467015880 \h </w:instrText>
      </w:r>
      <w:r>
        <w:rPr>
          <w:noProof/>
        </w:rPr>
      </w:r>
      <w:r>
        <w:rPr>
          <w:noProof/>
        </w:rPr>
        <w:fldChar w:fldCharType="separate"/>
      </w:r>
      <w:r w:rsidR="00606F9A">
        <w:rPr>
          <w:noProof/>
        </w:rPr>
        <w:t>39</w:t>
      </w:r>
      <w:r>
        <w:rPr>
          <w:noProof/>
        </w:rPr>
        <w:fldChar w:fldCharType="end"/>
      </w:r>
    </w:p>
    <w:p w14:paraId="2FC385D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5.</w:t>
      </w:r>
      <w:r>
        <w:rPr>
          <w:rFonts w:asciiTheme="minorHAnsi" w:eastAsiaTheme="minorEastAsia" w:hAnsiTheme="minorHAnsi" w:cstheme="minorBidi"/>
          <w:smallCaps w:val="0"/>
          <w:noProof/>
          <w:szCs w:val="24"/>
          <w:lang w:val="en-US"/>
        </w:rPr>
        <w:tab/>
      </w:r>
      <w:r w:rsidRPr="004B0AEC">
        <w:rPr>
          <w:noProof/>
          <w:lang w:val="es-CO"/>
        </w:rPr>
        <w:t>Comunicación servidor-cliente</w:t>
      </w:r>
      <w:r>
        <w:rPr>
          <w:noProof/>
        </w:rPr>
        <w:tab/>
      </w:r>
      <w:r>
        <w:rPr>
          <w:noProof/>
        </w:rPr>
        <w:fldChar w:fldCharType="begin"/>
      </w:r>
      <w:r>
        <w:rPr>
          <w:noProof/>
        </w:rPr>
        <w:instrText xml:space="preserve"> PAGEREF _Toc467015881 \h </w:instrText>
      </w:r>
      <w:r>
        <w:rPr>
          <w:noProof/>
        </w:rPr>
      </w:r>
      <w:r>
        <w:rPr>
          <w:noProof/>
        </w:rPr>
        <w:fldChar w:fldCharType="separate"/>
      </w:r>
      <w:r w:rsidR="00606F9A">
        <w:rPr>
          <w:noProof/>
        </w:rPr>
        <w:t>41</w:t>
      </w:r>
      <w:r>
        <w:rPr>
          <w:noProof/>
        </w:rPr>
        <w:fldChar w:fldCharType="end"/>
      </w:r>
    </w:p>
    <w:p w14:paraId="7AF29E4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6.</w:t>
      </w:r>
      <w:r>
        <w:rPr>
          <w:rFonts w:asciiTheme="minorHAnsi" w:eastAsiaTheme="minorEastAsia" w:hAnsiTheme="minorHAnsi" w:cstheme="minorBidi"/>
          <w:smallCaps w:val="0"/>
          <w:noProof/>
          <w:szCs w:val="24"/>
          <w:lang w:val="en-US"/>
        </w:rPr>
        <w:tab/>
      </w:r>
      <w:r w:rsidRPr="004B0AEC">
        <w:rPr>
          <w:noProof/>
          <w:lang w:val="es-CO"/>
        </w:rPr>
        <w:t>Configuración del Servidor</w:t>
      </w:r>
      <w:r>
        <w:rPr>
          <w:noProof/>
        </w:rPr>
        <w:tab/>
      </w:r>
      <w:r>
        <w:rPr>
          <w:noProof/>
        </w:rPr>
        <w:fldChar w:fldCharType="begin"/>
      </w:r>
      <w:r>
        <w:rPr>
          <w:noProof/>
        </w:rPr>
        <w:instrText xml:space="preserve"> PAGEREF _Toc467015882 \h </w:instrText>
      </w:r>
      <w:r>
        <w:rPr>
          <w:noProof/>
        </w:rPr>
      </w:r>
      <w:r>
        <w:rPr>
          <w:noProof/>
        </w:rPr>
        <w:fldChar w:fldCharType="separate"/>
      </w:r>
      <w:r w:rsidR="00606F9A">
        <w:rPr>
          <w:noProof/>
        </w:rPr>
        <w:t>43</w:t>
      </w:r>
      <w:r>
        <w:rPr>
          <w:noProof/>
        </w:rPr>
        <w:fldChar w:fldCharType="end"/>
      </w:r>
    </w:p>
    <w:p w14:paraId="48AF492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7.</w:t>
      </w:r>
      <w:r>
        <w:rPr>
          <w:rFonts w:asciiTheme="minorHAnsi" w:eastAsiaTheme="minorEastAsia" w:hAnsiTheme="minorHAnsi" w:cstheme="minorBidi"/>
          <w:smallCaps w:val="0"/>
          <w:noProof/>
          <w:szCs w:val="24"/>
          <w:lang w:val="en-US"/>
        </w:rPr>
        <w:tab/>
      </w:r>
      <w:r w:rsidRPr="004B0AEC">
        <w:rPr>
          <w:noProof/>
          <w:lang w:val="es-CO"/>
        </w:rPr>
        <w:t>Uso del servidor</w:t>
      </w:r>
      <w:r>
        <w:rPr>
          <w:noProof/>
        </w:rPr>
        <w:tab/>
      </w:r>
      <w:r>
        <w:rPr>
          <w:noProof/>
        </w:rPr>
        <w:fldChar w:fldCharType="begin"/>
      </w:r>
      <w:r>
        <w:rPr>
          <w:noProof/>
        </w:rPr>
        <w:instrText xml:space="preserve"> PAGEREF _Toc467015883 \h </w:instrText>
      </w:r>
      <w:r>
        <w:rPr>
          <w:noProof/>
        </w:rPr>
      </w:r>
      <w:r>
        <w:rPr>
          <w:noProof/>
        </w:rPr>
        <w:fldChar w:fldCharType="separate"/>
      </w:r>
      <w:r w:rsidR="00606F9A">
        <w:rPr>
          <w:noProof/>
        </w:rPr>
        <w:t>44</w:t>
      </w:r>
      <w:r>
        <w:rPr>
          <w:noProof/>
        </w:rPr>
        <w:fldChar w:fldCharType="end"/>
      </w:r>
    </w:p>
    <w:p w14:paraId="07968071"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7.1.</w:t>
      </w:r>
      <w:r>
        <w:rPr>
          <w:rFonts w:asciiTheme="minorHAnsi" w:eastAsiaTheme="minorEastAsia" w:hAnsiTheme="minorHAnsi" w:cstheme="minorBidi"/>
          <w:i w:val="0"/>
          <w:noProof/>
          <w:sz w:val="24"/>
          <w:szCs w:val="24"/>
          <w:lang w:val="en-US"/>
        </w:rPr>
        <w:tab/>
      </w:r>
      <w:r w:rsidRPr="004B0AEC">
        <w:rPr>
          <w:noProof/>
        </w:rPr>
        <w:t>Ejecución de un “Hola Mundo”</w:t>
      </w:r>
      <w:r>
        <w:rPr>
          <w:noProof/>
        </w:rPr>
        <w:tab/>
      </w:r>
      <w:r>
        <w:rPr>
          <w:noProof/>
        </w:rPr>
        <w:fldChar w:fldCharType="begin"/>
      </w:r>
      <w:r>
        <w:rPr>
          <w:noProof/>
        </w:rPr>
        <w:instrText xml:space="preserve"> PAGEREF _Toc467015884 \h </w:instrText>
      </w:r>
      <w:r>
        <w:rPr>
          <w:noProof/>
        </w:rPr>
      </w:r>
      <w:r>
        <w:rPr>
          <w:noProof/>
        </w:rPr>
        <w:fldChar w:fldCharType="separate"/>
      </w:r>
      <w:r w:rsidR="00606F9A">
        <w:rPr>
          <w:noProof/>
        </w:rPr>
        <w:t>44</w:t>
      </w:r>
      <w:r>
        <w:rPr>
          <w:noProof/>
        </w:rPr>
        <w:fldChar w:fldCharType="end"/>
      </w:r>
    </w:p>
    <w:p w14:paraId="33CA1AA9"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7.2.</w:t>
      </w:r>
      <w:r>
        <w:rPr>
          <w:rFonts w:asciiTheme="minorHAnsi" w:eastAsiaTheme="minorEastAsia" w:hAnsiTheme="minorHAnsi" w:cstheme="minorBidi"/>
          <w:i w:val="0"/>
          <w:noProof/>
          <w:sz w:val="24"/>
          <w:szCs w:val="24"/>
          <w:lang w:val="en-US"/>
        </w:rPr>
        <w:tab/>
      </w:r>
      <w:r w:rsidRPr="004B0AEC">
        <w:rPr>
          <w:noProof/>
        </w:rPr>
        <w:t>Filtro Gaussiano</w:t>
      </w:r>
      <w:r>
        <w:rPr>
          <w:noProof/>
        </w:rPr>
        <w:tab/>
      </w:r>
      <w:r>
        <w:rPr>
          <w:noProof/>
        </w:rPr>
        <w:fldChar w:fldCharType="begin"/>
      </w:r>
      <w:r>
        <w:rPr>
          <w:noProof/>
        </w:rPr>
        <w:instrText xml:space="preserve"> PAGEREF _Toc467015885 \h </w:instrText>
      </w:r>
      <w:r>
        <w:rPr>
          <w:noProof/>
        </w:rPr>
      </w:r>
      <w:r>
        <w:rPr>
          <w:noProof/>
        </w:rPr>
        <w:fldChar w:fldCharType="separate"/>
      </w:r>
      <w:r w:rsidR="00606F9A">
        <w:rPr>
          <w:noProof/>
        </w:rPr>
        <w:t>44</w:t>
      </w:r>
      <w:r>
        <w:rPr>
          <w:noProof/>
        </w:rPr>
        <w:fldChar w:fldCharType="end"/>
      </w:r>
    </w:p>
    <w:p w14:paraId="6B6D944B"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VI – WRAPPER PARA DISPOSITIVOS MÓVILES</w:t>
      </w:r>
      <w:r>
        <w:rPr>
          <w:noProof/>
        </w:rPr>
        <w:tab/>
      </w:r>
      <w:r>
        <w:rPr>
          <w:noProof/>
        </w:rPr>
        <w:fldChar w:fldCharType="begin"/>
      </w:r>
      <w:r>
        <w:rPr>
          <w:noProof/>
        </w:rPr>
        <w:instrText xml:space="preserve"> PAGEREF _Toc467015886 \h </w:instrText>
      </w:r>
      <w:r>
        <w:rPr>
          <w:noProof/>
        </w:rPr>
      </w:r>
      <w:r>
        <w:rPr>
          <w:noProof/>
        </w:rPr>
        <w:fldChar w:fldCharType="separate"/>
      </w:r>
      <w:r w:rsidR="00606F9A">
        <w:rPr>
          <w:noProof/>
        </w:rPr>
        <w:t>45</w:t>
      </w:r>
      <w:r>
        <w:rPr>
          <w:noProof/>
        </w:rPr>
        <w:fldChar w:fldCharType="end"/>
      </w:r>
    </w:p>
    <w:p w14:paraId="65DEE55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Pr>
          <w:noProof/>
        </w:rPr>
        <w:t>1.</w:t>
      </w:r>
      <w:r>
        <w:rPr>
          <w:rFonts w:asciiTheme="minorHAnsi" w:eastAsiaTheme="minorEastAsia" w:hAnsiTheme="minorHAnsi" w:cstheme="minorBidi"/>
          <w:smallCaps w:val="0"/>
          <w:noProof/>
          <w:szCs w:val="24"/>
          <w:lang w:val="en-US"/>
        </w:rPr>
        <w:tab/>
      </w:r>
      <w:r w:rsidRPr="004B0AEC">
        <w:rPr>
          <w:noProof/>
          <w:lang w:val="es-CO"/>
        </w:rPr>
        <w:t>Aplicación Metodología</w:t>
      </w:r>
      <w:r>
        <w:rPr>
          <w:noProof/>
        </w:rPr>
        <w:t xml:space="preserve"> DAR</w:t>
      </w:r>
      <w:r>
        <w:rPr>
          <w:noProof/>
        </w:rPr>
        <w:tab/>
      </w:r>
      <w:r>
        <w:rPr>
          <w:noProof/>
        </w:rPr>
        <w:fldChar w:fldCharType="begin"/>
      </w:r>
      <w:r>
        <w:rPr>
          <w:noProof/>
        </w:rPr>
        <w:instrText xml:space="preserve"> PAGEREF _Toc467015887 \h </w:instrText>
      </w:r>
      <w:r>
        <w:rPr>
          <w:noProof/>
        </w:rPr>
      </w:r>
      <w:r>
        <w:rPr>
          <w:noProof/>
        </w:rPr>
        <w:fldChar w:fldCharType="separate"/>
      </w:r>
      <w:r w:rsidR="00606F9A">
        <w:rPr>
          <w:noProof/>
        </w:rPr>
        <w:t>45</w:t>
      </w:r>
      <w:r>
        <w:rPr>
          <w:noProof/>
        </w:rPr>
        <w:fldChar w:fldCharType="end"/>
      </w:r>
    </w:p>
    <w:p w14:paraId="33117AF3"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rPr>
        <w:t>2.</w:t>
      </w:r>
      <w:r>
        <w:rPr>
          <w:rFonts w:asciiTheme="minorHAnsi" w:eastAsiaTheme="minorEastAsia" w:hAnsiTheme="minorHAnsi" w:cstheme="minorBidi"/>
          <w:smallCaps w:val="0"/>
          <w:noProof/>
          <w:szCs w:val="24"/>
          <w:lang w:val="en-US"/>
        </w:rPr>
        <w:tab/>
      </w:r>
      <w:r w:rsidRPr="004B0AEC">
        <w:rPr>
          <w:noProof/>
        </w:rPr>
        <w:t>Modificación del Wrapper para Android</w:t>
      </w:r>
      <w:r>
        <w:rPr>
          <w:noProof/>
        </w:rPr>
        <w:tab/>
      </w:r>
      <w:r>
        <w:rPr>
          <w:noProof/>
        </w:rPr>
        <w:fldChar w:fldCharType="begin"/>
      </w:r>
      <w:r>
        <w:rPr>
          <w:noProof/>
        </w:rPr>
        <w:instrText xml:space="preserve"> PAGEREF _Toc467015888 \h </w:instrText>
      </w:r>
      <w:r>
        <w:rPr>
          <w:noProof/>
        </w:rPr>
      </w:r>
      <w:r>
        <w:rPr>
          <w:noProof/>
        </w:rPr>
        <w:fldChar w:fldCharType="separate"/>
      </w:r>
      <w:r w:rsidR="00606F9A">
        <w:rPr>
          <w:noProof/>
        </w:rPr>
        <w:t>48</w:t>
      </w:r>
      <w:r>
        <w:rPr>
          <w:noProof/>
        </w:rPr>
        <w:fldChar w:fldCharType="end"/>
      </w:r>
    </w:p>
    <w:p w14:paraId="40A67A2B"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2.1.</w:t>
      </w:r>
      <w:r>
        <w:rPr>
          <w:rFonts w:asciiTheme="minorHAnsi" w:eastAsiaTheme="minorEastAsia" w:hAnsiTheme="minorHAnsi" w:cstheme="minorBidi"/>
          <w:i w:val="0"/>
          <w:noProof/>
          <w:sz w:val="24"/>
          <w:szCs w:val="24"/>
          <w:lang w:val="en-US"/>
        </w:rPr>
        <w:tab/>
      </w:r>
      <w:r w:rsidRPr="004B0AEC">
        <w:rPr>
          <w:noProof/>
        </w:rPr>
        <w:t>Compilación cruzada del Wrapper existente</w:t>
      </w:r>
      <w:r>
        <w:rPr>
          <w:noProof/>
        </w:rPr>
        <w:tab/>
      </w:r>
      <w:r>
        <w:rPr>
          <w:noProof/>
        </w:rPr>
        <w:fldChar w:fldCharType="begin"/>
      </w:r>
      <w:r>
        <w:rPr>
          <w:noProof/>
        </w:rPr>
        <w:instrText xml:space="preserve"> PAGEREF _Toc467015889 \h </w:instrText>
      </w:r>
      <w:r>
        <w:rPr>
          <w:noProof/>
        </w:rPr>
      </w:r>
      <w:r>
        <w:rPr>
          <w:noProof/>
        </w:rPr>
        <w:fldChar w:fldCharType="separate"/>
      </w:r>
      <w:r w:rsidR="00606F9A">
        <w:rPr>
          <w:noProof/>
        </w:rPr>
        <w:t>50</w:t>
      </w:r>
      <w:r>
        <w:rPr>
          <w:noProof/>
        </w:rPr>
        <w:fldChar w:fldCharType="end"/>
      </w:r>
    </w:p>
    <w:p w14:paraId="4DA99ECF"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rPr>
        <w:t>3. Validación</w:t>
      </w:r>
      <w:r>
        <w:rPr>
          <w:noProof/>
        </w:rPr>
        <w:tab/>
      </w:r>
      <w:r>
        <w:rPr>
          <w:noProof/>
        </w:rPr>
        <w:fldChar w:fldCharType="begin"/>
      </w:r>
      <w:r>
        <w:rPr>
          <w:noProof/>
        </w:rPr>
        <w:instrText xml:space="preserve"> PAGEREF _Toc467015890 \h </w:instrText>
      </w:r>
      <w:r>
        <w:rPr>
          <w:noProof/>
        </w:rPr>
      </w:r>
      <w:r>
        <w:rPr>
          <w:noProof/>
        </w:rPr>
        <w:fldChar w:fldCharType="separate"/>
      </w:r>
      <w:r w:rsidR="00606F9A">
        <w:rPr>
          <w:noProof/>
        </w:rPr>
        <w:t>51</w:t>
      </w:r>
      <w:r>
        <w:rPr>
          <w:noProof/>
        </w:rPr>
        <w:fldChar w:fldCharType="end"/>
      </w:r>
    </w:p>
    <w:p w14:paraId="7F3E4735"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3.1.</w:t>
      </w:r>
      <w:r>
        <w:rPr>
          <w:rFonts w:asciiTheme="minorHAnsi" w:eastAsiaTheme="minorEastAsia" w:hAnsiTheme="minorHAnsi" w:cstheme="minorBidi"/>
          <w:i w:val="0"/>
          <w:noProof/>
          <w:sz w:val="24"/>
          <w:szCs w:val="24"/>
          <w:lang w:val="en-US"/>
        </w:rPr>
        <w:tab/>
      </w:r>
      <w:r w:rsidRPr="004B0AEC">
        <w:rPr>
          <w:noProof/>
        </w:rPr>
        <w:t>Ejecución Manual</w:t>
      </w:r>
      <w:r>
        <w:rPr>
          <w:noProof/>
        </w:rPr>
        <w:tab/>
      </w:r>
      <w:r>
        <w:rPr>
          <w:noProof/>
        </w:rPr>
        <w:fldChar w:fldCharType="begin"/>
      </w:r>
      <w:r>
        <w:rPr>
          <w:noProof/>
        </w:rPr>
        <w:instrText xml:space="preserve"> PAGEREF _Toc467015891 \h </w:instrText>
      </w:r>
      <w:r>
        <w:rPr>
          <w:noProof/>
        </w:rPr>
      </w:r>
      <w:r>
        <w:rPr>
          <w:noProof/>
        </w:rPr>
        <w:fldChar w:fldCharType="separate"/>
      </w:r>
      <w:r w:rsidR="00606F9A">
        <w:rPr>
          <w:noProof/>
        </w:rPr>
        <w:t>52</w:t>
      </w:r>
      <w:r>
        <w:rPr>
          <w:noProof/>
        </w:rPr>
        <w:fldChar w:fldCharType="end"/>
      </w:r>
    </w:p>
    <w:p w14:paraId="133EBE8F"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3.2.</w:t>
      </w:r>
      <w:r>
        <w:rPr>
          <w:rFonts w:asciiTheme="minorHAnsi" w:eastAsiaTheme="minorEastAsia" w:hAnsiTheme="minorHAnsi" w:cstheme="minorBidi"/>
          <w:i w:val="0"/>
          <w:noProof/>
          <w:sz w:val="24"/>
          <w:szCs w:val="24"/>
          <w:lang w:val="en-US"/>
        </w:rPr>
        <w:tab/>
      </w:r>
      <w:r w:rsidRPr="004B0AEC">
        <w:rPr>
          <w:noProof/>
        </w:rPr>
        <w:t>Ejecutable PIE</w:t>
      </w:r>
      <w:r>
        <w:rPr>
          <w:noProof/>
        </w:rPr>
        <w:tab/>
      </w:r>
      <w:r>
        <w:rPr>
          <w:noProof/>
        </w:rPr>
        <w:fldChar w:fldCharType="begin"/>
      </w:r>
      <w:r>
        <w:rPr>
          <w:noProof/>
        </w:rPr>
        <w:instrText xml:space="preserve"> PAGEREF _Toc467015892 \h </w:instrText>
      </w:r>
      <w:r>
        <w:rPr>
          <w:noProof/>
        </w:rPr>
      </w:r>
      <w:r>
        <w:rPr>
          <w:noProof/>
        </w:rPr>
        <w:fldChar w:fldCharType="separate"/>
      </w:r>
      <w:r w:rsidR="00606F9A">
        <w:rPr>
          <w:noProof/>
        </w:rPr>
        <w:t>52</w:t>
      </w:r>
      <w:r>
        <w:rPr>
          <w:noProof/>
        </w:rPr>
        <w:fldChar w:fldCharType="end"/>
      </w:r>
    </w:p>
    <w:p w14:paraId="692122A1"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sidRPr="004B0AEC">
        <w:rPr>
          <w:noProof/>
        </w:rPr>
        <w:t>3.3.</w:t>
      </w:r>
      <w:r>
        <w:rPr>
          <w:rFonts w:asciiTheme="minorHAnsi" w:eastAsiaTheme="minorEastAsia" w:hAnsiTheme="minorHAnsi" w:cstheme="minorBidi"/>
          <w:i w:val="0"/>
          <w:noProof/>
          <w:sz w:val="24"/>
          <w:szCs w:val="24"/>
          <w:lang w:val="en-US"/>
        </w:rPr>
        <w:tab/>
      </w:r>
      <w:r w:rsidRPr="004B0AEC">
        <w:rPr>
          <w:noProof/>
        </w:rPr>
        <w:t>Ejecución con Wrapper</w:t>
      </w:r>
      <w:r>
        <w:rPr>
          <w:noProof/>
        </w:rPr>
        <w:tab/>
      </w:r>
      <w:r>
        <w:rPr>
          <w:noProof/>
        </w:rPr>
        <w:fldChar w:fldCharType="begin"/>
      </w:r>
      <w:r>
        <w:rPr>
          <w:noProof/>
        </w:rPr>
        <w:instrText xml:space="preserve"> PAGEREF _Toc467015893 \h </w:instrText>
      </w:r>
      <w:r>
        <w:rPr>
          <w:noProof/>
        </w:rPr>
      </w:r>
      <w:r>
        <w:rPr>
          <w:noProof/>
        </w:rPr>
        <w:fldChar w:fldCharType="separate"/>
      </w:r>
      <w:r w:rsidR="00606F9A">
        <w:rPr>
          <w:noProof/>
        </w:rPr>
        <w:t>53</w:t>
      </w:r>
      <w:r>
        <w:rPr>
          <w:noProof/>
        </w:rPr>
        <w:fldChar w:fldCharType="end"/>
      </w:r>
    </w:p>
    <w:p w14:paraId="373A5A8C"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VII – EJECUCIÓN DE ALGORITMOS PARA EL PROCESAMIENTO DE IMÁGENES MÉDICAS</w:t>
      </w:r>
      <w:r>
        <w:rPr>
          <w:noProof/>
        </w:rPr>
        <w:tab/>
      </w:r>
      <w:r>
        <w:rPr>
          <w:noProof/>
        </w:rPr>
        <w:fldChar w:fldCharType="begin"/>
      </w:r>
      <w:r>
        <w:rPr>
          <w:noProof/>
        </w:rPr>
        <w:instrText xml:space="preserve"> PAGEREF _Toc467015894 \h </w:instrText>
      </w:r>
      <w:r>
        <w:rPr>
          <w:noProof/>
        </w:rPr>
      </w:r>
      <w:r>
        <w:rPr>
          <w:noProof/>
        </w:rPr>
        <w:fldChar w:fldCharType="separate"/>
      </w:r>
      <w:r w:rsidR="00606F9A">
        <w:rPr>
          <w:noProof/>
        </w:rPr>
        <w:t>54</w:t>
      </w:r>
      <w:r>
        <w:rPr>
          <w:noProof/>
        </w:rPr>
        <w:fldChar w:fldCharType="end"/>
      </w:r>
    </w:p>
    <w:p w14:paraId="54B08174"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rPr>
        <w:t>1.</w:t>
      </w:r>
      <w:r>
        <w:rPr>
          <w:rFonts w:asciiTheme="minorHAnsi" w:eastAsiaTheme="minorEastAsia" w:hAnsiTheme="minorHAnsi" w:cstheme="minorBidi"/>
          <w:smallCaps w:val="0"/>
          <w:noProof/>
          <w:szCs w:val="24"/>
          <w:lang w:val="en-US"/>
        </w:rPr>
        <w:tab/>
      </w:r>
      <w:r w:rsidRPr="004B0AEC">
        <w:rPr>
          <w:noProof/>
        </w:rPr>
        <w:t>Descripción de la librería ITK</w:t>
      </w:r>
      <w:r>
        <w:rPr>
          <w:noProof/>
        </w:rPr>
        <w:tab/>
      </w:r>
      <w:r>
        <w:rPr>
          <w:noProof/>
        </w:rPr>
        <w:fldChar w:fldCharType="begin"/>
      </w:r>
      <w:r>
        <w:rPr>
          <w:noProof/>
        </w:rPr>
        <w:instrText xml:space="preserve"> PAGEREF _Toc467015895 \h </w:instrText>
      </w:r>
      <w:r>
        <w:rPr>
          <w:noProof/>
        </w:rPr>
      </w:r>
      <w:r>
        <w:rPr>
          <w:noProof/>
        </w:rPr>
        <w:fldChar w:fldCharType="separate"/>
      </w:r>
      <w:r w:rsidR="00606F9A">
        <w:rPr>
          <w:noProof/>
        </w:rPr>
        <w:t>54</w:t>
      </w:r>
      <w:r>
        <w:rPr>
          <w:noProof/>
        </w:rPr>
        <w:fldChar w:fldCharType="end"/>
      </w:r>
    </w:p>
    <w:p w14:paraId="12631BC1"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Compilación cruzada de ITK</w:t>
      </w:r>
      <w:r>
        <w:rPr>
          <w:noProof/>
        </w:rPr>
        <w:tab/>
      </w:r>
      <w:r>
        <w:rPr>
          <w:noProof/>
        </w:rPr>
        <w:fldChar w:fldCharType="begin"/>
      </w:r>
      <w:r>
        <w:rPr>
          <w:noProof/>
        </w:rPr>
        <w:instrText xml:space="preserve"> PAGEREF _Toc467015896 \h </w:instrText>
      </w:r>
      <w:r>
        <w:rPr>
          <w:noProof/>
        </w:rPr>
      </w:r>
      <w:r>
        <w:rPr>
          <w:noProof/>
        </w:rPr>
        <w:fldChar w:fldCharType="separate"/>
      </w:r>
      <w:r w:rsidR="00606F9A">
        <w:rPr>
          <w:noProof/>
        </w:rPr>
        <w:t>54</w:t>
      </w:r>
      <w:r>
        <w:rPr>
          <w:noProof/>
        </w:rPr>
        <w:fldChar w:fldCharType="end"/>
      </w:r>
    </w:p>
    <w:p w14:paraId="7F2C8211"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3.</w:t>
      </w:r>
      <w:r>
        <w:rPr>
          <w:rFonts w:asciiTheme="minorHAnsi" w:eastAsiaTheme="minorEastAsia" w:hAnsiTheme="minorHAnsi" w:cstheme="minorBidi"/>
          <w:smallCaps w:val="0"/>
          <w:noProof/>
          <w:szCs w:val="24"/>
          <w:lang w:val="en-US"/>
        </w:rPr>
        <w:tab/>
      </w:r>
      <w:r w:rsidRPr="004B0AEC">
        <w:rPr>
          <w:noProof/>
          <w:lang w:val="es-CO"/>
        </w:rPr>
        <w:t>Selección del algoritmo</w:t>
      </w:r>
      <w:r>
        <w:rPr>
          <w:noProof/>
        </w:rPr>
        <w:tab/>
      </w:r>
      <w:r>
        <w:rPr>
          <w:noProof/>
        </w:rPr>
        <w:fldChar w:fldCharType="begin"/>
      </w:r>
      <w:r>
        <w:rPr>
          <w:noProof/>
        </w:rPr>
        <w:instrText xml:space="preserve"> PAGEREF _Toc467015897 \h </w:instrText>
      </w:r>
      <w:r>
        <w:rPr>
          <w:noProof/>
        </w:rPr>
      </w:r>
      <w:r>
        <w:rPr>
          <w:noProof/>
        </w:rPr>
        <w:fldChar w:fldCharType="separate"/>
      </w:r>
      <w:r w:rsidR="00606F9A">
        <w:rPr>
          <w:noProof/>
        </w:rPr>
        <w:t>55</w:t>
      </w:r>
      <w:r>
        <w:rPr>
          <w:noProof/>
        </w:rPr>
        <w:fldChar w:fldCharType="end"/>
      </w:r>
    </w:p>
    <w:p w14:paraId="6986C6E6"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VIII – PROCESAMIENTO PARALELO DE IMÁGENES</w:t>
      </w:r>
      <w:r>
        <w:rPr>
          <w:noProof/>
        </w:rPr>
        <w:tab/>
      </w:r>
      <w:r>
        <w:rPr>
          <w:noProof/>
        </w:rPr>
        <w:fldChar w:fldCharType="begin"/>
      </w:r>
      <w:r>
        <w:rPr>
          <w:noProof/>
        </w:rPr>
        <w:instrText xml:space="preserve"> PAGEREF _Toc467015898 \h </w:instrText>
      </w:r>
      <w:r>
        <w:rPr>
          <w:noProof/>
        </w:rPr>
      </w:r>
      <w:r>
        <w:rPr>
          <w:noProof/>
        </w:rPr>
        <w:fldChar w:fldCharType="separate"/>
      </w:r>
      <w:r w:rsidR="00606F9A">
        <w:rPr>
          <w:noProof/>
        </w:rPr>
        <w:t>56</w:t>
      </w:r>
      <w:r>
        <w:rPr>
          <w:noProof/>
        </w:rPr>
        <w:fldChar w:fldCharType="end"/>
      </w:r>
    </w:p>
    <w:p w14:paraId="72896827"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lastRenderedPageBreak/>
        <w:t>1.</w:t>
      </w:r>
      <w:r>
        <w:rPr>
          <w:rFonts w:asciiTheme="minorHAnsi" w:eastAsiaTheme="minorEastAsia" w:hAnsiTheme="minorHAnsi" w:cstheme="minorBidi"/>
          <w:smallCaps w:val="0"/>
          <w:noProof/>
          <w:szCs w:val="24"/>
          <w:lang w:val="en-US"/>
        </w:rPr>
        <w:tab/>
      </w:r>
      <w:r w:rsidRPr="004B0AEC">
        <w:rPr>
          <w:noProof/>
          <w:lang w:val="es-CO"/>
        </w:rPr>
        <w:t>Diseño del Generador de Trabajos</w:t>
      </w:r>
      <w:r>
        <w:rPr>
          <w:noProof/>
        </w:rPr>
        <w:tab/>
      </w:r>
      <w:r>
        <w:rPr>
          <w:noProof/>
        </w:rPr>
        <w:fldChar w:fldCharType="begin"/>
      </w:r>
      <w:r>
        <w:rPr>
          <w:noProof/>
        </w:rPr>
        <w:instrText xml:space="preserve"> PAGEREF _Toc467015899 \h </w:instrText>
      </w:r>
      <w:r>
        <w:rPr>
          <w:noProof/>
        </w:rPr>
      </w:r>
      <w:r>
        <w:rPr>
          <w:noProof/>
        </w:rPr>
        <w:fldChar w:fldCharType="separate"/>
      </w:r>
      <w:r w:rsidR="00606F9A">
        <w:rPr>
          <w:noProof/>
        </w:rPr>
        <w:t>57</w:t>
      </w:r>
      <w:r>
        <w:rPr>
          <w:noProof/>
        </w:rPr>
        <w:fldChar w:fldCharType="end"/>
      </w:r>
    </w:p>
    <w:p w14:paraId="1C6D9103"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Diseño del Asimilador</w:t>
      </w:r>
      <w:r>
        <w:rPr>
          <w:noProof/>
        </w:rPr>
        <w:tab/>
      </w:r>
      <w:r>
        <w:rPr>
          <w:noProof/>
        </w:rPr>
        <w:fldChar w:fldCharType="begin"/>
      </w:r>
      <w:r>
        <w:rPr>
          <w:noProof/>
        </w:rPr>
        <w:instrText xml:space="preserve"> PAGEREF _Toc467015900 \h </w:instrText>
      </w:r>
      <w:r>
        <w:rPr>
          <w:noProof/>
        </w:rPr>
      </w:r>
      <w:r>
        <w:rPr>
          <w:noProof/>
        </w:rPr>
        <w:fldChar w:fldCharType="separate"/>
      </w:r>
      <w:r w:rsidR="00606F9A">
        <w:rPr>
          <w:noProof/>
        </w:rPr>
        <w:t>59</w:t>
      </w:r>
      <w:r>
        <w:rPr>
          <w:noProof/>
        </w:rPr>
        <w:fldChar w:fldCharType="end"/>
      </w:r>
    </w:p>
    <w:p w14:paraId="3260E8D9"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3.</w:t>
      </w:r>
      <w:r>
        <w:rPr>
          <w:rFonts w:asciiTheme="minorHAnsi" w:eastAsiaTheme="minorEastAsia" w:hAnsiTheme="minorHAnsi" w:cstheme="minorBidi"/>
          <w:smallCaps w:val="0"/>
          <w:noProof/>
          <w:szCs w:val="24"/>
          <w:lang w:val="en-US"/>
        </w:rPr>
        <w:tab/>
      </w:r>
      <w:r w:rsidRPr="004B0AEC">
        <w:rPr>
          <w:noProof/>
          <w:lang w:val="es-CO"/>
        </w:rPr>
        <w:t>Pruebas del Generador de Trabajos y Asimilador</w:t>
      </w:r>
      <w:r>
        <w:rPr>
          <w:noProof/>
        </w:rPr>
        <w:tab/>
      </w:r>
      <w:r>
        <w:rPr>
          <w:noProof/>
        </w:rPr>
        <w:fldChar w:fldCharType="begin"/>
      </w:r>
      <w:r>
        <w:rPr>
          <w:noProof/>
        </w:rPr>
        <w:instrText xml:space="preserve"> PAGEREF _Toc467015901 \h </w:instrText>
      </w:r>
      <w:r>
        <w:rPr>
          <w:noProof/>
        </w:rPr>
      </w:r>
      <w:r>
        <w:rPr>
          <w:noProof/>
        </w:rPr>
        <w:fldChar w:fldCharType="separate"/>
      </w:r>
      <w:r w:rsidR="00606F9A">
        <w:rPr>
          <w:noProof/>
        </w:rPr>
        <w:t>61</w:t>
      </w:r>
      <w:r>
        <w:rPr>
          <w:noProof/>
        </w:rPr>
        <w:fldChar w:fldCharType="end"/>
      </w:r>
    </w:p>
    <w:p w14:paraId="4AD18E9E"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IX – PRUEBAS DE DESEMPEÑO</w:t>
      </w:r>
      <w:r>
        <w:rPr>
          <w:noProof/>
        </w:rPr>
        <w:tab/>
      </w:r>
      <w:r>
        <w:rPr>
          <w:noProof/>
        </w:rPr>
        <w:fldChar w:fldCharType="begin"/>
      </w:r>
      <w:r>
        <w:rPr>
          <w:noProof/>
        </w:rPr>
        <w:instrText xml:space="preserve"> PAGEREF _Toc467015902 \h </w:instrText>
      </w:r>
      <w:r>
        <w:rPr>
          <w:noProof/>
        </w:rPr>
      </w:r>
      <w:r>
        <w:rPr>
          <w:noProof/>
        </w:rPr>
        <w:fldChar w:fldCharType="separate"/>
      </w:r>
      <w:r w:rsidR="00606F9A">
        <w:rPr>
          <w:noProof/>
        </w:rPr>
        <w:t>62</w:t>
      </w:r>
      <w:r>
        <w:rPr>
          <w:noProof/>
        </w:rPr>
        <w:fldChar w:fldCharType="end"/>
      </w:r>
    </w:p>
    <w:p w14:paraId="64592FAB"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1.</w:t>
      </w:r>
      <w:r>
        <w:rPr>
          <w:rFonts w:asciiTheme="minorHAnsi" w:eastAsiaTheme="minorEastAsia" w:hAnsiTheme="minorHAnsi" w:cstheme="minorBidi"/>
          <w:smallCaps w:val="0"/>
          <w:noProof/>
          <w:szCs w:val="24"/>
          <w:lang w:val="en-US"/>
        </w:rPr>
        <w:tab/>
      </w:r>
      <w:r w:rsidRPr="004B0AEC">
        <w:rPr>
          <w:noProof/>
          <w:lang w:val="es-CO"/>
        </w:rPr>
        <w:t>Prueba Base</w:t>
      </w:r>
      <w:r>
        <w:rPr>
          <w:noProof/>
        </w:rPr>
        <w:tab/>
      </w:r>
      <w:r>
        <w:rPr>
          <w:noProof/>
        </w:rPr>
        <w:fldChar w:fldCharType="begin"/>
      </w:r>
      <w:r>
        <w:rPr>
          <w:noProof/>
        </w:rPr>
        <w:instrText xml:space="preserve"> PAGEREF _Toc467015903 \h </w:instrText>
      </w:r>
      <w:r>
        <w:rPr>
          <w:noProof/>
        </w:rPr>
      </w:r>
      <w:r>
        <w:rPr>
          <w:noProof/>
        </w:rPr>
        <w:fldChar w:fldCharType="separate"/>
      </w:r>
      <w:r w:rsidR="00606F9A">
        <w:rPr>
          <w:noProof/>
        </w:rPr>
        <w:t>62</w:t>
      </w:r>
      <w:r>
        <w:rPr>
          <w:noProof/>
        </w:rPr>
        <w:fldChar w:fldCharType="end"/>
      </w:r>
    </w:p>
    <w:p w14:paraId="4C869F04" w14:textId="77777777" w:rsidR="00A1732D" w:rsidRDefault="00A1732D">
      <w:pPr>
        <w:pStyle w:val="TDC2"/>
        <w:tabs>
          <w:tab w:val="left" w:pos="720"/>
        </w:tabs>
        <w:rPr>
          <w:rFonts w:asciiTheme="minorHAnsi" w:eastAsiaTheme="minorEastAsia" w:hAnsiTheme="minorHAnsi" w:cstheme="minorBidi"/>
          <w:smallCaps w:val="0"/>
          <w:noProof/>
          <w:szCs w:val="24"/>
          <w:lang w:val="en-US"/>
        </w:rPr>
      </w:pPr>
      <w:r w:rsidRPr="004B0AEC">
        <w:rPr>
          <w:noProof/>
          <w:lang w:val="es-CO"/>
        </w:rPr>
        <w:t>2.</w:t>
      </w:r>
      <w:r>
        <w:rPr>
          <w:rFonts w:asciiTheme="minorHAnsi" w:eastAsiaTheme="minorEastAsia" w:hAnsiTheme="minorHAnsi" w:cstheme="minorBidi"/>
          <w:smallCaps w:val="0"/>
          <w:noProof/>
          <w:szCs w:val="24"/>
          <w:lang w:val="en-US"/>
        </w:rPr>
        <w:tab/>
      </w:r>
      <w:r w:rsidRPr="004B0AEC">
        <w:rPr>
          <w:noProof/>
          <w:lang w:val="es-CO"/>
        </w:rPr>
        <w:t>Experimento</w:t>
      </w:r>
      <w:r>
        <w:rPr>
          <w:noProof/>
        </w:rPr>
        <w:tab/>
      </w:r>
      <w:r>
        <w:rPr>
          <w:noProof/>
        </w:rPr>
        <w:fldChar w:fldCharType="begin"/>
      </w:r>
      <w:r>
        <w:rPr>
          <w:noProof/>
        </w:rPr>
        <w:instrText xml:space="preserve"> PAGEREF _Toc467015904 \h </w:instrText>
      </w:r>
      <w:r>
        <w:rPr>
          <w:noProof/>
        </w:rPr>
      </w:r>
      <w:r>
        <w:rPr>
          <w:noProof/>
        </w:rPr>
        <w:fldChar w:fldCharType="separate"/>
      </w:r>
      <w:r w:rsidR="00606F9A">
        <w:rPr>
          <w:noProof/>
        </w:rPr>
        <w:t>63</w:t>
      </w:r>
      <w:r>
        <w:rPr>
          <w:noProof/>
        </w:rPr>
        <w:fldChar w:fldCharType="end"/>
      </w:r>
    </w:p>
    <w:p w14:paraId="638F4BDF"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Pr>
          <w:noProof/>
        </w:rPr>
        <w:t>2.1.</w:t>
      </w:r>
      <w:r>
        <w:rPr>
          <w:rFonts w:asciiTheme="minorHAnsi" w:eastAsiaTheme="minorEastAsia" w:hAnsiTheme="minorHAnsi" w:cstheme="minorBidi"/>
          <w:i w:val="0"/>
          <w:noProof/>
          <w:sz w:val="24"/>
          <w:szCs w:val="24"/>
          <w:lang w:val="en-US"/>
        </w:rPr>
        <w:tab/>
      </w:r>
      <w:r>
        <w:rPr>
          <w:noProof/>
        </w:rPr>
        <w:t xml:space="preserve">Diseño Factorial </w:t>
      </w:r>
      <m:oMath>
        <m:r>
          <w:rPr>
            <w:rFonts w:ascii="Cambria Math" w:hAnsi="Cambria Math"/>
            <w:noProof/>
          </w:rPr>
          <m:t>2k</m:t>
        </m:r>
      </m:oMath>
      <w:r>
        <w:rPr>
          <w:noProof/>
        </w:rPr>
        <w:tab/>
      </w:r>
      <w:r>
        <w:rPr>
          <w:noProof/>
        </w:rPr>
        <w:fldChar w:fldCharType="begin"/>
      </w:r>
      <w:r>
        <w:rPr>
          <w:noProof/>
        </w:rPr>
        <w:instrText xml:space="preserve"> PAGEREF _Toc467015905 \h </w:instrText>
      </w:r>
      <w:r>
        <w:rPr>
          <w:noProof/>
        </w:rPr>
      </w:r>
      <w:r>
        <w:rPr>
          <w:noProof/>
        </w:rPr>
        <w:fldChar w:fldCharType="separate"/>
      </w:r>
      <w:r w:rsidR="00606F9A">
        <w:rPr>
          <w:noProof/>
        </w:rPr>
        <w:t>63</w:t>
      </w:r>
      <w:r>
        <w:rPr>
          <w:noProof/>
        </w:rPr>
        <w:fldChar w:fldCharType="end"/>
      </w:r>
    </w:p>
    <w:p w14:paraId="0B5E87AD" w14:textId="77777777" w:rsidR="00A1732D" w:rsidRDefault="00A1732D">
      <w:pPr>
        <w:pStyle w:val="TDC3"/>
        <w:tabs>
          <w:tab w:val="left" w:pos="960"/>
        </w:tabs>
        <w:rPr>
          <w:rFonts w:asciiTheme="minorHAnsi" w:eastAsiaTheme="minorEastAsia" w:hAnsiTheme="minorHAnsi" w:cstheme="minorBidi"/>
          <w:i w:val="0"/>
          <w:noProof/>
          <w:sz w:val="24"/>
          <w:szCs w:val="24"/>
          <w:lang w:val="en-US"/>
        </w:rPr>
      </w:pPr>
      <w:r>
        <w:rPr>
          <w:noProof/>
        </w:rPr>
        <w:t>2.2.</w:t>
      </w:r>
      <w:r>
        <w:rPr>
          <w:rFonts w:asciiTheme="minorHAnsi" w:eastAsiaTheme="minorEastAsia" w:hAnsiTheme="minorHAnsi" w:cstheme="minorBidi"/>
          <w:i w:val="0"/>
          <w:noProof/>
          <w:sz w:val="24"/>
          <w:szCs w:val="24"/>
          <w:lang w:val="en-US"/>
        </w:rPr>
        <w:tab/>
      </w:r>
      <w:r w:rsidRPr="004B0AEC">
        <w:rPr>
          <w:noProof/>
          <w:lang w:val="es-CO"/>
        </w:rPr>
        <w:t>Resultado de experimento</w:t>
      </w:r>
      <w:r>
        <w:rPr>
          <w:noProof/>
        </w:rPr>
        <w:t xml:space="preserve"> </w:t>
      </w:r>
      <m:oMath>
        <m:r>
          <w:rPr>
            <w:rFonts w:ascii="Cambria Math" w:hAnsi="Cambria Math"/>
            <w:noProof/>
          </w:rPr>
          <m:t>2k</m:t>
        </m:r>
      </m:oMath>
      <w:r>
        <w:rPr>
          <w:noProof/>
        </w:rPr>
        <w:tab/>
      </w:r>
      <w:r>
        <w:rPr>
          <w:noProof/>
        </w:rPr>
        <w:fldChar w:fldCharType="begin"/>
      </w:r>
      <w:r>
        <w:rPr>
          <w:noProof/>
        </w:rPr>
        <w:instrText xml:space="preserve"> PAGEREF _Toc467015906 \h </w:instrText>
      </w:r>
      <w:r>
        <w:rPr>
          <w:noProof/>
        </w:rPr>
      </w:r>
      <w:r>
        <w:rPr>
          <w:noProof/>
        </w:rPr>
        <w:fldChar w:fldCharType="separate"/>
      </w:r>
      <w:r w:rsidR="00606F9A">
        <w:rPr>
          <w:noProof/>
        </w:rPr>
        <w:t>65</w:t>
      </w:r>
      <w:r>
        <w:rPr>
          <w:noProof/>
        </w:rPr>
        <w:fldChar w:fldCharType="end"/>
      </w:r>
    </w:p>
    <w:p w14:paraId="4487AD46"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X – CONCLUSIONES</w:t>
      </w:r>
      <w:r>
        <w:rPr>
          <w:noProof/>
        </w:rPr>
        <w:tab/>
      </w:r>
      <w:r>
        <w:rPr>
          <w:noProof/>
        </w:rPr>
        <w:fldChar w:fldCharType="begin"/>
      </w:r>
      <w:r>
        <w:rPr>
          <w:noProof/>
        </w:rPr>
        <w:instrText xml:space="preserve"> PAGEREF _Toc467015907 \h </w:instrText>
      </w:r>
      <w:r>
        <w:rPr>
          <w:noProof/>
        </w:rPr>
      </w:r>
      <w:r>
        <w:rPr>
          <w:noProof/>
        </w:rPr>
        <w:fldChar w:fldCharType="separate"/>
      </w:r>
      <w:r w:rsidR="00606F9A">
        <w:rPr>
          <w:noProof/>
        </w:rPr>
        <w:t>69</w:t>
      </w:r>
      <w:r>
        <w:rPr>
          <w:noProof/>
        </w:rPr>
        <w:fldChar w:fldCharType="end"/>
      </w:r>
    </w:p>
    <w:p w14:paraId="240F1D77"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XI – TRABAJO FUTURO</w:t>
      </w:r>
      <w:r>
        <w:rPr>
          <w:noProof/>
        </w:rPr>
        <w:tab/>
      </w:r>
      <w:r>
        <w:rPr>
          <w:noProof/>
        </w:rPr>
        <w:fldChar w:fldCharType="begin"/>
      </w:r>
      <w:r>
        <w:rPr>
          <w:noProof/>
        </w:rPr>
        <w:instrText xml:space="preserve"> PAGEREF _Toc467015908 \h </w:instrText>
      </w:r>
      <w:r>
        <w:rPr>
          <w:noProof/>
        </w:rPr>
      </w:r>
      <w:r>
        <w:rPr>
          <w:noProof/>
        </w:rPr>
        <w:fldChar w:fldCharType="separate"/>
      </w:r>
      <w:r w:rsidR="00606F9A">
        <w:rPr>
          <w:noProof/>
        </w:rPr>
        <w:t>71</w:t>
      </w:r>
      <w:r>
        <w:rPr>
          <w:noProof/>
        </w:rPr>
        <w:fldChar w:fldCharType="end"/>
      </w:r>
    </w:p>
    <w:p w14:paraId="72EA1932"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Automatización de la creación y configuración del servidor Boinc</w:t>
      </w:r>
      <w:r>
        <w:rPr>
          <w:noProof/>
        </w:rPr>
        <w:tab/>
      </w:r>
      <w:r>
        <w:rPr>
          <w:noProof/>
        </w:rPr>
        <w:fldChar w:fldCharType="begin"/>
      </w:r>
      <w:r>
        <w:rPr>
          <w:noProof/>
        </w:rPr>
        <w:instrText xml:space="preserve"> PAGEREF _Toc467015909 \h </w:instrText>
      </w:r>
      <w:r>
        <w:rPr>
          <w:noProof/>
        </w:rPr>
      </w:r>
      <w:r>
        <w:rPr>
          <w:noProof/>
        </w:rPr>
        <w:fldChar w:fldCharType="separate"/>
      </w:r>
      <w:r w:rsidR="00606F9A">
        <w:rPr>
          <w:noProof/>
        </w:rPr>
        <w:t>71</w:t>
      </w:r>
      <w:r>
        <w:rPr>
          <w:noProof/>
        </w:rPr>
        <w:fldChar w:fldCharType="end"/>
      </w:r>
    </w:p>
    <w:p w14:paraId="19D5917F"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Interfaz gráfica de administración</w:t>
      </w:r>
      <w:r>
        <w:rPr>
          <w:noProof/>
        </w:rPr>
        <w:tab/>
      </w:r>
      <w:r>
        <w:rPr>
          <w:noProof/>
        </w:rPr>
        <w:fldChar w:fldCharType="begin"/>
      </w:r>
      <w:r>
        <w:rPr>
          <w:noProof/>
        </w:rPr>
        <w:instrText xml:space="preserve"> PAGEREF _Toc467015910 \h </w:instrText>
      </w:r>
      <w:r>
        <w:rPr>
          <w:noProof/>
        </w:rPr>
      </w:r>
      <w:r>
        <w:rPr>
          <w:noProof/>
        </w:rPr>
        <w:fldChar w:fldCharType="separate"/>
      </w:r>
      <w:r w:rsidR="00606F9A">
        <w:rPr>
          <w:noProof/>
        </w:rPr>
        <w:t>71</w:t>
      </w:r>
      <w:r>
        <w:rPr>
          <w:noProof/>
        </w:rPr>
        <w:fldChar w:fldCharType="end"/>
      </w:r>
    </w:p>
    <w:p w14:paraId="313B7234"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Modificación de ITK:</w:t>
      </w:r>
      <w:r>
        <w:rPr>
          <w:noProof/>
        </w:rPr>
        <w:tab/>
      </w:r>
      <w:r>
        <w:rPr>
          <w:noProof/>
        </w:rPr>
        <w:fldChar w:fldCharType="begin"/>
      </w:r>
      <w:r>
        <w:rPr>
          <w:noProof/>
        </w:rPr>
        <w:instrText xml:space="preserve"> PAGEREF _Toc467015911 \h </w:instrText>
      </w:r>
      <w:r>
        <w:rPr>
          <w:noProof/>
        </w:rPr>
      </w:r>
      <w:r>
        <w:rPr>
          <w:noProof/>
        </w:rPr>
        <w:fldChar w:fldCharType="separate"/>
      </w:r>
      <w:r w:rsidR="00606F9A">
        <w:rPr>
          <w:noProof/>
        </w:rPr>
        <w:t>71</w:t>
      </w:r>
      <w:r>
        <w:rPr>
          <w:noProof/>
        </w:rPr>
        <w:fldChar w:fldCharType="end"/>
      </w:r>
    </w:p>
    <w:p w14:paraId="50991027"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Servidor Boinc en celulares</w:t>
      </w:r>
      <w:r>
        <w:rPr>
          <w:noProof/>
        </w:rPr>
        <w:tab/>
      </w:r>
      <w:r>
        <w:rPr>
          <w:noProof/>
        </w:rPr>
        <w:fldChar w:fldCharType="begin"/>
      </w:r>
      <w:r>
        <w:rPr>
          <w:noProof/>
        </w:rPr>
        <w:instrText xml:space="preserve"> PAGEREF _Toc467015912 \h </w:instrText>
      </w:r>
      <w:r>
        <w:rPr>
          <w:noProof/>
        </w:rPr>
      </w:r>
      <w:r>
        <w:rPr>
          <w:noProof/>
        </w:rPr>
        <w:fldChar w:fldCharType="separate"/>
      </w:r>
      <w:r w:rsidR="00606F9A">
        <w:rPr>
          <w:noProof/>
        </w:rPr>
        <w:t>72</w:t>
      </w:r>
      <w:r>
        <w:rPr>
          <w:noProof/>
        </w:rPr>
        <w:fldChar w:fldCharType="end"/>
      </w:r>
    </w:p>
    <w:p w14:paraId="1B0D8B27"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Soporte a más plataformas</w:t>
      </w:r>
      <w:r>
        <w:rPr>
          <w:noProof/>
        </w:rPr>
        <w:tab/>
      </w:r>
      <w:r>
        <w:rPr>
          <w:noProof/>
        </w:rPr>
        <w:fldChar w:fldCharType="begin"/>
      </w:r>
      <w:r>
        <w:rPr>
          <w:noProof/>
        </w:rPr>
        <w:instrText xml:space="preserve"> PAGEREF _Toc467015913 \h </w:instrText>
      </w:r>
      <w:r>
        <w:rPr>
          <w:noProof/>
        </w:rPr>
      </w:r>
      <w:r>
        <w:rPr>
          <w:noProof/>
        </w:rPr>
        <w:fldChar w:fldCharType="separate"/>
      </w:r>
      <w:r w:rsidR="00606F9A">
        <w:rPr>
          <w:noProof/>
        </w:rPr>
        <w:t>72</w:t>
      </w:r>
      <w:r>
        <w:rPr>
          <w:noProof/>
        </w:rPr>
        <w:fldChar w:fldCharType="end"/>
      </w:r>
    </w:p>
    <w:p w14:paraId="71A0089E"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Pruebas adicionales</w:t>
      </w:r>
      <w:r>
        <w:rPr>
          <w:noProof/>
        </w:rPr>
        <w:tab/>
      </w:r>
      <w:r>
        <w:rPr>
          <w:noProof/>
        </w:rPr>
        <w:fldChar w:fldCharType="begin"/>
      </w:r>
      <w:r>
        <w:rPr>
          <w:noProof/>
        </w:rPr>
        <w:instrText xml:space="preserve"> PAGEREF _Toc467015914 \h </w:instrText>
      </w:r>
      <w:r>
        <w:rPr>
          <w:noProof/>
        </w:rPr>
      </w:r>
      <w:r>
        <w:rPr>
          <w:noProof/>
        </w:rPr>
        <w:fldChar w:fldCharType="separate"/>
      </w:r>
      <w:r w:rsidR="00606F9A">
        <w:rPr>
          <w:noProof/>
        </w:rPr>
        <w:t>72</w:t>
      </w:r>
      <w:r>
        <w:rPr>
          <w:noProof/>
        </w:rPr>
        <w:fldChar w:fldCharType="end"/>
      </w:r>
    </w:p>
    <w:p w14:paraId="2377911B" w14:textId="77777777" w:rsidR="00A1732D" w:rsidRDefault="00A1732D">
      <w:pPr>
        <w:pStyle w:val="TDC3"/>
        <w:rPr>
          <w:rFonts w:asciiTheme="minorHAnsi" w:eastAsiaTheme="minorEastAsia" w:hAnsiTheme="minorHAnsi" w:cstheme="minorBidi"/>
          <w:i w:val="0"/>
          <w:noProof/>
          <w:sz w:val="24"/>
          <w:szCs w:val="24"/>
          <w:lang w:val="en-US"/>
        </w:rPr>
      </w:pPr>
      <w:r w:rsidRPr="004B0AEC">
        <w:rPr>
          <w:noProof/>
          <w:lang w:val="es-CO"/>
        </w:rPr>
        <w:t>Enviar tareas utilizando un sistema Push</w:t>
      </w:r>
      <w:r>
        <w:rPr>
          <w:noProof/>
        </w:rPr>
        <w:tab/>
      </w:r>
      <w:r>
        <w:rPr>
          <w:noProof/>
        </w:rPr>
        <w:fldChar w:fldCharType="begin"/>
      </w:r>
      <w:r>
        <w:rPr>
          <w:noProof/>
        </w:rPr>
        <w:instrText xml:space="preserve"> PAGEREF _Toc467015915 \h </w:instrText>
      </w:r>
      <w:r>
        <w:rPr>
          <w:noProof/>
        </w:rPr>
      </w:r>
      <w:r>
        <w:rPr>
          <w:noProof/>
        </w:rPr>
        <w:fldChar w:fldCharType="separate"/>
      </w:r>
      <w:r w:rsidR="00606F9A">
        <w:rPr>
          <w:noProof/>
        </w:rPr>
        <w:t>72</w:t>
      </w:r>
      <w:r>
        <w:rPr>
          <w:noProof/>
        </w:rPr>
        <w:fldChar w:fldCharType="end"/>
      </w:r>
    </w:p>
    <w:p w14:paraId="3D068E74"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XII- REFERENCIAS Y BIBLIOGRAFÍA</w:t>
      </w:r>
      <w:r>
        <w:rPr>
          <w:noProof/>
        </w:rPr>
        <w:tab/>
      </w:r>
      <w:r>
        <w:rPr>
          <w:noProof/>
        </w:rPr>
        <w:fldChar w:fldCharType="begin"/>
      </w:r>
      <w:r>
        <w:rPr>
          <w:noProof/>
        </w:rPr>
        <w:instrText xml:space="preserve"> PAGEREF _Toc467015916 \h </w:instrText>
      </w:r>
      <w:r>
        <w:rPr>
          <w:noProof/>
        </w:rPr>
      </w:r>
      <w:r>
        <w:rPr>
          <w:noProof/>
        </w:rPr>
        <w:fldChar w:fldCharType="separate"/>
      </w:r>
      <w:r w:rsidR="00606F9A">
        <w:rPr>
          <w:noProof/>
        </w:rPr>
        <w:t>73</w:t>
      </w:r>
      <w:r>
        <w:rPr>
          <w:noProof/>
        </w:rPr>
        <w:fldChar w:fldCharType="end"/>
      </w:r>
    </w:p>
    <w:p w14:paraId="3F93C338" w14:textId="77777777" w:rsidR="00A1732D" w:rsidRDefault="00A1732D">
      <w:pPr>
        <w:pStyle w:val="TDC1"/>
        <w:rPr>
          <w:rFonts w:asciiTheme="minorHAnsi" w:eastAsiaTheme="minorEastAsia" w:hAnsiTheme="minorHAnsi" w:cstheme="minorBidi"/>
          <w:b w:val="0"/>
          <w:smallCaps w:val="0"/>
          <w:noProof/>
          <w:szCs w:val="24"/>
          <w:lang w:val="en-US"/>
        </w:rPr>
      </w:pPr>
      <w:r w:rsidRPr="004B0AEC">
        <w:rPr>
          <w:noProof/>
          <w:lang w:val="es-CO"/>
        </w:rPr>
        <w:t>XIII - ANEXOS</w:t>
      </w:r>
      <w:r>
        <w:rPr>
          <w:noProof/>
        </w:rPr>
        <w:tab/>
      </w:r>
      <w:r>
        <w:rPr>
          <w:noProof/>
        </w:rPr>
        <w:fldChar w:fldCharType="begin"/>
      </w:r>
      <w:r>
        <w:rPr>
          <w:noProof/>
        </w:rPr>
        <w:instrText xml:space="preserve"> PAGEREF _Toc467015917 \h </w:instrText>
      </w:r>
      <w:r>
        <w:rPr>
          <w:noProof/>
        </w:rPr>
      </w:r>
      <w:r>
        <w:rPr>
          <w:noProof/>
        </w:rPr>
        <w:fldChar w:fldCharType="separate"/>
      </w:r>
      <w:r w:rsidR="00606F9A">
        <w:rPr>
          <w:noProof/>
        </w:rPr>
        <w:t>80</w:t>
      </w:r>
      <w:r>
        <w:rPr>
          <w:noProof/>
        </w:rPr>
        <w:fldChar w:fldCharType="end"/>
      </w:r>
    </w:p>
    <w:p w14:paraId="22B51556"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Anexo 1. Tutorial para crear un proyecto Boinc.</w:t>
      </w:r>
      <w:r>
        <w:rPr>
          <w:noProof/>
        </w:rPr>
        <w:tab/>
      </w:r>
      <w:r>
        <w:rPr>
          <w:noProof/>
        </w:rPr>
        <w:fldChar w:fldCharType="begin"/>
      </w:r>
      <w:r>
        <w:rPr>
          <w:noProof/>
        </w:rPr>
        <w:instrText xml:space="preserve"> PAGEREF _Toc467015918 \h </w:instrText>
      </w:r>
      <w:r>
        <w:rPr>
          <w:noProof/>
        </w:rPr>
      </w:r>
      <w:r>
        <w:rPr>
          <w:noProof/>
        </w:rPr>
        <w:fldChar w:fldCharType="separate"/>
      </w:r>
      <w:r w:rsidR="00606F9A">
        <w:rPr>
          <w:noProof/>
        </w:rPr>
        <w:t>80</w:t>
      </w:r>
      <w:r>
        <w:rPr>
          <w:noProof/>
        </w:rPr>
        <w:fldChar w:fldCharType="end"/>
      </w:r>
    </w:p>
    <w:p w14:paraId="18003D7D"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Anexo 2. Configurar Servidor Boinc.</w:t>
      </w:r>
      <w:r>
        <w:rPr>
          <w:noProof/>
        </w:rPr>
        <w:tab/>
      </w:r>
      <w:r>
        <w:rPr>
          <w:noProof/>
        </w:rPr>
        <w:fldChar w:fldCharType="begin"/>
      </w:r>
      <w:r>
        <w:rPr>
          <w:noProof/>
        </w:rPr>
        <w:instrText xml:space="preserve"> PAGEREF _Toc467015919 \h </w:instrText>
      </w:r>
      <w:r>
        <w:rPr>
          <w:noProof/>
        </w:rPr>
      </w:r>
      <w:r>
        <w:rPr>
          <w:noProof/>
        </w:rPr>
        <w:fldChar w:fldCharType="separate"/>
      </w:r>
      <w:r w:rsidR="00606F9A">
        <w:rPr>
          <w:noProof/>
        </w:rPr>
        <w:t>80</w:t>
      </w:r>
      <w:r>
        <w:rPr>
          <w:noProof/>
        </w:rPr>
        <w:fldChar w:fldCharType="end"/>
      </w:r>
    </w:p>
    <w:p w14:paraId="5C43B58E"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Anexo 3. Requerimientos del sistema.</w:t>
      </w:r>
      <w:r>
        <w:rPr>
          <w:noProof/>
        </w:rPr>
        <w:tab/>
      </w:r>
      <w:r>
        <w:rPr>
          <w:noProof/>
        </w:rPr>
        <w:fldChar w:fldCharType="begin"/>
      </w:r>
      <w:r>
        <w:rPr>
          <w:noProof/>
        </w:rPr>
        <w:instrText xml:space="preserve"> PAGEREF _Toc467015920 \h </w:instrText>
      </w:r>
      <w:r>
        <w:rPr>
          <w:noProof/>
        </w:rPr>
      </w:r>
      <w:r>
        <w:rPr>
          <w:noProof/>
        </w:rPr>
        <w:fldChar w:fldCharType="separate"/>
      </w:r>
      <w:r w:rsidR="00606F9A">
        <w:rPr>
          <w:noProof/>
        </w:rPr>
        <w:t>80</w:t>
      </w:r>
      <w:r>
        <w:rPr>
          <w:noProof/>
        </w:rPr>
        <w:fldChar w:fldCharType="end"/>
      </w:r>
    </w:p>
    <w:p w14:paraId="2C98FDED"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 xml:space="preserve">Anexo 4. </w:t>
      </w:r>
      <w:r w:rsidRPr="004B0AEC">
        <w:rPr>
          <w:noProof/>
          <w:lang w:eastAsia="es-CO"/>
        </w:rPr>
        <w:t>Compilar Wrapper Para Android.</w:t>
      </w:r>
      <w:r>
        <w:rPr>
          <w:noProof/>
        </w:rPr>
        <w:tab/>
      </w:r>
      <w:r>
        <w:rPr>
          <w:noProof/>
        </w:rPr>
        <w:fldChar w:fldCharType="begin"/>
      </w:r>
      <w:r>
        <w:rPr>
          <w:noProof/>
        </w:rPr>
        <w:instrText xml:space="preserve"> PAGEREF _Toc467015921 \h </w:instrText>
      </w:r>
      <w:r>
        <w:rPr>
          <w:noProof/>
        </w:rPr>
      </w:r>
      <w:r>
        <w:rPr>
          <w:noProof/>
        </w:rPr>
        <w:fldChar w:fldCharType="separate"/>
      </w:r>
      <w:r w:rsidR="00606F9A">
        <w:rPr>
          <w:noProof/>
        </w:rPr>
        <w:t>80</w:t>
      </w:r>
      <w:r>
        <w:rPr>
          <w:noProof/>
        </w:rPr>
        <w:fldChar w:fldCharType="end"/>
      </w:r>
    </w:p>
    <w:p w14:paraId="045231D0"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 xml:space="preserve">Anexo 5. </w:t>
      </w:r>
      <w:r w:rsidRPr="004B0AEC">
        <w:rPr>
          <w:noProof/>
          <w:lang w:eastAsia="es-CO"/>
        </w:rPr>
        <w:t>Compilación Cruzada de ITK.</w:t>
      </w:r>
      <w:r>
        <w:rPr>
          <w:noProof/>
        </w:rPr>
        <w:tab/>
      </w:r>
      <w:r>
        <w:rPr>
          <w:noProof/>
        </w:rPr>
        <w:fldChar w:fldCharType="begin"/>
      </w:r>
      <w:r>
        <w:rPr>
          <w:noProof/>
        </w:rPr>
        <w:instrText xml:space="preserve"> PAGEREF _Toc467015922 \h </w:instrText>
      </w:r>
      <w:r>
        <w:rPr>
          <w:noProof/>
        </w:rPr>
      </w:r>
      <w:r>
        <w:rPr>
          <w:noProof/>
        </w:rPr>
        <w:fldChar w:fldCharType="separate"/>
      </w:r>
      <w:r w:rsidR="00606F9A">
        <w:rPr>
          <w:noProof/>
        </w:rPr>
        <w:t>80</w:t>
      </w:r>
      <w:r>
        <w:rPr>
          <w:noProof/>
        </w:rPr>
        <w:fldChar w:fldCharType="end"/>
      </w:r>
    </w:p>
    <w:p w14:paraId="604D9B54"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 xml:space="preserve">Anexo 6. </w:t>
      </w:r>
      <w:r w:rsidRPr="004B0AEC">
        <w:rPr>
          <w:noProof/>
          <w:lang w:val="es-CO" w:eastAsia="es-CO"/>
        </w:rPr>
        <w:t>Documento de Diseño de Software SDD.</w:t>
      </w:r>
      <w:r>
        <w:rPr>
          <w:noProof/>
        </w:rPr>
        <w:tab/>
      </w:r>
      <w:r>
        <w:rPr>
          <w:noProof/>
        </w:rPr>
        <w:fldChar w:fldCharType="begin"/>
      </w:r>
      <w:r>
        <w:rPr>
          <w:noProof/>
        </w:rPr>
        <w:instrText xml:space="preserve"> PAGEREF _Toc467015923 \h </w:instrText>
      </w:r>
      <w:r>
        <w:rPr>
          <w:noProof/>
        </w:rPr>
      </w:r>
      <w:r>
        <w:rPr>
          <w:noProof/>
        </w:rPr>
        <w:fldChar w:fldCharType="separate"/>
      </w:r>
      <w:r w:rsidR="00606F9A">
        <w:rPr>
          <w:noProof/>
        </w:rPr>
        <w:t>80</w:t>
      </w:r>
      <w:r>
        <w:rPr>
          <w:noProof/>
        </w:rPr>
        <w:fldChar w:fldCharType="end"/>
      </w:r>
    </w:p>
    <w:p w14:paraId="1C4CCA26"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 xml:space="preserve">Anexo 7. </w:t>
      </w:r>
      <w:r w:rsidRPr="004B0AEC">
        <w:rPr>
          <w:noProof/>
          <w:lang w:val="es-CO" w:eastAsia="es-CO"/>
        </w:rPr>
        <w:t>Documento de Pruebas.</w:t>
      </w:r>
      <w:r>
        <w:rPr>
          <w:noProof/>
        </w:rPr>
        <w:tab/>
      </w:r>
      <w:r>
        <w:rPr>
          <w:noProof/>
        </w:rPr>
        <w:fldChar w:fldCharType="begin"/>
      </w:r>
      <w:r>
        <w:rPr>
          <w:noProof/>
        </w:rPr>
        <w:instrText xml:space="preserve"> PAGEREF _Toc467015924 \h </w:instrText>
      </w:r>
      <w:r>
        <w:rPr>
          <w:noProof/>
        </w:rPr>
      </w:r>
      <w:r>
        <w:rPr>
          <w:noProof/>
        </w:rPr>
        <w:fldChar w:fldCharType="separate"/>
      </w:r>
      <w:r w:rsidR="00606F9A">
        <w:rPr>
          <w:noProof/>
        </w:rPr>
        <w:t>80</w:t>
      </w:r>
      <w:r>
        <w:rPr>
          <w:noProof/>
        </w:rPr>
        <w:fldChar w:fldCharType="end"/>
      </w:r>
    </w:p>
    <w:p w14:paraId="48F3C51B" w14:textId="77777777" w:rsidR="00A1732D" w:rsidRDefault="00A1732D">
      <w:pPr>
        <w:pStyle w:val="TDC2"/>
        <w:rPr>
          <w:rFonts w:asciiTheme="minorHAnsi" w:eastAsiaTheme="minorEastAsia" w:hAnsiTheme="minorHAnsi" w:cstheme="minorBidi"/>
          <w:smallCaps w:val="0"/>
          <w:noProof/>
          <w:szCs w:val="24"/>
          <w:lang w:val="en-US"/>
        </w:rPr>
      </w:pPr>
      <w:r w:rsidRPr="004B0AEC">
        <w:rPr>
          <w:noProof/>
          <w:lang w:val="es-CO"/>
        </w:rPr>
        <w:t xml:space="preserve">Anexo 8. </w:t>
      </w:r>
      <w:r w:rsidRPr="004B0AEC">
        <w:rPr>
          <w:noProof/>
          <w:lang w:val="es-CO" w:eastAsia="es-CO"/>
        </w:rPr>
        <w:t>Compilación cruzada de aplicación ITK.</w:t>
      </w:r>
      <w:r>
        <w:rPr>
          <w:noProof/>
        </w:rPr>
        <w:tab/>
      </w:r>
      <w:r>
        <w:rPr>
          <w:noProof/>
        </w:rPr>
        <w:fldChar w:fldCharType="begin"/>
      </w:r>
      <w:r>
        <w:rPr>
          <w:noProof/>
        </w:rPr>
        <w:instrText xml:space="preserve"> PAGEREF _Toc467015925 \h </w:instrText>
      </w:r>
      <w:r>
        <w:rPr>
          <w:noProof/>
        </w:rPr>
      </w:r>
      <w:r>
        <w:rPr>
          <w:noProof/>
        </w:rPr>
        <w:fldChar w:fldCharType="separate"/>
      </w:r>
      <w:r w:rsidR="00606F9A">
        <w:rPr>
          <w:noProof/>
        </w:rPr>
        <w:t>80</w:t>
      </w:r>
      <w:r>
        <w:rPr>
          <w:noProof/>
        </w:rPr>
        <w:fldChar w:fldCharType="end"/>
      </w:r>
    </w:p>
    <w:p w14:paraId="6E3C58B6" w14:textId="58BA86F5" w:rsidR="00CB7D6B" w:rsidRDefault="00A1732D" w:rsidP="00401997">
      <w:pPr>
        <w:spacing w:before="100" w:beforeAutospacing="1" w:after="100" w:afterAutospacing="1"/>
        <w:jc w:val="center"/>
        <w:rPr>
          <w:b/>
        </w:rPr>
      </w:pPr>
      <w:r>
        <w:rPr>
          <w:b/>
          <w:smallCaps/>
          <w:szCs w:val="20"/>
        </w:rPr>
        <w:fldChar w:fldCharType="end"/>
      </w:r>
    </w:p>
    <w:p w14:paraId="66604EBB" w14:textId="42826AF1" w:rsidR="00CB7D6B" w:rsidRPr="00CB7D6B" w:rsidRDefault="00CB7D6B" w:rsidP="00CB7D6B">
      <w:pPr>
        <w:pStyle w:val="Ttulo1"/>
      </w:pPr>
      <w:bookmarkStart w:id="1" w:name="_Toc467015839"/>
      <w:r>
        <w:lastRenderedPageBreak/>
        <w:t>FIGURAS</w:t>
      </w:r>
      <w:bookmarkEnd w:id="1"/>
    </w:p>
    <w:p w14:paraId="7AB1F314" w14:textId="190EB810" w:rsidR="0092133C" w:rsidRDefault="00CB7D6B">
      <w:pPr>
        <w:pStyle w:val="Tabladeilustraciones"/>
        <w:tabs>
          <w:tab w:val="right" w:leader="dot" w:pos="8270"/>
        </w:tabs>
        <w:rPr>
          <w:rFonts w:asciiTheme="minorHAnsi" w:eastAsiaTheme="minorEastAsia" w:hAnsiTheme="minorHAnsi" w:cstheme="minorBidi"/>
          <w:noProof/>
          <w:szCs w:val="22"/>
          <w:lang w:val="es-CO" w:eastAsia="es-CO"/>
        </w:rPr>
      </w:pPr>
      <w:r>
        <w:rPr>
          <w:b/>
        </w:rPr>
        <w:fldChar w:fldCharType="begin"/>
      </w:r>
      <w:r>
        <w:rPr>
          <w:b/>
        </w:rPr>
        <w:instrText xml:space="preserve"> TOC \h \z \c "Figura" </w:instrText>
      </w:r>
      <w:r>
        <w:rPr>
          <w:b/>
        </w:rPr>
        <w:fldChar w:fldCharType="separate"/>
      </w:r>
      <w:hyperlink w:anchor="_Toc467012642" w:history="1">
        <w:r w:rsidR="0092133C" w:rsidRPr="00586BE2">
          <w:rPr>
            <w:rStyle w:val="Hipervnculo"/>
            <w:noProof/>
            <w:lang w:val="es-CO"/>
          </w:rPr>
          <w:t>Figura 1.  Conjunto de metodologías que componen DAD. Tomada de [54]</w:t>
        </w:r>
        <w:r w:rsidR="0092133C">
          <w:rPr>
            <w:noProof/>
            <w:webHidden/>
          </w:rPr>
          <w:tab/>
        </w:r>
        <w:r w:rsidR="0092133C">
          <w:rPr>
            <w:noProof/>
            <w:webHidden/>
          </w:rPr>
          <w:fldChar w:fldCharType="begin"/>
        </w:r>
        <w:r w:rsidR="0092133C">
          <w:rPr>
            <w:noProof/>
            <w:webHidden/>
          </w:rPr>
          <w:instrText xml:space="preserve"> PAGEREF _Toc467012642 \h </w:instrText>
        </w:r>
        <w:r w:rsidR="0092133C">
          <w:rPr>
            <w:noProof/>
            <w:webHidden/>
          </w:rPr>
        </w:r>
        <w:r w:rsidR="0092133C">
          <w:rPr>
            <w:noProof/>
            <w:webHidden/>
          </w:rPr>
          <w:fldChar w:fldCharType="separate"/>
        </w:r>
        <w:r w:rsidR="00606F9A">
          <w:rPr>
            <w:noProof/>
            <w:webHidden/>
          </w:rPr>
          <w:t>25</w:t>
        </w:r>
        <w:r w:rsidR="0092133C">
          <w:rPr>
            <w:noProof/>
            <w:webHidden/>
          </w:rPr>
          <w:fldChar w:fldCharType="end"/>
        </w:r>
      </w:hyperlink>
    </w:p>
    <w:p w14:paraId="17C73F81" w14:textId="328AE0D2"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3" w:history="1">
        <w:r w:rsidR="0092133C" w:rsidRPr="00586BE2">
          <w:rPr>
            <w:rStyle w:val="Hipervnculo"/>
            <w:noProof/>
            <w:lang w:val="es-CO"/>
          </w:rPr>
          <w:t>Figura 2. Ciclo de vida de DAD. Tomado de [55]</w:t>
        </w:r>
        <w:r w:rsidR="0092133C">
          <w:rPr>
            <w:noProof/>
            <w:webHidden/>
          </w:rPr>
          <w:tab/>
        </w:r>
        <w:r w:rsidR="0092133C">
          <w:rPr>
            <w:noProof/>
            <w:webHidden/>
          </w:rPr>
          <w:fldChar w:fldCharType="begin"/>
        </w:r>
        <w:r w:rsidR="0092133C">
          <w:rPr>
            <w:noProof/>
            <w:webHidden/>
          </w:rPr>
          <w:instrText xml:space="preserve"> PAGEREF _Toc467012643 \h </w:instrText>
        </w:r>
        <w:r w:rsidR="0092133C">
          <w:rPr>
            <w:noProof/>
            <w:webHidden/>
          </w:rPr>
        </w:r>
        <w:r w:rsidR="0092133C">
          <w:rPr>
            <w:noProof/>
            <w:webHidden/>
          </w:rPr>
          <w:fldChar w:fldCharType="separate"/>
        </w:r>
        <w:r w:rsidR="00606F9A">
          <w:rPr>
            <w:noProof/>
            <w:webHidden/>
          </w:rPr>
          <w:t>25</w:t>
        </w:r>
        <w:r w:rsidR="0092133C">
          <w:rPr>
            <w:noProof/>
            <w:webHidden/>
          </w:rPr>
          <w:fldChar w:fldCharType="end"/>
        </w:r>
      </w:hyperlink>
    </w:p>
    <w:p w14:paraId="51DBE771" w14:textId="76F7D8C6"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4" w:history="1">
        <w:r w:rsidR="0092133C" w:rsidRPr="00586BE2">
          <w:rPr>
            <w:rStyle w:val="Hipervnculo"/>
            <w:noProof/>
            <w:lang w:val="es-CO"/>
          </w:rPr>
          <w:t>Figura 3. Arquitectura de Boinc.</w:t>
        </w:r>
        <w:r w:rsidR="0092133C">
          <w:rPr>
            <w:noProof/>
            <w:webHidden/>
          </w:rPr>
          <w:tab/>
        </w:r>
        <w:r w:rsidR="0092133C">
          <w:rPr>
            <w:noProof/>
            <w:webHidden/>
          </w:rPr>
          <w:fldChar w:fldCharType="begin"/>
        </w:r>
        <w:r w:rsidR="0092133C">
          <w:rPr>
            <w:noProof/>
            <w:webHidden/>
          </w:rPr>
          <w:instrText xml:space="preserve"> PAGEREF _Toc467012644 \h </w:instrText>
        </w:r>
        <w:r w:rsidR="0092133C">
          <w:rPr>
            <w:noProof/>
            <w:webHidden/>
          </w:rPr>
        </w:r>
        <w:r w:rsidR="0092133C">
          <w:rPr>
            <w:noProof/>
            <w:webHidden/>
          </w:rPr>
          <w:fldChar w:fldCharType="separate"/>
        </w:r>
        <w:r w:rsidR="00606F9A">
          <w:rPr>
            <w:noProof/>
            <w:webHidden/>
          </w:rPr>
          <w:t>32</w:t>
        </w:r>
        <w:r w:rsidR="0092133C">
          <w:rPr>
            <w:noProof/>
            <w:webHidden/>
          </w:rPr>
          <w:fldChar w:fldCharType="end"/>
        </w:r>
      </w:hyperlink>
    </w:p>
    <w:p w14:paraId="7C4AC100" w14:textId="4EAE1982"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5" w:history="1">
        <w:r w:rsidR="0092133C" w:rsidRPr="00586BE2">
          <w:rPr>
            <w:rStyle w:val="Hipervnculo"/>
            <w:noProof/>
          </w:rPr>
          <w:t>Figura 4. Componentes de estructura de Boinc. Tomado de [61]</w:t>
        </w:r>
        <w:r w:rsidR="0092133C">
          <w:rPr>
            <w:noProof/>
            <w:webHidden/>
          </w:rPr>
          <w:tab/>
        </w:r>
        <w:r w:rsidR="0092133C">
          <w:rPr>
            <w:noProof/>
            <w:webHidden/>
          </w:rPr>
          <w:fldChar w:fldCharType="begin"/>
        </w:r>
        <w:r w:rsidR="0092133C">
          <w:rPr>
            <w:noProof/>
            <w:webHidden/>
          </w:rPr>
          <w:instrText xml:space="preserve"> PAGEREF _Toc467012645 \h </w:instrText>
        </w:r>
        <w:r w:rsidR="0092133C">
          <w:rPr>
            <w:noProof/>
            <w:webHidden/>
          </w:rPr>
        </w:r>
        <w:r w:rsidR="0092133C">
          <w:rPr>
            <w:noProof/>
            <w:webHidden/>
          </w:rPr>
          <w:fldChar w:fldCharType="separate"/>
        </w:r>
        <w:r w:rsidR="00606F9A">
          <w:rPr>
            <w:noProof/>
            <w:webHidden/>
          </w:rPr>
          <w:t>33</w:t>
        </w:r>
        <w:r w:rsidR="0092133C">
          <w:rPr>
            <w:noProof/>
            <w:webHidden/>
          </w:rPr>
          <w:fldChar w:fldCharType="end"/>
        </w:r>
      </w:hyperlink>
    </w:p>
    <w:p w14:paraId="5ADB0CDE" w14:textId="4E2338B4"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6" w:history="1">
        <w:r w:rsidR="0092133C" w:rsidRPr="00586BE2">
          <w:rPr>
            <w:rStyle w:val="Hipervnculo"/>
            <w:noProof/>
            <w:lang w:val="es-CO"/>
          </w:rPr>
          <w:t xml:space="preserve">Figura 5. Archivo </w:t>
        </w:r>
        <w:r w:rsidR="0092133C" w:rsidRPr="00586BE2">
          <w:rPr>
            <w:rStyle w:val="Hipervnculo"/>
            <w:i/>
            <w:noProof/>
            <w:lang w:val="es-CO"/>
          </w:rPr>
          <w:t xml:space="preserve">'schedulers.txt' </w:t>
        </w:r>
        <w:r w:rsidR="0092133C" w:rsidRPr="00586BE2">
          <w:rPr>
            <w:rStyle w:val="Hipervnculo"/>
            <w:noProof/>
            <w:lang w:val="es-CO"/>
          </w:rPr>
          <w:t>de un proyecto Boinc.</w:t>
        </w:r>
        <w:r w:rsidR="0092133C">
          <w:rPr>
            <w:noProof/>
            <w:webHidden/>
          </w:rPr>
          <w:tab/>
        </w:r>
        <w:r w:rsidR="0092133C">
          <w:rPr>
            <w:noProof/>
            <w:webHidden/>
          </w:rPr>
          <w:fldChar w:fldCharType="begin"/>
        </w:r>
        <w:r w:rsidR="0092133C">
          <w:rPr>
            <w:noProof/>
            <w:webHidden/>
          </w:rPr>
          <w:instrText xml:space="preserve"> PAGEREF _Toc467012646 \h </w:instrText>
        </w:r>
        <w:r w:rsidR="0092133C">
          <w:rPr>
            <w:noProof/>
            <w:webHidden/>
          </w:rPr>
        </w:r>
        <w:r w:rsidR="0092133C">
          <w:rPr>
            <w:noProof/>
            <w:webHidden/>
          </w:rPr>
          <w:fldChar w:fldCharType="separate"/>
        </w:r>
        <w:r w:rsidR="00606F9A">
          <w:rPr>
            <w:noProof/>
            <w:webHidden/>
          </w:rPr>
          <w:t>34</w:t>
        </w:r>
        <w:r w:rsidR="0092133C">
          <w:rPr>
            <w:noProof/>
            <w:webHidden/>
          </w:rPr>
          <w:fldChar w:fldCharType="end"/>
        </w:r>
      </w:hyperlink>
    </w:p>
    <w:p w14:paraId="208981D5" w14:textId="768A42AC"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r:id="rId14" w:anchor="_Toc467012647" w:history="1">
        <w:r w:rsidR="0092133C" w:rsidRPr="00586BE2">
          <w:rPr>
            <w:rStyle w:val="Hipervnculo"/>
            <w:noProof/>
            <w:lang w:val="es-CO"/>
          </w:rPr>
          <w:t>Figura 6. Interacción y flujo de los componentes de Boinc.</w:t>
        </w:r>
        <w:r w:rsidR="0092133C">
          <w:rPr>
            <w:noProof/>
            <w:webHidden/>
          </w:rPr>
          <w:tab/>
        </w:r>
        <w:r w:rsidR="0092133C">
          <w:rPr>
            <w:noProof/>
            <w:webHidden/>
          </w:rPr>
          <w:fldChar w:fldCharType="begin"/>
        </w:r>
        <w:r w:rsidR="0092133C">
          <w:rPr>
            <w:noProof/>
            <w:webHidden/>
          </w:rPr>
          <w:instrText xml:space="preserve"> PAGEREF _Toc467012647 \h </w:instrText>
        </w:r>
        <w:r w:rsidR="0092133C">
          <w:rPr>
            <w:noProof/>
            <w:webHidden/>
          </w:rPr>
        </w:r>
        <w:r w:rsidR="0092133C">
          <w:rPr>
            <w:noProof/>
            <w:webHidden/>
          </w:rPr>
          <w:fldChar w:fldCharType="separate"/>
        </w:r>
        <w:r w:rsidR="00606F9A">
          <w:rPr>
            <w:noProof/>
            <w:webHidden/>
          </w:rPr>
          <w:t>40</w:t>
        </w:r>
        <w:r w:rsidR="0092133C">
          <w:rPr>
            <w:noProof/>
            <w:webHidden/>
          </w:rPr>
          <w:fldChar w:fldCharType="end"/>
        </w:r>
      </w:hyperlink>
    </w:p>
    <w:p w14:paraId="56469268" w14:textId="7570A81A"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8" w:history="1">
        <w:r w:rsidR="0092133C" w:rsidRPr="00586BE2">
          <w:rPr>
            <w:rStyle w:val="Hipervnculo"/>
            <w:noProof/>
          </w:rPr>
          <w:t>Figura 7. Ciclo de vida de un trabajo. Tomado</w:t>
        </w:r>
        <w:r w:rsidR="0092133C" w:rsidRPr="00586BE2">
          <w:rPr>
            <w:rStyle w:val="Hipervnculo"/>
            <w:noProof/>
            <w:lang w:val="es-CO"/>
          </w:rPr>
          <w:t xml:space="preserve"> de </w:t>
        </w:r>
        <w:r w:rsidR="0092133C" w:rsidRPr="00586BE2">
          <w:rPr>
            <w:rStyle w:val="Hipervnculo"/>
            <w:noProof/>
          </w:rPr>
          <w:t>[66]</w:t>
        </w:r>
        <w:r w:rsidR="0092133C" w:rsidRPr="00586BE2">
          <w:rPr>
            <w:rStyle w:val="Hipervnculo"/>
            <w:noProof/>
            <w:lang w:val="es-CO"/>
          </w:rPr>
          <w:t>.</w:t>
        </w:r>
        <w:r w:rsidR="0092133C">
          <w:rPr>
            <w:noProof/>
            <w:webHidden/>
          </w:rPr>
          <w:tab/>
        </w:r>
        <w:r w:rsidR="0092133C">
          <w:rPr>
            <w:noProof/>
            <w:webHidden/>
          </w:rPr>
          <w:fldChar w:fldCharType="begin"/>
        </w:r>
        <w:r w:rsidR="0092133C">
          <w:rPr>
            <w:noProof/>
            <w:webHidden/>
          </w:rPr>
          <w:instrText xml:space="preserve"> PAGEREF _Toc467012648 \h </w:instrText>
        </w:r>
        <w:r w:rsidR="0092133C">
          <w:rPr>
            <w:noProof/>
            <w:webHidden/>
          </w:rPr>
        </w:r>
        <w:r w:rsidR="0092133C">
          <w:rPr>
            <w:noProof/>
            <w:webHidden/>
          </w:rPr>
          <w:fldChar w:fldCharType="separate"/>
        </w:r>
        <w:r w:rsidR="00606F9A">
          <w:rPr>
            <w:noProof/>
            <w:webHidden/>
          </w:rPr>
          <w:t>42</w:t>
        </w:r>
        <w:r w:rsidR="0092133C">
          <w:rPr>
            <w:noProof/>
            <w:webHidden/>
          </w:rPr>
          <w:fldChar w:fldCharType="end"/>
        </w:r>
      </w:hyperlink>
    </w:p>
    <w:p w14:paraId="6C6B8B4D" w14:textId="04F9FEB7"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49" w:history="1">
        <w:r w:rsidR="0092133C" w:rsidRPr="00586BE2">
          <w:rPr>
            <w:rStyle w:val="Hipervnculo"/>
            <w:noProof/>
            <w:lang w:val="es-CO"/>
          </w:rPr>
          <w:t xml:space="preserve">Figura 8. Comunicación cliente-servidor Boinc. Tomada de </w:t>
        </w:r>
        <w:r w:rsidR="0092133C" w:rsidRPr="00586BE2">
          <w:rPr>
            <w:rStyle w:val="Hipervnculo"/>
            <w:noProof/>
          </w:rPr>
          <w:t>[73]</w:t>
        </w:r>
        <w:r w:rsidR="0092133C">
          <w:rPr>
            <w:noProof/>
            <w:webHidden/>
          </w:rPr>
          <w:tab/>
        </w:r>
        <w:r w:rsidR="0092133C">
          <w:rPr>
            <w:noProof/>
            <w:webHidden/>
          </w:rPr>
          <w:fldChar w:fldCharType="begin"/>
        </w:r>
        <w:r w:rsidR="0092133C">
          <w:rPr>
            <w:noProof/>
            <w:webHidden/>
          </w:rPr>
          <w:instrText xml:space="preserve"> PAGEREF _Toc467012649 \h </w:instrText>
        </w:r>
        <w:r w:rsidR="0092133C">
          <w:rPr>
            <w:noProof/>
            <w:webHidden/>
          </w:rPr>
        </w:r>
        <w:r w:rsidR="0092133C">
          <w:rPr>
            <w:noProof/>
            <w:webHidden/>
          </w:rPr>
          <w:fldChar w:fldCharType="separate"/>
        </w:r>
        <w:r w:rsidR="00606F9A">
          <w:rPr>
            <w:noProof/>
            <w:webHidden/>
          </w:rPr>
          <w:t>43</w:t>
        </w:r>
        <w:r w:rsidR="0092133C">
          <w:rPr>
            <w:noProof/>
            <w:webHidden/>
          </w:rPr>
          <w:fldChar w:fldCharType="end"/>
        </w:r>
      </w:hyperlink>
    </w:p>
    <w:p w14:paraId="74CBFBE9" w14:textId="79241B38"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0" w:history="1">
        <w:r w:rsidR="0092133C" w:rsidRPr="00586BE2">
          <w:rPr>
            <w:rStyle w:val="Hipervnculo"/>
            <w:noProof/>
          </w:rPr>
          <w:t xml:space="preserve">Figura 9 resultado de filtro </w:t>
        </w:r>
        <w:r w:rsidR="0092133C" w:rsidRPr="00586BE2">
          <w:rPr>
            <w:rStyle w:val="Hipervnculo"/>
            <w:i/>
            <w:noProof/>
          </w:rPr>
          <w:t>SmoothingRecursiveGaussianImageFilter</w:t>
        </w:r>
        <w:r w:rsidR="0092133C" w:rsidRPr="00586BE2">
          <w:rPr>
            <w:rStyle w:val="Hipervnculo"/>
            <w:noProof/>
          </w:rPr>
          <w:t xml:space="preserve"> sobre resonancia magnética de cerebro</w:t>
        </w:r>
        <w:r w:rsidR="0092133C">
          <w:rPr>
            <w:noProof/>
            <w:webHidden/>
          </w:rPr>
          <w:tab/>
        </w:r>
        <w:r w:rsidR="0092133C">
          <w:rPr>
            <w:noProof/>
            <w:webHidden/>
          </w:rPr>
          <w:fldChar w:fldCharType="begin"/>
        </w:r>
        <w:r w:rsidR="0092133C">
          <w:rPr>
            <w:noProof/>
            <w:webHidden/>
          </w:rPr>
          <w:instrText xml:space="preserve"> PAGEREF _Toc467012650 \h </w:instrText>
        </w:r>
        <w:r w:rsidR="0092133C">
          <w:rPr>
            <w:noProof/>
            <w:webHidden/>
          </w:rPr>
        </w:r>
        <w:r w:rsidR="0092133C">
          <w:rPr>
            <w:noProof/>
            <w:webHidden/>
          </w:rPr>
          <w:fldChar w:fldCharType="separate"/>
        </w:r>
        <w:r w:rsidR="00606F9A">
          <w:rPr>
            <w:noProof/>
            <w:webHidden/>
          </w:rPr>
          <w:t>56</w:t>
        </w:r>
        <w:r w:rsidR="0092133C">
          <w:rPr>
            <w:noProof/>
            <w:webHidden/>
          </w:rPr>
          <w:fldChar w:fldCharType="end"/>
        </w:r>
      </w:hyperlink>
    </w:p>
    <w:p w14:paraId="508C0C0F" w14:textId="0FAB2056"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1" w:history="1">
        <w:r w:rsidR="0092133C" w:rsidRPr="00586BE2">
          <w:rPr>
            <w:rStyle w:val="Hipervnculo"/>
            <w:noProof/>
            <w:lang w:val="es-CO"/>
          </w:rPr>
          <w:t>Figura 10. Diagrama de clases del Generador de Trabajos.</w:t>
        </w:r>
        <w:r w:rsidR="0092133C">
          <w:rPr>
            <w:noProof/>
            <w:webHidden/>
          </w:rPr>
          <w:tab/>
        </w:r>
        <w:r w:rsidR="0092133C">
          <w:rPr>
            <w:noProof/>
            <w:webHidden/>
          </w:rPr>
          <w:fldChar w:fldCharType="begin"/>
        </w:r>
        <w:r w:rsidR="0092133C">
          <w:rPr>
            <w:noProof/>
            <w:webHidden/>
          </w:rPr>
          <w:instrText xml:space="preserve"> PAGEREF _Toc467012651 \h </w:instrText>
        </w:r>
        <w:r w:rsidR="0092133C">
          <w:rPr>
            <w:noProof/>
            <w:webHidden/>
          </w:rPr>
        </w:r>
        <w:r w:rsidR="0092133C">
          <w:rPr>
            <w:noProof/>
            <w:webHidden/>
          </w:rPr>
          <w:fldChar w:fldCharType="separate"/>
        </w:r>
        <w:r w:rsidR="00606F9A">
          <w:rPr>
            <w:noProof/>
            <w:webHidden/>
          </w:rPr>
          <w:t>58</w:t>
        </w:r>
        <w:r w:rsidR="0092133C">
          <w:rPr>
            <w:noProof/>
            <w:webHidden/>
          </w:rPr>
          <w:fldChar w:fldCharType="end"/>
        </w:r>
      </w:hyperlink>
    </w:p>
    <w:p w14:paraId="27B78360" w14:textId="04AD27CF"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2" w:history="1">
        <w:r w:rsidR="0092133C" w:rsidRPr="00586BE2">
          <w:rPr>
            <w:rStyle w:val="Hipervnculo"/>
            <w:noProof/>
            <w:lang w:val="es-CO"/>
          </w:rPr>
          <w:t>Figura 11. Diagrama de procesos Generador de Trabajos.</w:t>
        </w:r>
        <w:r w:rsidR="0092133C">
          <w:rPr>
            <w:noProof/>
            <w:webHidden/>
          </w:rPr>
          <w:tab/>
        </w:r>
        <w:r w:rsidR="0092133C">
          <w:rPr>
            <w:noProof/>
            <w:webHidden/>
          </w:rPr>
          <w:fldChar w:fldCharType="begin"/>
        </w:r>
        <w:r w:rsidR="0092133C">
          <w:rPr>
            <w:noProof/>
            <w:webHidden/>
          </w:rPr>
          <w:instrText xml:space="preserve"> PAGEREF _Toc467012652 \h </w:instrText>
        </w:r>
        <w:r w:rsidR="0092133C">
          <w:rPr>
            <w:noProof/>
            <w:webHidden/>
          </w:rPr>
        </w:r>
        <w:r w:rsidR="0092133C">
          <w:rPr>
            <w:noProof/>
            <w:webHidden/>
          </w:rPr>
          <w:fldChar w:fldCharType="separate"/>
        </w:r>
        <w:r w:rsidR="00606F9A">
          <w:rPr>
            <w:noProof/>
            <w:webHidden/>
          </w:rPr>
          <w:t>58</w:t>
        </w:r>
        <w:r w:rsidR="0092133C">
          <w:rPr>
            <w:noProof/>
            <w:webHidden/>
          </w:rPr>
          <w:fldChar w:fldCharType="end"/>
        </w:r>
      </w:hyperlink>
    </w:p>
    <w:p w14:paraId="4637D13E" w14:textId="4F907753"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3" w:history="1">
        <w:r w:rsidR="0092133C" w:rsidRPr="00586BE2">
          <w:rPr>
            <w:rStyle w:val="Hipervnculo"/>
            <w:noProof/>
            <w:lang w:val="es-CO"/>
          </w:rPr>
          <w:t>Figura 12. Diagrama de Clases Asimilador de Trabajos.</w:t>
        </w:r>
        <w:r w:rsidR="0092133C">
          <w:rPr>
            <w:noProof/>
            <w:webHidden/>
          </w:rPr>
          <w:tab/>
        </w:r>
        <w:r w:rsidR="0092133C">
          <w:rPr>
            <w:noProof/>
            <w:webHidden/>
          </w:rPr>
          <w:fldChar w:fldCharType="begin"/>
        </w:r>
        <w:r w:rsidR="0092133C">
          <w:rPr>
            <w:noProof/>
            <w:webHidden/>
          </w:rPr>
          <w:instrText xml:space="preserve"> PAGEREF _Toc467012653 \h </w:instrText>
        </w:r>
        <w:r w:rsidR="0092133C">
          <w:rPr>
            <w:noProof/>
            <w:webHidden/>
          </w:rPr>
        </w:r>
        <w:r w:rsidR="0092133C">
          <w:rPr>
            <w:noProof/>
            <w:webHidden/>
          </w:rPr>
          <w:fldChar w:fldCharType="separate"/>
        </w:r>
        <w:r w:rsidR="00606F9A">
          <w:rPr>
            <w:noProof/>
            <w:webHidden/>
          </w:rPr>
          <w:t>60</w:t>
        </w:r>
        <w:r w:rsidR="0092133C">
          <w:rPr>
            <w:noProof/>
            <w:webHidden/>
          </w:rPr>
          <w:fldChar w:fldCharType="end"/>
        </w:r>
      </w:hyperlink>
    </w:p>
    <w:p w14:paraId="6663096B" w14:textId="6D9BF7E4"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4" w:history="1">
        <w:r w:rsidR="0092133C" w:rsidRPr="00586BE2">
          <w:rPr>
            <w:rStyle w:val="Hipervnculo"/>
            <w:noProof/>
            <w:lang w:val="es-CO"/>
          </w:rPr>
          <w:t>Figura 13. Diagrama de procesos Asimilador de Trabajos.</w:t>
        </w:r>
        <w:r w:rsidR="0092133C">
          <w:rPr>
            <w:noProof/>
            <w:webHidden/>
          </w:rPr>
          <w:tab/>
        </w:r>
        <w:r w:rsidR="0092133C">
          <w:rPr>
            <w:noProof/>
            <w:webHidden/>
          </w:rPr>
          <w:fldChar w:fldCharType="begin"/>
        </w:r>
        <w:r w:rsidR="0092133C">
          <w:rPr>
            <w:noProof/>
            <w:webHidden/>
          </w:rPr>
          <w:instrText xml:space="preserve"> PAGEREF _Toc467012654 \h </w:instrText>
        </w:r>
        <w:r w:rsidR="0092133C">
          <w:rPr>
            <w:noProof/>
            <w:webHidden/>
          </w:rPr>
        </w:r>
        <w:r w:rsidR="0092133C">
          <w:rPr>
            <w:noProof/>
            <w:webHidden/>
          </w:rPr>
          <w:fldChar w:fldCharType="separate"/>
        </w:r>
        <w:r w:rsidR="00606F9A">
          <w:rPr>
            <w:noProof/>
            <w:webHidden/>
          </w:rPr>
          <w:t>61</w:t>
        </w:r>
        <w:r w:rsidR="0092133C">
          <w:rPr>
            <w:noProof/>
            <w:webHidden/>
          </w:rPr>
          <w:fldChar w:fldCharType="end"/>
        </w:r>
      </w:hyperlink>
    </w:p>
    <w:p w14:paraId="006D3C2B" w14:textId="6125BDB8"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5" w:history="1">
        <w:r w:rsidR="0092133C" w:rsidRPr="00586BE2">
          <w:rPr>
            <w:rStyle w:val="Hipervnculo"/>
            <w:noProof/>
          </w:rPr>
          <w:t>Figura 14 Solapamiento de regiones de la imagen procesada</w:t>
        </w:r>
        <w:r w:rsidR="0092133C">
          <w:rPr>
            <w:noProof/>
            <w:webHidden/>
          </w:rPr>
          <w:tab/>
        </w:r>
        <w:r w:rsidR="0092133C">
          <w:rPr>
            <w:noProof/>
            <w:webHidden/>
          </w:rPr>
          <w:fldChar w:fldCharType="begin"/>
        </w:r>
        <w:r w:rsidR="0092133C">
          <w:rPr>
            <w:noProof/>
            <w:webHidden/>
          </w:rPr>
          <w:instrText xml:space="preserve"> PAGEREF _Toc467012655 \h </w:instrText>
        </w:r>
        <w:r w:rsidR="0092133C">
          <w:rPr>
            <w:noProof/>
            <w:webHidden/>
          </w:rPr>
        </w:r>
        <w:r w:rsidR="0092133C">
          <w:rPr>
            <w:noProof/>
            <w:webHidden/>
          </w:rPr>
          <w:fldChar w:fldCharType="separate"/>
        </w:r>
        <w:r w:rsidR="00606F9A">
          <w:rPr>
            <w:noProof/>
            <w:webHidden/>
          </w:rPr>
          <w:t>62</w:t>
        </w:r>
        <w:r w:rsidR="0092133C">
          <w:rPr>
            <w:noProof/>
            <w:webHidden/>
          </w:rPr>
          <w:fldChar w:fldCharType="end"/>
        </w:r>
      </w:hyperlink>
    </w:p>
    <w:p w14:paraId="79A9FF7B" w14:textId="56782F65"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6" w:history="1">
        <w:r w:rsidR="0092133C" w:rsidRPr="00586BE2">
          <w:rPr>
            <w:rStyle w:val="Hipervnculo"/>
            <w:noProof/>
          </w:rPr>
          <w:t>Figura 15 Grafica tiempo de procesamiento por tipo de dispositivos y ubicación del servidor.</w:t>
        </w:r>
        <w:r w:rsidR="0092133C">
          <w:rPr>
            <w:noProof/>
            <w:webHidden/>
          </w:rPr>
          <w:tab/>
        </w:r>
        <w:r w:rsidR="0092133C">
          <w:rPr>
            <w:noProof/>
            <w:webHidden/>
          </w:rPr>
          <w:fldChar w:fldCharType="begin"/>
        </w:r>
        <w:r w:rsidR="0092133C">
          <w:rPr>
            <w:noProof/>
            <w:webHidden/>
          </w:rPr>
          <w:instrText xml:space="preserve"> PAGEREF _Toc467012656 \h </w:instrText>
        </w:r>
        <w:r w:rsidR="0092133C">
          <w:rPr>
            <w:noProof/>
            <w:webHidden/>
          </w:rPr>
        </w:r>
        <w:r w:rsidR="0092133C">
          <w:rPr>
            <w:noProof/>
            <w:webHidden/>
          </w:rPr>
          <w:fldChar w:fldCharType="separate"/>
        </w:r>
        <w:r w:rsidR="00606F9A">
          <w:rPr>
            <w:noProof/>
            <w:webHidden/>
          </w:rPr>
          <w:t>67</w:t>
        </w:r>
        <w:r w:rsidR="0092133C">
          <w:rPr>
            <w:noProof/>
            <w:webHidden/>
          </w:rPr>
          <w:fldChar w:fldCharType="end"/>
        </w:r>
      </w:hyperlink>
    </w:p>
    <w:p w14:paraId="09BB04EE" w14:textId="3569E12E"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7" w:history="1">
        <w:r w:rsidR="0092133C" w:rsidRPr="00586BE2">
          <w:rPr>
            <w:rStyle w:val="Hipervnculo"/>
            <w:noProof/>
          </w:rPr>
          <w:t>Figura 16 Grafica tipo de procesamiento con diferentes niveles de redundancia.</w:t>
        </w:r>
        <w:r w:rsidR="0092133C">
          <w:rPr>
            <w:noProof/>
            <w:webHidden/>
          </w:rPr>
          <w:tab/>
        </w:r>
        <w:r w:rsidR="0092133C">
          <w:rPr>
            <w:noProof/>
            <w:webHidden/>
          </w:rPr>
          <w:fldChar w:fldCharType="begin"/>
        </w:r>
        <w:r w:rsidR="0092133C">
          <w:rPr>
            <w:noProof/>
            <w:webHidden/>
          </w:rPr>
          <w:instrText xml:space="preserve"> PAGEREF _Toc467012657 \h </w:instrText>
        </w:r>
        <w:r w:rsidR="0092133C">
          <w:rPr>
            <w:noProof/>
            <w:webHidden/>
          </w:rPr>
        </w:r>
        <w:r w:rsidR="0092133C">
          <w:rPr>
            <w:noProof/>
            <w:webHidden/>
          </w:rPr>
          <w:fldChar w:fldCharType="separate"/>
        </w:r>
        <w:r w:rsidR="00606F9A">
          <w:rPr>
            <w:noProof/>
            <w:webHidden/>
          </w:rPr>
          <w:t>67</w:t>
        </w:r>
        <w:r w:rsidR="0092133C">
          <w:rPr>
            <w:noProof/>
            <w:webHidden/>
          </w:rPr>
          <w:fldChar w:fldCharType="end"/>
        </w:r>
      </w:hyperlink>
    </w:p>
    <w:p w14:paraId="66B8C50C" w14:textId="25D8C876"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58" w:history="1">
        <w:r w:rsidR="0092133C" w:rsidRPr="00586BE2">
          <w:rPr>
            <w:rStyle w:val="Hipervnculo"/>
            <w:noProof/>
          </w:rPr>
          <w:t>Figura 17 Grafica tiempo de procesamiento con diferente grado de paralelismo.</w:t>
        </w:r>
        <w:r w:rsidR="0092133C">
          <w:rPr>
            <w:noProof/>
            <w:webHidden/>
          </w:rPr>
          <w:tab/>
        </w:r>
        <w:r w:rsidR="0092133C">
          <w:rPr>
            <w:noProof/>
            <w:webHidden/>
          </w:rPr>
          <w:fldChar w:fldCharType="begin"/>
        </w:r>
        <w:r w:rsidR="0092133C">
          <w:rPr>
            <w:noProof/>
            <w:webHidden/>
          </w:rPr>
          <w:instrText xml:space="preserve"> PAGEREF _Toc467012658 \h </w:instrText>
        </w:r>
        <w:r w:rsidR="0092133C">
          <w:rPr>
            <w:noProof/>
            <w:webHidden/>
          </w:rPr>
        </w:r>
        <w:r w:rsidR="0092133C">
          <w:rPr>
            <w:noProof/>
            <w:webHidden/>
          </w:rPr>
          <w:fldChar w:fldCharType="separate"/>
        </w:r>
        <w:r w:rsidR="00606F9A">
          <w:rPr>
            <w:noProof/>
            <w:webHidden/>
          </w:rPr>
          <w:t>68</w:t>
        </w:r>
        <w:r w:rsidR="0092133C">
          <w:rPr>
            <w:noProof/>
            <w:webHidden/>
          </w:rPr>
          <w:fldChar w:fldCharType="end"/>
        </w:r>
      </w:hyperlink>
    </w:p>
    <w:p w14:paraId="0012ADAF" w14:textId="0BE8BD47" w:rsidR="00CB7D6B" w:rsidRDefault="00CB7D6B" w:rsidP="006E56BA">
      <w:pPr>
        <w:spacing w:before="100" w:beforeAutospacing="1" w:after="100" w:afterAutospacing="1"/>
        <w:jc w:val="center"/>
        <w:rPr>
          <w:b/>
        </w:rPr>
      </w:pPr>
      <w:r>
        <w:rPr>
          <w:b/>
        </w:rPr>
        <w:fldChar w:fldCharType="end"/>
      </w:r>
    </w:p>
    <w:p w14:paraId="229CEEDB" w14:textId="77777777" w:rsidR="00F87E4D" w:rsidRDefault="00F87E4D" w:rsidP="006E56BA">
      <w:pPr>
        <w:spacing w:before="100" w:beforeAutospacing="1" w:after="100" w:afterAutospacing="1"/>
        <w:jc w:val="center"/>
        <w:rPr>
          <w:b/>
        </w:rPr>
      </w:pPr>
    </w:p>
    <w:p w14:paraId="713575F2" w14:textId="77777777" w:rsidR="00F87E4D" w:rsidRDefault="00F87E4D" w:rsidP="006E56BA">
      <w:pPr>
        <w:spacing w:before="100" w:beforeAutospacing="1" w:after="100" w:afterAutospacing="1"/>
        <w:jc w:val="center"/>
        <w:rPr>
          <w:b/>
        </w:rPr>
      </w:pPr>
    </w:p>
    <w:p w14:paraId="2F3CB413" w14:textId="545CC55C" w:rsidR="00CB7D6B" w:rsidRDefault="00CB7D6B" w:rsidP="00CB7D6B">
      <w:pPr>
        <w:pStyle w:val="Ttulo1"/>
      </w:pPr>
      <w:bookmarkStart w:id="2" w:name="_Toc467015840"/>
      <w:r>
        <w:lastRenderedPageBreak/>
        <w:t>TABLAS</w:t>
      </w:r>
      <w:bookmarkEnd w:id="2"/>
    </w:p>
    <w:p w14:paraId="7A7518AB" w14:textId="41C69582" w:rsidR="0092133C" w:rsidRDefault="00CB7D6B">
      <w:pPr>
        <w:pStyle w:val="Tabladeilustraciones"/>
        <w:tabs>
          <w:tab w:val="right" w:leader="dot" w:pos="8270"/>
        </w:tabs>
        <w:rPr>
          <w:rFonts w:asciiTheme="minorHAnsi" w:eastAsiaTheme="minorEastAsia" w:hAnsiTheme="minorHAnsi" w:cstheme="minorBidi"/>
          <w:noProof/>
          <w:szCs w:val="22"/>
          <w:lang w:val="es-CO" w:eastAsia="es-CO"/>
        </w:rPr>
      </w:pPr>
      <w:r>
        <w:rPr>
          <w:b/>
        </w:rPr>
        <w:fldChar w:fldCharType="begin"/>
      </w:r>
      <w:r>
        <w:rPr>
          <w:b/>
        </w:rPr>
        <w:instrText xml:space="preserve"> TOC \h \z \c "Tabla" </w:instrText>
      </w:r>
      <w:r>
        <w:rPr>
          <w:b/>
        </w:rPr>
        <w:fldChar w:fldCharType="separate"/>
      </w:r>
      <w:hyperlink w:anchor="_Toc467012659" w:history="1">
        <w:r w:rsidR="0092133C" w:rsidRPr="004472DE">
          <w:rPr>
            <w:rStyle w:val="Hipervnculo"/>
            <w:noProof/>
          </w:rPr>
          <w:t>Tabla 1. Matriz comparativa DAR.</w:t>
        </w:r>
        <w:r w:rsidR="0092133C">
          <w:rPr>
            <w:noProof/>
            <w:webHidden/>
          </w:rPr>
          <w:tab/>
        </w:r>
        <w:r w:rsidR="0092133C">
          <w:rPr>
            <w:noProof/>
            <w:webHidden/>
          </w:rPr>
          <w:fldChar w:fldCharType="begin"/>
        </w:r>
        <w:r w:rsidR="0092133C">
          <w:rPr>
            <w:noProof/>
            <w:webHidden/>
          </w:rPr>
          <w:instrText xml:space="preserve"> PAGEREF _Toc467012659 \h </w:instrText>
        </w:r>
        <w:r w:rsidR="0092133C">
          <w:rPr>
            <w:noProof/>
            <w:webHidden/>
          </w:rPr>
        </w:r>
        <w:r w:rsidR="0092133C">
          <w:rPr>
            <w:noProof/>
            <w:webHidden/>
          </w:rPr>
          <w:fldChar w:fldCharType="separate"/>
        </w:r>
        <w:r w:rsidR="00606F9A">
          <w:rPr>
            <w:noProof/>
            <w:webHidden/>
          </w:rPr>
          <w:t>46</w:t>
        </w:r>
        <w:r w:rsidR="0092133C">
          <w:rPr>
            <w:noProof/>
            <w:webHidden/>
          </w:rPr>
          <w:fldChar w:fldCharType="end"/>
        </w:r>
      </w:hyperlink>
    </w:p>
    <w:p w14:paraId="79405A91" w14:textId="777EBAE1"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60" w:history="1">
        <w:r w:rsidR="0092133C" w:rsidRPr="004472DE">
          <w:rPr>
            <w:rStyle w:val="Hipervnculo"/>
            <w:noProof/>
            <w:lang w:val="es-CO"/>
          </w:rPr>
          <w:t>Tabla 2. Características técnicas de los dispositivos usados para pruebas.</w:t>
        </w:r>
        <w:r w:rsidR="0092133C">
          <w:rPr>
            <w:noProof/>
            <w:webHidden/>
          </w:rPr>
          <w:tab/>
        </w:r>
        <w:r w:rsidR="0092133C">
          <w:rPr>
            <w:noProof/>
            <w:webHidden/>
          </w:rPr>
          <w:fldChar w:fldCharType="begin"/>
        </w:r>
        <w:r w:rsidR="0092133C">
          <w:rPr>
            <w:noProof/>
            <w:webHidden/>
          </w:rPr>
          <w:instrText xml:space="preserve"> PAGEREF _Toc467012660 \h </w:instrText>
        </w:r>
        <w:r w:rsidR="0092133C">
          <w:rPr>
            <w:noProof/>
            <w:webHidden/>
          </w:rPr>
        </w:r>
        <w:r w:rsidR="0092133C">
          <w:rPr>
            <w:noProof/>
            <w:webHidden/>
          </w:rPr>
          <w:fldChar w:fldCharType="separate"/>
        </w:r>
        <w:r w:rsidR="00606F9A">
          <w:rPr>
            <w:noProof/>
            <w:webHidden/>
          </w:rPr>
          <w:t>63</w:t>
        </w:r>
        <w:r w:rsidR="0092133C">
          <w:rPr>
            <w:noProof/>
            <w:webHidden/>
          </w:rPr>
          <w:fldChar w:fldCharType="end"/>
        </w:r>
      </w:hyperlink>
    </w:p>
    <w:p w14:paraId="34DF7605" w14:textId="62F34081"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61" w:history="1">
        <w:r w:rsidR="0092133C" w:rsidRPr="004472DE">
          <w:rPr>
            <w:rStyle w:val="Hipervnculo"/>
            <w:noProof/>
          </w:rPr>
          <w:t>Tabla 3. Factores y niveles utilizados en las pruebas</w:t>
        </w:r>
        <w:r w:rsidR="0092133C">
          <w:rPr>
            <w:noProof/>
            <w:webHidden/>
          </w:rPr>
          <w:tab/>
        </w:r>
        <w:r w:rsidR="0092133C">
          <w:rPr>
            <w:noProof/>
            <w:webHidden/>
          </w:rPr>
          <w:fldChar w:fldCharType="begin"/>
        </w:r>
        <w:r w:rsidR="0092133C">
          <w:rPr>
            <w:noProof/>
            <w:webHidden/>
          </w:rPr>
          <w:instrText xml:space="preserve"> PAGEREF _Toc467012661 \h </w:instrText>
        </w:r>
        <w:r w:rsidR="0092133C">
          <w:rPr>
            <w:noProof/>
            <w:webHidden/>
          </w:rPr>
        </w:r>
        <w:r w:rsidR="0092133C">
          <w:rPr>
            <w:noProof/>
            <w:webHidden/>
          </w:rPr>
          <w:fldChar w:fldCharType="separate"/>
        </w:r>
        <w:r w:rsidR="00606F9A">
          <w:rPr>
            <w:noProof/>
            <w:webHidden/>
          </w:rPr>
          <w:t>65</w:t>
        </w:r>
        <w:r w:rsidR="0092133C">
          <w:rPr>
            <w:noProof/>
            <w:webHidden/>
          </w:rPr>
          <w:fldChar w:fldCharType="end"/>
        </w:r>
      </w:hyperlink>
    </w:p>
    <w:p w14:paraId="7BBF75B4" w14:textId="1B1D96C8"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62" w:history="1">
        <w:r w:rsidR="0092133C" w:rsidRPr="004472DE">
          <w:rPr>
            <w:rStyle w:val="Hipervnculo"/>
            <w:noProof/>
          </w:rPr>
          <w:t xml:space="preserve">Tabla 4. Resultados de las pruebas </w:t>
        </w:r>
        <m:oMath>
          <m:r>
            <m:rPr>
              <m:sty m:val="bi"/>
            </m:rPr>
            <w:rPr>
              <w:rStyle w:val="Hipervnculo"/>
              <w:rFonts w:ascii="Cambria Math" w:hAnsi="Cambria Math"/>
              <w:noProof/>
              <w:lang w:val="es-CO"/>
            </w:rPr>
            <m:t>24</m:t>
          </m:r>
        </m:oMath>
        <w:r w:rsidR="0092133C" w:rsidRPr="004472DE">
          <w:rPr>
            <w:rStyle w:val="Hipervnculo"/>
            <w:noProof/>
            <w:lang w:val="es-CO"/>
          </w:rPr>
          <w:t>.</w:t>
        </w:r>
        <w:r w:rsidR="0092133C">
          <w:rPr>
            <w:noProof/>
            <w:webHidden/>
          </w:rPr>
          <w:tab/>
        </w:r>
        <w:r w:rsidR="0092133C">
          <w:rPr>
            <w:noProof/>
            <w:webHidden/>
          </w:rPr>
          <w:fldChar w:fldCharType="begin"/>
        </w:r>
        <w:r w:rsidR="0092133C">
          <w:rPr>
            <w:noProof/>
            <w:webHidden/>
          </w:rPr>
          <w:instrText xml:space="preserve"> PAGEREF _Toc467012662 \h </w:instrText>
        </w:r>
        <w:r w:rsidR="0092133C">
          <w:rPr>
            <w:noProof/>
            <w:webHidden/>
          </w:rPr>
        </w:r>
        <w:r w:rsidR="0092133C">
          <w:rPr>
            <w:noProof/>
            <w:webHidden/>
          </w:rPr>
          <w:fldChar w:fldCharType="separate"/>
        </w:r>
        <w:r w:rsidR="00606F9A">
          <w:rPr>
            <w:noProof/>
            <w:webHidden/>
          </w:rPr>
          <w:t>65</w:t>
        </w:r>
        <w:r w:rsidR="0092133C">
          <w:rPr>
            <w:noProof/>
            <w:webHidden/>
          </w:rPr>
          <w:fldChar w:fldCharType="end"/>
        </w:r>
      </w:hyperlink>
    </w:p>
    <w:p w14:paraId="7B137D10" w14:textId="54B276E5" w:rsidR="0092133C" w:rsidRDefault="00CC0585">
      <w:pPr>
        <w:pStyle w:val="Tabladeilustraciones"/>
        <w:tabs>
          <w:tab w:val="right" w:leader="dot" w:pos="8270"/>
        </w:tabs>
        <w:rPr>
          <w:rFonts w:asciiTheme="minorHAnsi" w:eastAsiaTheme="minorEastAsia" w:hAnsiTheme="minorHAnsi" w:cstheme="minorBidi"/>
          <w:noProof/>
          <w:szCs w:val="22"/>
          <w:lang w:val="es-CO" w:eastAsia="es-CO"/>
        </w:rPr>
      </w:pPr>
      <w:hyperlink w:anchor="_Toc467012663" w:history="1">
        <w:r w:rsidR="0092133C" w:rsidRPr="004472DE">
          <w:rPr>
            <w:rStyle w:val="Hipervnculo"/>
            <w:noProof/>
          </w:rPr>
          <w:t>Tabla</w:t>
        </w:r>
        <w:r w:rsidR="0092133C" w:rsidRPr="004472DE">
          <w:rPr>
            <w:rStyle w:val="Hipervnculo"/>
            <w:noProof/>
            <w:lang w:val="es-CO"/>
          </w:rPr>
          <w:t xml:space="preserve"> 5</w:t>
        </w:r>
        <w:r w:rsidR="0092133C" w:rsidRPr="004472DE">
          <w:rPr>
            <w:rStyle w:val="Hipervnculo"/>
            <w:noProof/>
          </w:rPr>
          <w:t>. Porcentaje de variación total por factor.</w:t>
        </w:r>
        <w:r w:rsidR="0092133C">
          <w:rPr>
            <w:noProof/>
            <w:webHidden/>
          </w:rPr>
          <w:tab/>
        </w:r>
        <w:r w:rsidR="0092133C">
          <w:rPr>
            <w:noProof/>
            <w:webHidden/>
          </w:rPr>
          <w:fldChar w:fldCharType="begin"/>
        </w:r>
        <w:r w:rsidR="0092133C">
          <w:rPr>
            <w:noProof/>
            <w:webHidden/>
          </w:rPr>
          <w:instrText xml:space="preserve"> PAGEREF _Toc467012663 \h </w:instrText>
        </w:r>
        <w:r w:rsidR="0092133C">
          <w:rPr>
            <w:noProof/>
            <w:webHidden/>
          </w:rPr>
        </w:r>
        <w:r w:rsidR="0092133C">
          <w:rPr>
            <w:noProof/>
            <w:webHidden/>
          </w:rPr>
          <w:fldChar w:fldCharType="separate"/>
        </w:r>
        <w:r w:rsidR="00606F9A">
          <w:rPr>
            <w:noProof/>
            <w:webHidden/>
          </w:rPr>
          <w:t>66</w:t>
        </w:r>
        <w:r w:rsidR="0092133C">
          <w:rPr>
            <w:noProof/>
            <w:webHidden/>
          </w:rPr>
          <w:fldChar w:fldCharType="end"/>
        </w:r>
      </w:hyperlink>
    </w:p>
    <w:p w14:paraId="5E387B69" w14:textId="2CFCD49B" w:rsidR="00CB7D6B" w:rsidRDefault="00CB7D6B" w:rsidP="006E56BA">
      <w:pPr>
        <w:spacing w:before="100" w:beforeAutospacing="1" w:after="100" w:afterAutospacing="1"/>
        <w:jc w:val="center"/>
        <w:rPr>
          <w:b/>
        </w:rPr>
      </w:pPr>
      <w:r>
        <w:rPr>
          <w:b/>
        </w:rPr>
        <w:fldChar w:fldCharType="end"/>
      </w:r>
    </w:p>
    <w:p w14:paraId="0A05AD13" w14:textId="72A3A41D" w:rsidR="00A1086A" w:rsidRDefault="00822328" w:rsidP="006E56BA">
      <w:pPr>
        <w:spacing w:before="100" w:beforeAutospacing="1" w:after="100" w:afterAutospacing="1"/>
        <w:jc w:val="center"/>
        <w:rPr>
          <w:b/>
          <w:sz w:val="32"/>
        </w:rPr>
      </w:pPr>
      <w:r>
        <w:br w:type="page"/>
      </w:r>
      <w:r w:rsidRPr="00573AA4">
        <w:rPr>
          <w:b/>
          <w:sz w:val="28"/>
        </w:rPr>
        <w:lastRenderedPageBreak/>
        <w:t>ABSTRACT</w:t>
      </w:r>
    </w:p>
    <w:p w14:paraId="3D34D73E" w14:textId="24C3FC2A" w:rsidR="00B94147" w:rsidRPr="001A624B" w:rsidRDefault="0022029D" w:rsidP="00D61668">
      <w:pPr>
        <w:jc w:val="both"/>
        <w:rPr>
          <w:color w:val="000000"/>
          <w:shd w:val="clear" w:color="auto" w:fill="FFFFFF"/>
          <w:lang w:val="en-US"/>
        </w:rPr>
      </w:pPr>
      <w:r w:rsidRPr="001A624B">
        <w:rPr>
          <w:color w:val="000000"/>
          <w:shd w:val="clear" w:color="auto" w:fill="FFFFFF"/>
          <w:lang w:val="en-US"/>
        </w:rPr>
        <w:t>Medical image processing helps h</w:t>
      </w:r>
      <w:r w:rsidR="00B94147" w:rsidRPr="001A624B">
        <w:rPr>
          <w:color w:val="000000"/>
          <w:shd w:val="clear" w:color="auto" w:fill="FFFFFF"/>
          <w:lang w:val="en-US"/>
        </w:rPr>
        <w:t xml:space="preserve">ealth professionals make decisions to diagnose and treat patients. Some of these algorithms require large amounts of resources, this is why </w:t>
      </w:r>
      <w:r w:rsidR="002F3838" w:rsidRPr="001A624B">
        <w:rPr>
          <w:color w:val="000000"/>
          <w:shd w:val="clear" w:color="auto" w:fill="FFFFFF"/>
          <w:lang w:val="en-US"/>
        </w:rPr>
        <w:t xml:space="preserve">they </w:t>
      </w:r>
      <w:r w:rsidR="00B94147" w:rsidRPr="001A624B">
        <w:rPr>
          <w:color w:val="000000"/>
          <w:shd w:val="clear" w:color="auto" w:fill="FFFFFF"/>
          <w:lang w:val="en-US"/>
        </w:rPr>
        <w:t xml:space="preserve">can be supported by distributed computing and </w:t>
      </w:r>
      <w:r w:rsidR="00F55ECA" w:rsidRPr="001A624B">
        <w:rPr>
          <w:color w:val="000000"/>
          <w:shd w:val="clear" w:color="auto" w:fill="FFFFFF"/>
          <w:lang w:val="en-US"/>
        </w:rPr>
        <w:t>an</w:t>
      </w:r>
      <w:r w:rsidR="00DE779A" w:rsidRPr="001A624B">
        <w:rPr>
          <w:color w:val="000000"/>
          <w:shd w:val="clear" w:color="auto" w:fill="FFFFFF"/>
          <w:lang w:val="en-US"/>
        </w:rPr>
        <w:t xml:space="preserve"> abundant number of idle </w:t>
      </w:r>
      <w:r w:rsidR="00B94147" w:rsidRPr="001A624B">
        <w:rPr>
          <w:color w:val="000000"/>
          <w:shd w:val="clear" w:color="auto" w:fill="FFFFFF"/>
          <w:lang w:val="en-US"/>
        </w:rPr>
        <w:t>mobi</w:t>
      </w:r>
      <w:r w:rsidR="00C6661A" w:rsidRPr="001A624B">
        <w:rPr>
          <w:color w:val="000000"/>
          <w:shd w:val="clear" w:color="auto" w:fill="FFFFFF"/>
          <w:lang w:val="en-US"/>
        </w:rPr>
        <w:t>le devices</w:t>
      </w:r>
      <w:r w:rsidR="00F55ECA" w:rsidRPr="001A624B">
        <w:rPr>
          <w:color w:val="000000"/>
          <w:shd w:val="clear" w:color="auto" w:fill="FFFFFF"/>
          <w:lang w:val="en-US"/>
        </w:rPr>
        <w:t xml:space="preserve">. </w:t>
      </w:r>
      <w:r w:rsidR="00B94147" w:rsidRPr="001A624B">
        <w:rPr>
          <w:color w:val="000000"/>
          <w:shd w:val="clear" w:color="auto" w:fill="FFFFFF"/>
          <w:lang w:val="en-US"/>
        </w:rPr>
        <w:t xml:space="preserve">In a previous project, Boinc was selected as the infrastructure for the Mobile Grid, however, it was required to modify the </w:t>
      </w:r>
      <w:r w:rsidR="00A30B5B" w:rsidRPr="001A624B">
        <w:rPr>
          <w:color w:val="000000"/>
          <w:shd w:val="clear" w:color="auto" w:fill="FFFFFF"/>
          <w:lang w:val="en-US"/>
        </w:rPr>
        <w:t>algorithm</w:t>
      </w:r>
      <w:r w:rsidR="003831FB" w:rsidRPr="001A624B">
        <w:rPr>
          <w:color w:val="000000"/>
          <w:shd w:val="clear" w:color="auto" w:fill="FFFFFF"/>
          <w:lang w:val="en-US"/>
        </w:rPr>
        <w:t>s that would be</w:t>
      </w:r>
      <w:r w:rsidR="00C6661A" w:rsidRPr="001A624B">
        <w:rPr>
          <w:color w:val="000000"/>
          <w:shd w:val="clear" w:color="auto" w:fill="FFFFFF"/>
          <w:lang w:val="en-US"/>
        </w:rPr>
        <w:t xml:space="preserve"> executed in the devices,</w:t>
      </w:r>
      <w:r w:rsidR="00B94147" w:rsidRPr="001A624B">
        <w:rPr>
          <w:color w:val="000000"/>
          <w:shd w:val="clear" w:color="auto" w:fill="FFFFFF"/>
          <w:lang w:val="en-US"/>
        </w:rPr>
        <w:t xml:space="preserve"> in order to integrate </w:t>
      </w:r>
      <w:r w:rsidR="003831FB" w:rsidRPr="001A624B">
        <w:rPr>
          <w:color w:val="000000"/>
          <w:shd w:val="clear" w:color="auto" w:fill="FFFFFF"/>
          <w:lang w:val="en-US"/>
        </w:rPr>
        <w:t>them</w:t>
      </w:r>
      <w:r w:rsidR="00DE779A" w:rsidRPr="001A624B">
        <w:rPr>
          <w:color w:val="000000"/>
          <w:shd w:val="clear" w:color="auto" w:fill="FFFFFF"/>
          <w:lang w:val="en-US"/>
        </w:rPr>
        <w:t xml:space="preserve"> with de system</w:t>
      </w:r>
      <w:r w:rsidR="00B94147" w:rsidRPr="001A624B">
        <w:rPr>
          <w:color w:val="000000"/>
          <w:shd w:val="clear" w:color="auto" w:fill="FFFFFF"/>
          <w:lang w:val="en-US"/>
        </w:rPr>
        <w:t xml:space="preserve">. </w:t>
      </w:r>
      <w:r w:rsidR="00DE779A" w:rsidRPr="001A624B">
        <w:rPr>
          <w:color w:val="000000"/>
          <w:shd w:val="clear" w:color="auto" w:fill="FFFFFF"/>
          <w:lang w:val="en-US"/>
        </w:rPr>
        <w:t>This project addressed this p</w:t>
      </w:r>
      <w:r w:rsidR="003831FB" w:rsidRPr="001A624B">
        <w:rPr>
          <w:color w:val="000000"/>
          <w:shd w:val="clear" w:color="auto" w:fill="FFFFFF"/>
          <w:lang w:val="en-US"/>
        </w:rPr>
        <w:t xml:space="preserve">roblem </w:t>
      </w:r>
      <w:r w:rsidR="000A5A3D" w:rsidRPr="001A624B">
        <w:rPr>
          <w:color w:val="000000"/>
          <w:shd w:val="clear" w:color="auto" w:fill="FFFFFF"/>
          <w:lang w:val="en-US"/>
        </w:rPr>
        <w:t>along</w:t>
      </w:r>
      <w:r w:rsidR="00DE779A" w:rsidRPr="001A624B">
        <w:rPr>
          <w:color w:val="000000"/>
          <w:shd w:val="clear" w:color="auto" w:fill="FFFFFF"/>
          <w:lang w:val="en-US"/>
        </w:rPr>
        <w:t xml:space="preserve"> with</w:t>
      </w:r>
      <w:r w:rsidR="00B94147" w:rsidRPr="001A624B">
        <w:rPr>
          <w:color w:val="000000"/>
          <w:shd w:val="clear" w:color="auto" w:fill="FFFFFF"/>
          <w:lang w:val="en-US"/>
        </w:rPr>
        <w:t xml:space="preserve"> the cross compilation of ITK</w:t>
      </w:r>
      <w:r w:rsidR="000A5A3D" w:rsidRPr="001A624B">
        <w:rPr>
          <w:color w:val="000000"/>
          <w:shd w:val="clear" w:color="auto" w:fill="FFFFFF"/>
          <w:lang w:val="en-US"/>
        </w:rPr>
        <w:t xml:space="preserve"> library</w:t>
      </w:r>
      <w:r w:rsidR="00B94147" w:rsidRPr="001A624B">
        <w:rPr>
          <w:color w:val="000000"/>
          <w:shd w:val="clear" w:color="auto" w:fill="FFFFFF"/>
          <w:lang w:val="en-US"/>
        </w:rPr>
        <w:t xml:space="preserve"> for the ARM </w:t>
      </w:r>
      <w:r w:rsidR="000A5A3D" w:rsidRPr="001A624B">
        <w:rPr>
          <w:color w:val="000000"/>
          <w:shd w:val="clear" w:color="auto" w:fill="FFFFFF"/>
          <w:lang w:val="en-US"/>
        </w:rPr>
        <w:t xml:space="preserve">architecture </w:t>
      </w:r>
      <w:r w:rsidR="00B94147" w:rsidRPr="001A624B">
        <w:rPr>
          <w:color w:val="000000"/>
          <w:shd w:val="clear" w:color="auto" w:fill="FFFFFF"/>
          <w:lang w:val="en-US"/>
        </w:rPr>
        <w:t>and the division of images to be processed in parallel.</w:t>
      </w:r>
    </w:p>
    <w:p w14:paraId="636AE309" w14:textId="77777777" w:rsidR="00787D84" w:rsidRDefault="00787D84" w:rsidP="007C10CE">
      <w:pPr>
        <w:spacing w:before="100" w:beforeAutospacing="1" w:after="100" w:afterAutospacing="1"/>
        <w:rPr>
          <w:b/>
          <w:sz w:val="28"/>
        </w:rPr>
      </w:pPr>
    </w:p>
    <w:p w14:paraId="1E48197F" w14:textId="77777777" w:rsidR="000A5A3D" w:rsidRDefault="000A5A3D" w:rsidP="007C10CE">
      <w:pPr>
        <w:spacing w:before="100" w:beforeAutospacing="1" w:after="100" w:afterAutospacing="1"/>
        <w:rPr>
          <w:b/>
          <w:sz w:val="28"/>
        </w:rPr>
      </w:pPr>
    </w:p>
    <w:p w14:paraId="41A2010E" w14:textId="4B290BFC" w:rsidR="00A1086A" w:rsidRDefault="00822328" w:rsidP="007567D0">
      <w:pPr>
        <w:spacing w:before="100" w:beforeAutospacing="1" w:after="100" w:afterAutospacing="1"/>
        <w:jc w:val="center"/>
        <w:rPr>
          <w:b/>
          <w:sz w:val="28"/>
          <w:lang w:val="es-CO"/>
        </w:rPr>
      </w:pPr>
      <w:r w:rsidRPr="00FF0972">
        <w:rPr>
          <w:b/>
          <w:sz w:val="28"/>
          <w:lang w:val="es-CO"/>
        </w:rPr>
        <w:t>RESUMEN</w:t>
      </w:r>
    </w:p>
    <w:p w14:paraId="28E402DE" w14:textId="1A35E63F" w:rsidR="000A5A3D" w:rsidRDefault="00A82ED2" w:rsidP="00544B1F">
      <w:pPr>
        <w:jc w:val="both"/>
        <w:rPr>
          <w:color w:val="000000"/>
          <w:shd w:val="clear" w:color="auto" w:fill="FFFFFF"/>
        </w:rPr>
      </w:pPr>
      <w:r w:rsidRPr="00A82ED2">
        <w:rPr>
          <w:color w:val="000000"/>
          <w:shd w:val="clear" w:color="auto" w:fill="FFFFFF"/>
        </w:rPr>
        <w:t>El procesamiento de imágenes médicas ayuda a los profesionales de</w:t>
      </w:r>
      <w:r w:rsidR="0022029D">
        <w:rPr>
          <w:color w:val="000000"/>
          <w:shd w:val="clear" w:color="auto" w:fill="FFFFFF"/>
        </w:rPr>
        <w:t xml:space="preserve"> la</w:t>
      </w:r>
      <w:r w:rsidRPr="00A82ED2">
        <w:rPr>
          <w:color w:val="000000"/>
          <w:shd w:val="clear" w:color="auto" w:fill="FFFFFF"/>
        </w:rPr>
        <w:t xml:space="preserve"> medicina a tomar decisiones </w:t>
      </w:r>
      <w:r w:rsidR="00224B8F">
        <w:rPr>
          <w:color w:val="000000"/>
          <w:shd w:val="clear" w:color="auto" w:fill="FFFFFF"/>
        </w:rPr>
        <w:t>de</w:t>
      </w:r>
      <w:r w:rsidRPr="00A82ED2">
        <w:rPr>
          <w:color w:val="000000"/>
          <w:shd w:val="clear" w:color="auto" w:fill="FFFFFF"/>
        </w:rPr>
        <w:t xml:space="preserve"> diagnóstico y tratamiento de pacientes. Algunos de estos algoritmos requier</w:t>
      </w:r>
      <w:r w:rsidR="00E22F81">
        <w:rPr>
          <w:color w:val="000000"/>
          <w:shd w:val="clear" w:color="auto" w:fill="FFFFFF"/>
        </w:rPr>
        <w:t>en gran cantidad de recursos, por esto</w:t>
      </w:r>
      <w:r w:rsidRPr="00A82ED2">
        <w:rPr>
          <w:color w:val="000000"/>
          <w:shd w:val="clear" w:color="auto" w:fill="FFFFFF"/>
        </w:rPr>
        <w:t xml:space="preserve"> se pueden apoyar en la computación distribuida</w:t>
      </w:r>
      <w:r w:rsidR="000A5A3D">
        <w:rPr>
          <w:color w:val="000000"/>
          <w:shd w:val="clear" w:color="auto" w:fill="FFFFFF"/>
        </w:rPr>
        <w:t xml:space="preserve"> y la abundancia de dispositivos móviles ociosos</w:t>
      </w:r>
      <w:r w:rsidRPr="00A82ED2">
        <w:rPr>
          <w:color w:val="000000"/>
          <w:shd w:val="clear" w:color="auto" w:fill="FFFFFF"/>
        </w:rPr>
        <w:t>. En un trabajo anterior, se s</w:t>
      </w:r>
      <w:r w:rsidR="00D61668">
        <w:rPr>
          <w:color w:val="000000"/>
          <w:shd w:val="clear" w:color="auto" w:fill="FFFFFF"/>
        </w:rPr>
        <w:t>eleccionó Boinc como</w:t>
      </w:r>
      <w:r w:rsidR="00B94147">
        <w:rPr>
          <w:color w:val="000000"/>
          <w:shd w:val="clear" w:color="auto" w:fill="FFFFFF"/>
        </w:rPr>
        <w:t xml:space="preserve"> </w:t>
      </w:r>
      <w:r w:rsidR="00D61668">
        <w:rPr>
          <w:color w:val="000000"/>
          <w:shd w:val="clear" w:color="auto" w:fill="FFFFFF"/>
        </w:rPr>
        <w:t>Grid Móvil, no</w:t>
      </w:r>
      <w:r w:rsidR="0022029D">
        <w:rPr>
          <w:color w:val="000000"/>
          <w:shd w:val="clear" w:color="auto" w:fill="FFFFFF"/>
        </w:rPr>
        <w:t xml:space="preserve"> obstante, se requería</w:t>
      </w:r>
      <w:r w:rsidRPr="00A82ED2">
        <w:rPr>
          <w:color w:val="000000"/>
          <w:shd w:val="clear" w:color="auto" w:fill="FFFFFF"/>
        </w:rPr>
        <w:t xml:space="preserve"> modificar </w:t>
      </w:r>
      <w:r w:rsidR="00F55ECA">
        <w:rPr>
          <w:color w:val="000000"/>
          <w:shd w:val="clear" w:color="auto" w:fill="FFFFFF"/>
        </w:rPr>
        <w:t>los algoritmos a ejecutar en dispositivos móviles</w:t>
      </w:r>
      <w:r w:rsidR="00E22F81">
        <w:rPr>
          <w:color w:val="000000"/>
          <w:shd w:val="clear" w:color="auto" w:fill="FFFFFF"/>
        </w:rPr>
        <w:t xml:space="preserve"> </w:t>
      </w:r>
      <w:r w:rsidR="0022029D">
        <w:rPr>
          <w:color w:val="000000"/>
          <w:shd w:val="clear" w:color="auto" w:fill="FFFFFF"/>
        </w:rPr>
        <w:t>para integrarlo</w:t>
      </w:r>
      <w:r w:rsidR="00C6661A">
        <w:rPr>
          <w:color w:val="000000"/>
          <w:shd w:val="clear" w:color="auto" w:fill="FFFFFF"/>
        </w:rPr>
        <w:t>s</w:t>
      </w:r>
      <w:r w:rsidR="0022029D">
        <w:rPr>
          <w:color w:val="000000"/>
          <w:shd w:val="clear" w:color="auto" w:fill="FFFFFF"/>
        </w:rPr>
        <w:t xml:space="preserve"> a esta infraestructura</w:t>
      </w:r>
      <w:r w:rsidRPr="00A82ED2">
        <w:rPr>
          <w:color w:val="000000"/>
          <w:shd w:val="clear" w:color="auto" w:fill="FFFFFF"/>
        </w:rPr>
        <w:t xml:space="preserve">. </w:t>
      </w:r>
      <w:r w:rsidR="000A5A3D">
        <w:rPr>
          <w:color w:val="000000"/>
          <w:shd w:val="clear" w:color="auto" w:fill="FFFFFF"/>
        </w:rPr>
        <w:t xml:space="preserve">En </w:t>
      </w:r>
      <w:r w:rsidR="00AF7299">
        <w:rPr>
          <w:color w:val="000000"/>
          <w:shd w:val="clear" w:color="auto" w:fill="FFFFFF"/>
        </w:rPr>
        <w:t>el presente</w:t>
      </w:r>
      <w:r w:rsidR="000A5A3D">
        <w:rPr>
          <w:color w:val="000000"/>
          <w:shd w:val="clear" w:color="auto" w:fill="FFFFFF"/>
        </w:rPr>
        <w:t xml:space="preserve"> proyecto se abordó </w:t>
      </w:r>
      <w:r w:rsidR="00E1406A">
        <w:rPr>
          <w:color w:val="000000"/>
          <w:shd w:val="clear" w:color="auto" w:fill="FFFFFF"/>
        </w:rPr>
        <w:t>dicho</w:t>
      </w:r>
      <w:r w:rsidR="000A5A3D">
        <w:rPr>
          <w:color w:val="000000"/>
          <w:shd w:val="clear" w:color="auto" w:fill="FFFFFF"/>
        </w:rPr>
        <w:t xml:space="preserve"> problema junto con</w:t>
      </w:r>
      <w:r w:rsidR="00C6661A">
        <w:rPr>
          <w:color w:val="000000"/>
          <w:shd w:val="clear" w:color="auto" w:fill="FFFFFF"/>
        </w:rPr>
        <w:t xml:space="preserve"> </w:t>
      </w:r>
      <w:r w:rsidR="000A5A3D">
        <w:rPr>
          <w:color w:val="000000"/>
          <w:shd w:val="clear" w:color="auto" w:fill="FFFFFF"/>
        </w:rPr>
        <w:t xml:space="preserve">la compilación cruzada de la librería ITK para la arquitectura ARM y la división de </w:t>
      </w:r>
      <w:r w:rsidR="000A5A3D" w:rsidRPr="00A82ED2">
        <w:rPr>
          <w:color w:val="000000"/>
          <w:shd w:val="clear" w:color="auto" w:fill="FFFFFF"/>
        </w:rPr>
        <w:t>imágenes para su procesamiento paralelo.</w:t>
      </w:r>
    </w:p>
    <w:p w14:paraId="04EAF1B4" w14:textId="77777777" w:rsidR="00A82ED2" w:rsidRDefault="00A82ED2">
      <w:pPr>
        <w:rPr>
          <w:color w:val="000000"/>
          <w:shd w:val="clear" w:color="auto" w:fill="FFFFFF"/>
        </w:rPr>
      </w:pPr>
      <w:r>
        <w:rPr>
          <w:color w:val="000000"/>
          <w:shd w:val="clear" w:color="auto" w:fill="FFFFFF"/>
        </w:rPr>
        <w:br w:type="page"/>
      </w:r>
    </w:p>
    <w:p w14:paraId="5D14427A" w14:textId="77777777" w:rsidR="00A1086A" w:rsidRPr="00FF0972" w:rsidRDefault="00822328">
      <w:pPr>
        <w:pStyle w:val="Ttulo1"/>
        <w:rPr>
          <w:lang w:val="es-CO"/>
        </w:rPr>
      </w:pPr>
      <w:bookmarkStart w:id="3" w:name="_Toc467015841"/>
      <w:bookmarkStart w:id="4" w:name="_Toc512935102"/>
      <w:r w:rsidRPr="00FF0972">
        <w:rPr>
          <w:lang w:val="es-CO"/>
        </w:rPr>
        <w:lastRenderedPageBreak/>
        <w:t>I - INTRODUCCIÓN</w:t>
      </w:r>
      <w:bookmarkEnd w:id="3"/>
    </w:p>
    <w:p w14:paraId="2662A4CB" w14:textId="759D3D6F" w:rsidR="00792E41" w:rsidRDefault="00792E41" w:rsidP="00FB17FD">
      <w:pPr>
        <w:jc w:val="both"/>
        <w:rPr>
          <w:lang w:val="es-CO"/>
        </w:rPr>
      </w:pPr>
      <w:r w:rsidRPr="00CB3725">
        <w:rPr>
          <w:lang w:val="es-CO"/>
        </w:rPr>
        <w:t xml:space="preserve">El procesamiento de imágenes médicas es un problema computacional ampliamente estudiado que sirve de apoyo a los </w:t>
      </w:r>
      <w:r w:rsidR="0072158F">
        <w:rPr>
          <w:lang w:val="es-CO"/>
        </w:rPr>
        <w:t xml:space="preserve">profesionales de la </w:t>
      </w:r>
      <w:r w:rsidR="00F6489A" w:rsidRPr="00CB3725">
        <w:rPr>
          <w:lang w:val="es-CO"/>
        </w:rPr>
        <w:t>m</w:t>
      </w:r>
      <w:r w:rsidR="00F6489A">
        <w:rPr>
          <w:lang w:val="es-CO"/>
        </w:rPr>
        <w:t xml:space="preserve">edicina </w:t>
      </w:r>
      <w:r w:rsidR="00F6489A" w:rsidRPr="00CB3725">
        <w:rPr>
          <w:lang w:val="es-CO"/>
        </w:rPr>
        <w:t>cuando</w:t>
      </w:r>
      <w:r w:rsidRPr="00CB3725">
        <w:rPr>
          <w:lang w:val="es-CO"/>
        </w:rPr>
        <w:t xml:space="preserve"> deben tomar decisiones con respecto al diagnóstico y tratamiento de pacientes. </w:t>
      </w:r>
      <w:r>
        <w:rPr>
          <w:lang w:val="es-CO"/>
        </w:rPr>
        <w:t>Algunos</w:t>
      </w:r>
      <w:r w:rsidRPr="00CB3725">
        <w:rPr>
          <w:lang w:val="es-CO"/>
        </w:rPr>
        <w:t xml:space="preserve"> algoritmos para procesar imágenes requieren de una gran cantidad de recursos, con el fin de ter</w:t>
      </w:r>
      <w:r>
        <w:rPr>
          <w:lang w:val="es-CO"/>
        </w:rPr>
        <w:t xml:space="preserve">minar en un tiempo aceptable </w:t>
      </w:r>
      <w:r>
        <w:rPr>
          <w:lang w:val="es-CO"/>
        </w:rPr>
        <w:fldChar w:fldCharType="begin"/>
      </w:r>
      <w:r w:rsidR="00AA0003">
        <w:rPr>
          <w:lang w:val="es-CO"/>
        </w:rPr>
        <w:instrText xml:space="preserve"> ADDIN ZOTERO_ITEM CSL_CITATION {"citationID":"Yp56n1q1","properties":{"formattedCitation":"[1]","plainCitation":"[1]"},"citationItems":[{"id":885,"uris":["http://zotero.org/groups/480308/items/XB59QARQ"],"uri":["http://zotero.org/groups/480308/items/XB59QARQ"],"itemData":{"id":885,"type":"article-journal","title":"Procesamiento de imágenes médicas","container-title":"Revista Universidad EAFIT","page":"86–92","volume":"34","issue":"110","author":[{"family":"Restrepo","given":"Alberto"}],"issued":{"date-parts":[["2012"]]}}}],"schema":"https://github.com/citation-style-language/schema/raw/master/csl-citation.json"} </w:instrText>
      </w:r>
      <w:r>
        <w:rPr>
          <w:lang w:val="es-CO"/>
        </w:rPr>
        <w:fldChar w:fldCharType="separate"/>
      </w:r>
      <w:r w:rsidRPr="00AC74D9">
        <w:rPr>
          <w:lang w:val="es-CO"/>
        </w:rPr>
        <w:t>[1]</w:t>
      </w:r>
      <w:r>
        <w:rPr>
          <w:lang w:val="es-CO"/>
        </w:rPr>
        <w:fldChar w:fldCharType="end"/>
      </w:r>
      <w:r w:rsidR="00123747">
        <w:rPr>
          <w:lang w:val="es-CO"/>
        </w:rPr>
        <w:t>,</w:t>
      </w:r>
      <w:r>
        <w:rPr>
          <w:lang w:val="es-CO"/>
        </w:rPr>
        <w:t xml:space="preserve"> </w:t>
      </w:r>
      <w:r>
        <w:rPr>
          <w:lang w:val="es-CO"/>
        </w:rPr>
        <w:fldChar w:fldCharType="begin"/>
      </w:r>
      <w:r w:rsidR="00AA0003">
        <w:rPr>
          <w:lang w:val="es-CO"/>
        </w:rPr>
        <w:instrText xml:space="preserve"> ADDIN ZOTERO_ITEM CSL_CITATION {"citationID":"274on3ogvl","properties":{"formattedCitation":"[2]","plainCitation":"[2]"},"citationItems":[{"id":225,"uris":["http://zotero.org/groups/480308/items/GHS6GPTC"],"uri":["http://zotero.org/groups/480308/items/GHS6GPTC"],"itemData":{"id":225,"type":"paper-conference","title":"Medical Image Processing, Analysis and Visualization in clinical research","container-title":"14th IEEE Symposium on Computer-Based Medical Systems, 2001. CBMS 2001. Proceedings","page":"381-386","source":"IEEE Xplore","event":"14th IEEE Symposium on Computer-Based Medical Systems, 2001. CBMS 2001. Proceedings","abstract":"Imaging has become an essential component in many fields of medical and laboratory research and clinical practice. Biologists study cells and generate 3D confocal microscopy data sets; virologists generate 3D reconstructions of viruses from micrographs; radiologists identify and quantify tumors from MRI and CT scans; and neuroscientists detect regional metabolic brain activity from PET and functional MRI scans. Analysis of these diverse image types requires sophisticated computerized quantification and visualization tools. Until recently, 3D visualization of images and quantitative analysis could only be performed using expensive UNIX workstations and customized software. Today, much of the visualization and analysis can be performed on an inexpensive desktop computer equipped with the appropriate graphics hardware and software. This paper introduces an extensible, platform-independent, general-purpose image processing and visualization program specifically designed to meet the needs of an Internet-linked medical research community. The application, named MIPAV (Medical Image Processing, Analysis and Visualization), enables clinical and quantitative analysis of medical images over the Internet. Using MIPAV's standard user interface and analysis tools, researcher and clinicians at remote sites can easily share research data and analyses, thereby enhancing their ability to study, diagnose, monitor and treat medical disorders","DOI":"10.1109/CBMS.2001.941749","author":[{"family":"McAuliffe","given":"M.J."},{"family":"Lalonde","given":"F.M."},{"family":"McGarry","given":"D."},{"family":"Gandler","given":"W."},{"family":"Csaky","given":"K."},{"family":"Trus","given":"B.L."}],"issued":{"date-parts":[["2001"]]}}}],"schema":"https://github.com/citation-style-language/schema/raw/master/csl-citation.json"} </w:instrText>
      </w:r>
      <w:r>
        <w:rPr>
          <w:lang w:val="es-CO"/>
        </w:rPr>
        <w:fldChar w:fldCharType="separate"/>
      </w:r>
      <w:r w:rsidRPr="00CD26AB">
        <w:rPr>
          <w:lang w:val="es-CO"/>
        </w:rPr>
        <w:t>[2]</w:t>
      </w:r>
      <w:r>
        <w:rPr>
          <w:lang w:val="es-CO"/>
        </w:rPr>
        <w:fldChar w:fldCharType="end"/>
      </w:r>
      <w:r w:rsidRPr="00CB3725">
        <w:rPr>
          <w:lang w:val="es-CO"/>
        </w:rPr>
        <w:t>.</w:t>
      </w:r>
      <w:r>
        <w:rPr>
          <w:lang w:val="es-CO"/>
        </w:rPr>
        <w:t xml:space="preserve"> Es por ello que se apoyan en los paradigmas de computación paralela </w:t>
      </w:r>
      <w:r>
        <w:rPr>
          <w:lang w:val="es-CO"/>
        </w:rPr>
        <w:fldChar w:fldCharType="begin"/>
      </w:r>
      <w:r w:rsidR="00AA0003">
        <w:rPr>
          <w:lang w:val="es-CO"/>
        </w:rPr>
        <w:instrText xml:space="preserve"> ADDIN ZOTERO_ITEM CSL_CITATION {"citationID":"1f3tl6qru","properties":{"formattedCitation":"[3]","plainCitation":"[3]"},"citationItems":[{"id":71,"uris":["http://zotero.org/groups/480308/items/79N794EF"],"uri":["http://zotero.org/groups/480308/items/79N794EF"],"itemData":{"id":71,"type":"article-journal","title":"Divisible Load Theory: A New Paradigm for Load Scheduling in Distributed Systems","container-title":"Cluster Computing","page":"7-17","volume":"6","issue":"1","source":"link.springer.com","abstract":"Divisible load theory is a methodology involving the linear and continuous modeling of partitionable computation and communication loads for parallel processing. It adequately represents an important class of problems with applications in parallel and distributed system scheduling, various types of data processing, scientific and engineering computation, and sensor networks. Solutions are surprisingly tractable. Research in this area over the past decade is described.","DOI":"10.1023/A:1020958815308","ISSN":"1386-7857, 1573-7543","shortTitle":"Divisible Load Theory","journalAbbreviation":"Cluster Computing","language":"en","author":[{"family":"Bharadwaj","given":"Veeravalli"},{"family":"Ghose","given":"Debasish"},{"family":"Robertazzi","given":"Thomas G."}],"issued":{"date-parts":[["2003",1]]}}}],"schema":"https://github.com/citation-style-language/schema/raw/master/csl-citation.json"} </w:instrText>
      </w:r>
      <w:r>
        <w:rPr>
          <w:lang w:val="es-CO"/>
        </w:rPr>
        <w:fldChar w:fldCharType="separate"/>
      </w:r>
      <w:r w:rsidRPr="00AC74D9">
        <w:rPr>
          <w:lang w:val="es-CO"/>
        </w:rPr>
        <w:t>[3]</w:t>
      </w:r>
      <w:r>
        <w:rPr>
          <w:lang w:val="es-CO"/>
        </w:rPr>
        <w:fldChar w:fldCharType="end"/>
      </w:r>
      <w:r>
        <w:rPr>
          <w:lang w:val="es-CO"/>
        </w:rPr>
        <w:t xml:space="preserve"> y en estrategias como divide y conquistarás. </w:t>
      </w:r>
    </w:p>
    <w:p w14:paraId="2CF09006" w14:textId="77777777" w:rsidR="00FB17FD" w:rsidRPr="00CB3725" w:rsidRDefault="00FB17FD" w:rsidP="00FB17FD">
      <w:pPr>
        <w:jc w:val="both"/>
        <w:rPr>
          <w:lang w:val="es-CO"/>
        </w:rPr>
      </w:pPr>
    </w:p>
    <w:p w14:paraId="3158B71F" w14:textId="350D16D3" w:rsidR="00792E41" w:rsidRDefault="00792E41" w:rsidP="00FB17FD">
      <w:pPr>
        <w:jc w:val="both"/>
        <w:rPr>
          <w:lang w:val="es-CO"/>
        </w:rPr>
      </w:pPr>
      <w:r>
        <w:rPr>
          <w:lang w:val="es-CO"/>
        </w:rPr>
        <w:t>L</w:t>
      </w:r>
      <w:r w:rsidRPr="00CB3725">
        <w:rPr>
          <w:lang w:val="es-CO"/>
        </w:rPr>
        <w:t xml:space="preserve">a estrategia de dividir y conquistar, consiste en segmentar el problema original en dos o más sub-problemas que requieren </w:t>
      </w:r>
      <w:r w:rsidR="0072158F">
        <w:rPr>
          <w:lang w:val="es-CO"/>
        </w:rPr>
        <w:t xml:space="preserve">de </w:t>
      </w:r>
      <w:r w:rsidRPr="00CB3725">
        <w:rPr>
          <w:lang w:val="es-CO"/>
        </w:rPr>
        <w:t>un tipo de procesamiento idéntico</w:t>
      </w:r>
      <w:r w:rsidR="00123747">
        <w:rPr>
          <w:lang w:val="es-CO"/>
        </w:rPr>
        <w:t xml:space="preserve">. </w:t>
      </w:r>
      <w:r w:rsidRPr="00CB3725">
        <w:rPr>
          <w:lang w:val="es-CO"/>
        </w:rPr>
        <w:t xml:space="preserve">Cabe resaltar que, cada uno de estos sub-problemas es una instancia del problema original. </w:t>
      </w:r>
      <w:r>
        <w:rPr>
          <w:lang w:val="es-CO"/>
        </w:rPr>
        <w:t xml:space="preserve">La ejecución se puede realizar </w:t>
      </w:r>
      <w:r w:rsidR="00123747">
        <w:rPr>
          <w:lang w:val="es-CO"/>
        </w:rPr>
        <w:t>en distintas máquinas de forma paralela</w:t>
      </w:r>
      <w:r w:rsidR="0072158F">
        <w:rPr>
          <w:lang w:val="es-CO"/>
        </w:rPr>
        <w:t xml:space="preserve"> </w:t>
      </w:r>
      <w:r>
        <w:rPr>
          <w:lang w:val="es-CO"/>
        </w:rPr>
        <w:fldChar w:fldCharType="begin"/>
      </w:r>
      <w:r w:rsidR="00AA0003">
        <w:rPr>
          <w:lang w:val="es-CO"/>
        </w:rPr>
        <w:instrText xml:space="preserve"> ADDIN ZOTERO_ITEM CSL_CITATION {"citationID":"1il8glqp7g","properties":{"formattedCitation":"[4]","plainCitation":"[4]"},"citationItems":[{"id":31,"uris":["http://zotero.org/groups/480308/items/43P86U9Z"],"uri":["http://zotero.org/groups/480308/items/43P86U9Z"],"itemData":{"id":31,"type":"article-journal","title":"Model programs for computational science: A programming methodology for multicomputers","container-title":"Concurrency: practice and experience","page":"407–423","volume":"5","issue":"5","author":[{"family":"Hansen","given":"Per Brinch"}],"issued":{"date-parts":[["1993"]]}}}],"schema":"https://github.com/citation-style-language/schema/raw/master/csl-citation.json"} </w:instrText>
      </w:r>
      <w:r>
        <w:rPr>
          <w:lang w:val="es-CO"/>
        </w:rPr>
        <w:fldChar w:fldCharType="separate"/>
      </w:r>
      <w:r w:rsidR="00C87DE2" w:rsidRPr="00F6489A">
        <w:rPr>
          <w:lang w:val="es-CO"/>
        </w:rPr>
        <w:t>[4]</w:t>
      </w:r>
      <w:r>
        <w:rPr>
          <w:lang w:val="es-CO"/>
        </w:rPr>
        <w:fldChar w:fldCharType="end"/>
      </w:r>
      <w:r>
        <w:rPr>
          <w:lang w:val="es-CO"/>
        </w:rPr>
        <w:t xml:space="preserve">, </w:t>
      </w:r>
      <w:r>
        <w:rPr>
          <w:lang w:val="es-CO"/>
        </w:rPr>
        <w:fldChar w:fldCharType="begin"/>
      </w:r>
      <w:r w:rsidR="00AA0003">
        <w:rPr>
          <w:lang w:val="es-CO"/>
        </w:rPr>
        <w:instrText xml:space="preserve"> ADDIN ZOTERO_ITEM CSL_CITATION {"citationID":"3l7o9opaj","properties":{"formattedCitation":"[3]","plainCitation":"[3]"},"citationItems":[{"id":71,"uris":["http://zotero.org/groups/480308/items/79N794EF"],"uri":["http://zotero.org/groups/480308/items/79N794EF"],"itemData":{"id":71,"type":"article-journal","title":"Divisible Load Theory: A New Paradigm for Load Scheduling in Distributed Systems","container-title":"Cluster Computing","page":"7-17","volume":"6","issue":"1","source":"link.springer.com","abstract":"Divisible load theory is a methodology involving the linear and continuous modeling of partitionable computation and communication loads for parallel processing. It adequately represents an important class of problems with applications in parallel and distributed system scheduling, various types of data processing, scientific and engineering computation, and sensor networks. Solutions are surprisingly tractable. Research in this area over the past decade is described.","DOI":"10.1023/A:1020958815308","ISSN":"1386-7857, 1573-7543","shortTitle":"Divisible Load Theory","journalAbbreviation":"Cluster Computing","language":"en","author":[{"family":"Bharadwaj","given":"Veeravalli"},{"family":"Ghose","given":"Debasish"},{"family":"Robertazzi","given":"Thomas G."}],"issued":{"date-parts":[["2003",1]]}}}],"schema":"https://github.com/citation-style-language/schema/raw/master/csl-citation.json"} </w:instrText>
      </w:r>
      <w:r>
        <w:rPr>
          <w:lang w:val="es-CO"/>
        </w:rPr>
        <w:fldChar w:fldCharType="separate"/>
      </w:r>
      <w:r w:rsidRPr="00CD26AB">
        <w:rPr>
          <w:lang w:val="es-CO"/>
        </w:rPr>
        <w:t>[3]</w:t>
      </w:r>
      <w:r>
        <w:rPr>
          <w:lang w:val="es-CO"/>
        </w:rPr>
        <w:fldChar w:fldCharType="end"/>
      </w:r>
      <w:r w:rsidR="0072158F">
        <w:rPr>
          <w:lang w:val="es-CO"/>
        </w:rPr>
        <w:t xml:space="preserve">, </w:t>
      </w:r>
      <w:r w:rsidR="0072158F">
        <w:rPr>
          <w:lang w:val="es-CO"/>
        </w:rPr>
        <w:fldChar w:fldCharType="begin"/>
      </w:r>
      <w:r w:rsidR="00AA0003">
        <w:rPr>
          <w:lang w:val="es-CO"/>
        </w:rPr>
        <w:instrText xml:space="preserve"> ADDIN ZOTERO_ITEM CSL_CITATION {"citationID":"ke31j5jkv","properties":{"formattedCitation":"[5]","plainCitation":"[5]"},"citationItems":[{"id":59,"uris":["http://zotero.org/groups/480308/items/6HK9BQGN"],"uri":["http://zotero.org/groups/480308/items/6HK9BQGN"],"itemData":{"id":59,"type":"article-journal","title":"Parallel programming models and paradigms","container-title":"High Performance Cluster Computing: Architectures and Systems","page":"4–27","volume":"2","author":[{"family":"Silva","given":"Luís Moura"},{"family":"Buyya","given":"Rajkumar"}],"issued":{"date-parts":[["1999"]]}}}],"schema":"https://github.com/citation-style-language/schema/raw/master/csl-citation.json"} </w:instrText>
      </w:r>
      <w:r w:rsidR="0072158F">
        <w:rPr>
          <w:lang w:val="es-CO"/>
        </w:rPr>
        <w:fldChar w:fldCharType="separate"/>
      </w:r>
      <w:r w:rsidR="0051359A">
        <w:rPr>
          <w:lang w:val="es-CO"/>
        </w:rPr>
        <w:t>[5]</w:t>
      </w:r>
      <w:r w:rsidR="0072158F">
        <w:rPr>
          <w:lang w:val="es-CO"/>
        </w:rPr>
        <w:fldChar w:fldCharType="end"/>
      </w:r>
      <w:r w:rsidRPr="00CB3725">
        <w:rPr>
          <w:lang w:val="es-CO"/>
        </w:rPr>
        <w:t xml:space="preserve">. </w:t>
      </w:r>
      <w:r w:rsidR="00123747">
        <w:rPr>
          <w:lang w:val="es-CO"/>
        </w:rPr>
        <w:t>A este tipo de procesamiento paralelo donde se usan conjuntos diferentes de datos con el mismo algoritmo también se le conoce como el modelo de paralelización SIM</w:t>
      </w:r>
      <w:r w:rsidR="0072158F">
        <w:rPr>
          <w:lang w:val="es-CO"/>
        </w:rPr>
        <w:t>D</w:t>
      </w:r>
      <w:r w:rsidR="00123747">
        <w:rPr>
          <w:lang w:val="es-CO"/>
        </w:rPr>
        <w:t xml:space="preserve"> (por sus siglas en inglés Single Instruction Multiple Data) </w:t>
      </w:r>
      <w:r w:rsidR="00123747">
        <w:rPr>
          <w:lang w:val="es-CO"/>
        </w:rPr>
        <w:fldChar w:fldCharType="begin"/>
      </w:r>
      <w:r w:rsidR="00AA0003">
        <w:rPr>
          <w:lang w:val="es-CO"/>
        </w:rPr>
        <w:instrText xml:space="preserve"> ADDIN ZOTERO_ITEM CSL_CITATION {"citationID":"22bnm8nelv","properties":{"formattedCitation":"[6]","plainCitation":"[6]"},"citationItems":[{"id":927,"uris":["http://zotero.org/groups/480308/items/INFW8UFV"],"uri":["http://zotero.org/groups/480308/items/INFW8UFV"],"itemData":{"id":927,"type":"article-journal","title":"A high-performance and low-power 32-bit multiply-accumulate unit with single-instruction-multiple-data (SIMD) feature","container-title":"IEEE Journal of Solid-State Circuits","page":"926-931","volume":"37","issue":"7","source":"CrossRef","DOI":"10.1109/JSSC.2002.1015692","ISSN":"0018-9200","language":"en","author":[{"literal":"Yuyun Liao"},{"family":"Roberts","given":"D.B."}],"issued":{"date-parts":[["2002",7]]}}}],"schema":"https://github.com/citation-style-language/schema/raw/master/csl-citation.json"} </w:instrText>
      </w:r>
      <w:r w:rsidR="00123747">
        <w:rPr>
          <w:lang w:val="es-CO"/>
        </w:rPr>
        <w:fldChar w:fldCharType="separate"/>
      </w:r>
      <w:r w:rsidR="0051359A">
        <w:rPr>
          <w:lang w:val="es-CO"/>
        </w:rPr>
        <w:t>[6]</w:t>
      </w:r>
      <w:r w:rsidR="00123747">
        <w:rPr>
          <w:lang w:val="es-CO"/>
        </w:rPr>
        <w:fldChar w:fldCharType="end"/>
      </w:r>
      <w:r w:rsidR="00123747">
        <w:rPr>
          <w:lang w:val="es-CO"/>
        </w:rPr>
        <w:t xml:space="preserve">, </w:t>
      </w:r>
      <w:r w:rsidR="00123747">
        <w:rPr>
          <w:lang w:val="es-CO"/>
        </w:rPr>
        <w:fldChar w:fldCharType="begin"/>
      </w:r>
      <w:r w:rsidR="00AA0003">
        <w:rPr>
          <w:lang w:val="es-CO"/>
        </w:rPr>
        <w:instrText xml:space="preserve"> ADDIN ZOTERO_ITEM CSL_CITATION {"citationID":"1fsamb30du","properties":{"formattedCitation":"[7]","plainCitation":"[7]"},"citationItems":[{"id":934,"uris":["http://zotero.org/groups/480308/items/QHAAVAE5"],"uri":["http://zotero.org/groups/480308/items/QHAAVAE5"],"itemData":{"id":934,"type":"paper-conference","title":"A radix-2 FFT algorithm for Modern Single Instruction Multiple Data (SIMD) architectures","publisher":"IEEE","page":"III-3220-III-3223","source":"CrossRef","URL":"http://ieeexplore.ieee.org/document/5745335/","DOI":"10.1109/ICASSP.2002.5745335","ISBN":"978-0-7803-7402-7","author":[{"family":"Rodriguez V.","given":"Paul"}],"issued":{"date-parts":[["2002",5]]},"accessed":{"date-parts":[["2016",10,17]]}}}],"schema":"https://github.com/citation-style-language/schema/raw/master/csl-citation.json"} </w:instrText>
      </w:r>
      <w:r w:rsidR="00123747">
        <w:rPr>
          <w:lang w:val="es-CO"/>
        </w:rPr>
        <w:fldChar w:fldCharType="separate"/>
      </w:r>
      <w:r w:rsidR="0051359A">
        <w:rPr>
          <w:lang w:val="es-CO"/>
        </w:rPr>
        <w:t>[7]</w:t>
      </w:r>
      <w:r w:rsidR="00123747">
        <w:rPr>
          <w:lang w:val="es-CO"/>
        </w:rPr>
        <w:fldChar w:fldCharType="end"/>
      </w:r>
      <w:r w:rsidR="00123747" w:rsidRPr="00CB3725">
        <w:rPr>
          <w:lang w:val="es-CO"/>
        </w:rPr>
        <w:t>.</w:t>
      </w:r>
      <w:r w:rsidR="00123747">
        <w:rPr>
          <w:lang w:val="es-CO"/>
        </w:rPr>
        <w:t xml:space="preserve"> </w:t>
      </w:r>
      <w:r>
        <w:rPr>
          <w:lang w:val="es-CO"/>
        </w:rPr>
        <w:t>Por ejemplo, e</w:t>
      </w:r>
      <w:r w:rsidRPr="00CB3725">
        <w:rPr>
          <w:lang w:val="es-CO"/>
        </w:rPr>
        <w:t>n el trabajo Computing Connected Com</w:t>
      </w:r>
      <w:r>
        <w:rPr>
          <w:lang w:val="es-CO"/>
        </w:rPr>
        <w:t xml:space="preserve">ponents on Parallel Computers </w:t>
      </w:r>
      <w:r>
        <w:rPr>
          <w:lang w:val="es-CO"/>
        </w:rPr>
        <w:fldChar w:fldCharType="begin"/>
      </w:r>
      <w:r w:rsidR="00AA0003">
        <w:rPr>
          <w:lang w:val="es-CO"/>
        </w:rPr>
        <w:instrText xml:space="preserve"> ADDIN ZOTERO_ITEM CSL_CITATION {"citationID":"1fh16dal73","properties":{"formattedCitation":"[8]","plainCitation":"[8]"},"citationItems":[{"id":892,"uris":["http://zotero.org/groups/480308/items/M9RWNVZM"],"uri":["http://zotero.org/groups/480308/items/M9RWNVZM"],"itemData":{"id":892,"type":"article-journal","title":"Computing Connected Components on Parallel Computers","container-title":"Commun. ACM","page":"461–464","volume":"22","issue":"8","source":"ACM Digital Library","abstract":"We present a parallel algorithm which uses n2 processors to find the connected components of an undirected graph with n vertices in time O(log2n). An O(log2n) time bound also can be achieved using only n</w:instrText>
      </w:r>
      <w:r w:rsidR="00AA0003">
        <w:rPr>
          <w:rFonts w:ascii="Cambria Math" w:eastAsia="Cambria Math" w:hAnsi="Cambria Math" w:cs="Cambria Math"/>
          <w:lang w:val="es-CO"/>
        </w:rPr>
        <w:instrText>⌈</w:instrText>
      </w:r>
      <w:r w:rsidR="00AA0003">
        <w:rPr>
          <w:lang w:val="es-CO"/>
        </w:rPr>
        <w:instrText>n/</w:instrText>
      </w:r>
      <w:r w:rsidR="00AA0003">
        <w:rPr>
          <w:rFonts w:ascii="Cambria Math" w:eastAsia="Cambria Math" w:hAnsi="Cambria Math" w:cs="Cambria Math"/>
          <w:lang w:val="es-CO"/>
        </w:rPr>
        <w:instrText>⌈</w:instrText>
      </w:r>
      <w:r w:rsidR="00AA0003">
        <w:rPr>
          <w:lang w:val="es-CO"/>
        </w:rPr>
        <w:instrText>log2n</w:instrText>
      </w:r>
      <w:r w:rsidR="00AA0003">
        <w:rPr>
          <w:rFonts w:ascii="Cambria Math" w:eastAsia="Cambria Math" w:hAnsi="Cambria Math" w:cs="Cambria Math"/>
          <w:lang w:val="es-CO"/>
        </w:rPr>
        <w:instrText>⌉⌉</w:instrText>
      </w:r>
      <w:r w:rsidR="00AA0003">
        <w:rPr>
          <w:lang w:val="es-CO"/>
        </w:rPr>
        <w:instrText xml:space="preserve"> processors. The algorithm can be used to find the transitive closure of a symmetric Boolean matrix. We assume that the processors have access to a common memory. Simultaneous access to the same location is permitted for fetch instructions but not for store instructions.","DOI":"10.1145/359138.359141","ISSN":"0001-0782","author":[{"family":"Hirschberg","given":"D. S."},{"family":"Chandra","given":"A. K."},{"family":"Sarwate","given":"D. V."}],"issued":{"date-parts":[["1979",8]]}}}],"schema":"https://github.com/citation-style-language/schema/raw/master/csl-citation.json"} </w:instrText>
      </w:r>
      <w:r>
        <w:rPr>
          <w:lang w:val="es-CO"/>
        </w:rPr>
        <w:fldChar w:fldCharType="separate"/>
      </w:r>
      <w:r w:rsidR="0051359A">
        <w:rPr>
          <w:lang w:val="es-CO"/>
        </w:rPr>
        <w:t>[8]</w:t>
      </w:r>
      <w:r>
        <w:rPr>
          <w:lang w:val="es-CO"/>
        </w:rPr>
        <w:fldChar w:fldCharType="end"/>
      </w:r>
      <w:r>
        <w:rPr>
          <w:lang w:val="es-CO"/>
        </w:rPr>
        <w:t>,</w:t>
      </w:r>
      <w:r w:rsidRPr="00CB3725">
        <w:rPr>
          <w:lang w:val="es-CO"/>
        </w:rPr>
        <w:t xml:space="preserve"> se propone solucionar, usando la estrategia de dividir y conquistar, el problema de etiquetado de regiones</w:t>
      </w:r>
      <w:r>
        <w:rPr>
          <w:lang w:val="es-CO"/>
        </w:rPr>
        <w:t>,</w:t>
      </w:r>
      <w:r w:rsidRPr="00CB3725">
        <w:rPr>
          <w:lang w:val="es-CO"/>
        </w:rPr>
        <w:t xml:space="preserve"> que busca </w:t>
      </w:r>
      <w:r>
        <w:rPr>
          <w:lang w:val="es-CO"/>
        </w:rPr>
        <w:t xml:space="preserve">colocar </w:t>
      </w:r>
      <w:r w:rsidRPr="00CB3725">
        <w:rPr>
          <w:lang w:val="es-CO"/>
        </w:rPr>
        <w:t xml:space="preserve"> una etiqueta a cada uno de los componentes conexos en una imagen binaria. </w:t>
      </w:r>
      <w:r>
        <w:rPr>
          <w:lang w:val="es-CO"/>
        </w:rPr>
        <w:t xml:space="preserve">Otro ejemplo se puede encontrar en </w:t>
      </w:r>
      <w:r>
        <w:rPr>
          <w:lang w:val="es-CO"/>
        </w:rPr>
        <w:fldChar w:fldCharType="begin"/>
      </w:r>
      <w:r w:rsidR="00AA0003">
        <w:rPr>
          <w:lang w:val="es-CO"/>
        </w:rPr>
        <w:instrText xml:space="preserve"> ADDIN ZOTERO_ITEM CSL_CITATION {"citationID":"2lggddngt3","properties":{"formattedCitation":"[9]","plainCitation":"[9]"},"citationItems":[{"id":896,"uris":["http://zotero.org/groups/480308/items/KWCJIHXH"],"uri":["http://zotero.org/groups/480308/items/KWCJIHXH"],"itemData":{"id":896,"type":"article-journal","title":"Supporting divide-and-conquer algorithms for image processing","container-title":"Journal of Parallel and Distributed Computing","page":"95–115","volume":"4","issue":"1","author":[{"family":"Stout","given":"Quentin F"}],"issued":{"date-parts":[["1987"]]}}}],"schema":"https://github.com/citation-style-language/schema/raw/master/csl-citation.json"} </w:instrText>
      </w:r>
      <w:r>
        <w:rPr>
          <w:lang w:val="es-CO"/>
        </w:rPr>
        <w:fldChar w:fldCharType="separate"/>
      </w:r>
      <w:r w:rsidR="0051359A">
        <w:rPr>
          <w:lang w:val="es-CO"/>
        </w:rPr>
        <w:t>[9]</w:t>
      </w:r>
      <w:r>
        <w:rPr>
          <w:lang w:val="es-CO"/>
        </w:rPr>
        <w:fldChar w:fldCharType="end"/>
      </w:r>
      <w:r w:rsidR="0072158F" w:rsidRPr="0072158F">
        <w:rPr>
          <w:lang w:val="es-CO"/>
        </w:rPr>
        <w:t xml:space="preserve">; </w:t>
      </w:r>
      <w:r w:rsidR="0072158F">
        <w:rPr>
          <w:lang w:val="es-CO"/>
        </w:rPr>
        <w:t xml:space="preserve">este artículo </w:t>
      </w:r>
      <w:r>
        <w:rPr>
          <w:lang w:val="es-CO"/>
        </w:rPr>
        <w:t xml:space="preserve"> se centra en explicar los beneficios de utilizar la estrategia de dividir y conquistar para procesar imágenes médicas</w:t>
      </w:r>
      <w:r w:rsidR="00123747">
        <w:rPr>
          <w:lang w:val="es-CO"/>
        </w:rPr>
        <w:t xml:space="preserve">, </w:t>
      </w:r>
      <w:r>
        <w:rPr>
          <w:lang w:val="es-CO"/>
        </w:rPr>
        <w:t xml:space="preserve"> menciona</w:t>
      </w:r>
      <w:r w:rsidR="0072158F">
        <w:rPr>
          <w:lang w:val="es-CO"/>
        </w:rPr>
        <w:t>ndo</w:t>
      </w:r>
      <w:r>
        <w:rPr>
          <w:lang w:val="es-CO"/>
        </w:rPr>
        <w:t xml:space="preserve"> ciertos ejemplos ilustrativos de por qué </w:t>
      </w:r>
      <w:r w:rsidR="0072158F">
        <w:rPr>
          <w:lang w:val="es-CO"/>
        </w:rPr>
        <w:t xml:space="preserve">la </w:t>
      </w:r>
      <w:r>
        <w:rPr>
          <w:lang w:val="es-CO"/>
        </w:rPr>
        <w:t>es</w:t>
      </w:r>
      <w:r w:rsidR="0072158F">
        <w:rPr>
          <w:lang w:val="es-CO"/>
        </w:rPr>
        <w:t xml:space="preserve">trategia es </w:t>
      </w:r>
      <w:r>
        <w:rPr>
          <w:lang w:val="es-CO"/>
        </w:rPr>
        <w:t xml:space="preserve"> más útil en  tareas de alto nivel, analizando algunos requerimientos de dichas tareas y deduciendo qu</w:t>
      </w:r>
      <w:r w:rsidR="0072158F">
        <w:rPr>
          <w:lang w:val="es-CO"/>
        </w:rPr>
        <w:t>é</w:t>
      </w:r>
      <w:r>
        <w:rPr>
          <w:lang w:val="es-CO"/>
        </w:rPr>
        <w:t xml:space="preserve"> implicaciones tiene en la arquitectura tanto de hardware como </w:t>
      </w:r>
      <w:r w:rsidR="0072158F">
        <w:rPr>
          <w:lang w:val="es-CO"/>
        </w:rPr>
        <w:t xml:space="preserve">de </w:t>
      </w:r>
      <w:r>
        <w:rPr>
          <w:lang w:val="es-CO"/>
        </w:rPr>
        <w:t>software.</w:t>
      </w:r>
    </w:p>
    <w:p w14:paraId="5B50D84B" w14:textId="77777777" w:rsidR="00FB17FD" w:rsidRPr="00CB3725" w:rsidRDefault="00FB17FD" w:rsidP="00FB17FD">
      <w:pPr>
        <w:jc w:val="both"/>
        <w:rPr>
          <w:lang w:val="es-CO"/>
        </w:rPr>
      </w:pPr>
    </w:p>
    <w:p w14:paraId="3375DCA8" w14:textId="70B5DECC" w:rsidR="00792E41" w:rsidRPr="00E1569E" w:rsidRDefault="00792E41" w:rsidP="00FB17FD">
      <w:pPr>
        <w:jc w:val="both"/>
        <w:rPr>
          <w:color w:val="252525"/>
          <w:shd w:val="clear" w:color="auto" w:fill="FFFFFF"/>
          <w:lang w:val="es-CO"/>
        </w:rPr>
      </w:pPr>
      <w:r w:rsidRPr="00E1569E">
        <w:rPr>
          <w:lang w:val="es-CO"/>
        </w:rPr>
        <w:t xml:space="preserve">El procesamiento paralelo </w:t>
      </w:r>
      <w:r w:rsidR="00F82B31" w:rsidRPr="00E1569E">
        <w:rPr>
          <w:lang w:val="es-CO"/>
        </w:rPr>
        <w:t>s</w:t>
      </w:r>
      <w:r w:rsidRPr="00E1569E">
        <w:rPr>
          <w:lang w:val="es-CO"/>
        </w:rPr>
        <w:t xml:space="preserve">e inició </w:t>
      </w:r>
      <w:r w:rsidR="00F82B31" w:rsidRPr="00E1569E">
        <w:rPr>
          <w:lang w:val="es-CO"/>
        </w:rPr>
        <w:t>con</w:t>
      </w:r>
      <w:r w:rsidRPr="00E1569E">
        <w:rPr>
          <w:lang w:val="es-CO"/>
        </w:rPr>
        <w:t xml:space="preserve"> supercomputadores de gran tamaño y costo </w:t>
      </w:r>
      <w:r w:rsidRPr="00E1569E">
        <w:rPr>
          <w:lang w:val="es-CO"/>
        </w:rPr>
        <w:fldChar w:fldCharType="begin"/>
      </w:r>
      <w:r w:rsidR="00AA0003">
        <w:rPr>
          <w:lang w:val="es-CO"/>
        </w:rPr>
        <w:instrText xml:space="preserve"> ADDIN ZOTERO_ITEM CSL_CITATION {"citationID":"1i6m6ndrlv","properties":{"formattedCitation":"[10]","plainCitation":"[10]"},"citationItems":[{"id":197,"uris":["http://zotero.org/groups/480308/items/ECPZXJ9U"],"uri":["http://zotero.org/groups/480308/items/ECPZXJ9U"],"itemData":{"id":197,"type":"book","title":"The grid: blueprint for a new computing infrastructure","collection-title":"The Elsevier series in grid computing","publisher":"Morgan Kaufmann","publisher-place":"Amsterdam ; Boston","number-of-pages":"748","edition":"2nd ed","source":"Library of Congress ISBN","event-place":"Amsterdam ; Boston","ISBN":"978-1-55860-933-4","call-number":"QA76.9.C58 G75 2004","shortTitle":"The grid","editor":[{"family":"Foster","given":"Ian"},{"family":"Kesselman","given":"Carl"}],"issued":{"date-parts":[["2004"]]}}}],"schema":"https://github.com/citation-style-language/schema/raw/master/csl-citation.json"} </w:instrText>
      </w:r>
      <w:r w:rsidRPr="00E1569E">
        <w:rPr>
          <w:lang w:val="es-CO"/>
        </w:rPr>
        <w:fldChar w:fldCharType="separate"/>
      </w:r>
      <w:r w:rsidRPr="00E1569E">
        <w:rPr>
          <w:lang w:val="es-CO"/>
        </w:rPr>
        <w:t>[10]</w:t>
      </w:r>
      <w:r w:rsidRPr="00E1569E">
        <w:rPr>
          <w:lang w:val="es-CO"/>
        </w:rPr>
        <w:fldChar w:fldCharType="end"/>
      </w:r>
      <w:r w:rsidR="00E1569E" w:rsidRPr="00E1569E">
        <w:rPr>
          <w:lang w:val="es-CO"/>
        </w:rPr>
        <w:t>. P</w:t>
      </w:r>
      <w:r w:rsidRPr="00E1569E">
        <w:rPr>
          <w:lang w:val="es-CO"/>
        </w:rPr>
        <w:t>ero desde 1990 se comenzaron a utilizar  redes de computadores por el incremento de la capacidad,  tanto de las redes</w:t>
      </w:r>
      <w:r w:rsidR="00F82B31" w:rsidRPr="00E1569E">
        <w:rPr>
          <w:lang w:val="es-CO"/>
        </w:rPr>
        <w:t>,</w:t>
      </w:r>
      <w:r w:rsidRPr="00E1569E">
        <w:rPr>
          <w:lang w:val="es-CO"/>
        </w:rPr>
        <w:t xml:space="preserve"> como de los computadores personales y estaciones de trabajo </w:t>
      </w:r>
      <w:r w:rsidRPr="00E1569E">
        <w:rPr>
          <w:lang w:val="es-CO"/>
        </w:rPr>
        <w:fldChar w:fldCharType="begin"/>
      </w:r>
      <w:r w:rsidR="00AA0003">
        <w:rPr>
          <w:lang w:val="es-CO"/>
        </w:rPr>
        <w:instrText xml:space="preserve"> ADDIN ZOTERO_ITEM CSL_CITATION {"citationID":"20vs2qau54","properties":{"formattedCitation":"[5]","plainCitation":"[5]"},"citationItems":[{"id":59,"uris":["http://zotero.org/groups/480308/items/6HK9BQGN"],"uri":["http://zotero.org/groups/480308/items/6HK9BQGN"],"itemData":{"id":59,"type":"article-journal","title":"Parallel programming models and paradigms","container-title":"High Performance Cluster Computing: Architectures and Systems","page":"4–27","volume":"2","author":[{"family":"Silva","given":"Luís Moura"},{"family":"Buyya","given":"Rajkumar"}],"issued":{"date-parts":[["1999"]]}}}],"schema":"https://github.com/citation-style-language/schema/raw/master/csl-citation.json"} </w:instrText>
      </w:r>
      <w:r w:rsidRPr="00E1569E">
        <w:rPr>
          <w:lang w:val="es-CO"/>
        </w:rPr>
        <w:fldChar w:fldCharType="separate"/>
      </w:r>
      <w:r w:rsidR="0051359A" w:rsidRPr="00E1569E">
        <w:rPr>
          <w:lang w:val="es-CO"/>
        </w:rPr>
        <w:t>[5]</w:t>
      </w:r>
      <w:r w:rsidRPr="00E1569E">
        <w:rPr>
          <w:lang w:val="es-CO"/>
        </w:rPr>
        <w:fldChar w:fldCharType="end"/>
      </w:r>
      <w:r w:rsidRPr="00E1569E">
        <w:rPr>
          <w:lang w:val="es-CO"/>
        </w:rPr>
        <w:t>.</w:t>
      </w:r>
      <w:r w:rsidR="00E1569E" w:rsidRPr="00E1569E">
        <w:rPr>
          <w:lang w:val="es-CO"/>
        </w:rPr>
        <w:t xml:space="preserve"> </w:t>
      </w:r>
      <w:r w:rsidR="00E1569E" w:rsidRPr="009251E8">
        <w:rPr>
          <w:lang w:val="es-CO"/>
        </w:rPr>
        <w:t xml:space="preserve">Aparecen los clusters de computadores </w:t>
      </w:r>
      <w:r w:rsidR="00E1569E" w:rsidRPr="009251E8">
        <w:rPr>
          <w:color w:val="252525"/>
          <w:shd w:val="clear" w:color="auto" w:fill="FFFFFF"/>
          <w:lang w:val="es-CO"/>
        </w:rPr>
        <w:t>débilmente acoplados que trabajan en estrecha colaboración, de modo que en algunos aspectos pueden considerarse como un solo equipo.</w:t>
      </w:r>
      <w:r w:rsidR="00E1569E" w:rsidRPr="00E1569E">
        <w:rPr>
          <w:color w:val="252525"/>
          <w:shd w:val="clear" w:color="auto" w:fill="FFFFFF"/>
          <w:lang w:val="es-CO"/>
        </w:rPr>
        <w:t xml:space="preserve"> </w:t>
      </w:r>
      <w:r w:rsidRPr="00E1569E">
        <w:rPr>
          <w:lang w:val="es-CO"/>
        </w:rPr>
        <w:t xml:space="preserve"> El paso siguiente fue el paralelismo en entornos distribuidos, donde el objetivo principal es aprovechar recursos de máquinas ubicadas en distintos puntos geográficos. Esto dio origen al paradigma de computación Grid </w:t>
      </w:r>
      <w:r w:rsidRPr="00E1569E">
        <w:rPr>
          <w:lang w:val="es-CO"/>
        </w:rPr>
        <w:fldChar w:fldCharType="begin"/>
      </w:r>
      <w:r w:rsidR="00AA0003">
        <w:rPr>
          <w:lang w:val="es-CO"/>
        </w:rPr>
        <w:instrText xml:space="preserve"> ADDIN ZOTERO_ITEM CSL_CITATION {"citationID":"q2s7v3j5l","properties":{"formattedCitation":"[11]","plainCitation":"[11]"},"citationItems":[{"id":452,"uris":["http://zotero.org/groups/480308/items/XEZRXG7Q"],"uri":["http://zotero.org/groups/480308/items/XEZRXG7Q"],"itemData":{"id":452,"type":"article-journal","title":"Pervasive grid for large-scale power systems contingency analysis","container-title":"IEEE Transactions on Industrial Informatics","page":"165-175","volume":"2","issue":"3","source":"IEEE Xplore","abstract":"Optimal control and management of power systems require extensive analyses of phenomena that can compromise their operation in order to evaluate their impact on the security and reliability levels of the electrical networks. For complex networks, this process, known as power systems contingencies analysis, requires large computational efforts, whereas computation times should be less than a few minutes for the information to be useful. Even though many architectures based on conventional parallel and distributed systems have been widely proposed in the literature, they are characterized by low extensibility, reusability, and scalability, and so, they require a sensible hardware upgrade when more computational resources are necessary. This event is not infrequent in power systems where the constant growth of the electrical network complexity and the need for larger security and reliability levels of the plant infrastructures lead to the need of more detailed contingency analysis in shorter times. To address this problem, this paper proposes a pervasive grid approach to define a user-friendly software infrastructure for data acquisition from electrical networks and for data processing in order to simulate possible contingencies in a real electrical network. The grid infrastructure adopts a brokering service, based on an economy-driven model, to satisfy the quality of service constraints specified by the user (i.e., a time deadline to simulate the contingencies). This paper also discusses the deployment of the infrastructure on a network of heterogeneous clusters and PCs to compute the contingency analysis of a realistic electrical network. The experimental results obtained demonstrate the effectiveness of the proposed solution and the potential role of grid computing in supporting intensive computations in power systems","DOI":"10.1109/TII.2006.877266","ISSN":"1551-3203","author":[{"family":"Morante","given":"Q."},{"family":"Ranaldo","given":"N."},{"family":"Vaccaro","given":"A."},{"family":"Zimeo","given":"Eugenio"}],"issued":{"date-parts":[["2006",8]]}}}],"schema":"https://github.com/citation-style-language/schema/raw/master/csl-citation.json"} </w:instrText>
      </w:r>
      <w:r w:rsidRPr="00E1569E">
        <w:rPr>
          <w:lang w:val="es-CO"/>
        </w:rPr>
        <w:fldChar w:fldCharType="separate"/>
      </w:r>
      <w:r w:rsidRPr="00E1569E">
        <w:rPr>
          <w:lang w:val="es-CO"/>
        </w:rPr>
        <w:t>[11]</w:t>
      </w:r>
      <w:r w:rsidRPr="00E1569E">
        <w:rPr>
          <w:lang w:val="es-CO"/>
        </w:rPr>
        <w:fldChar w:fldCharType="end"/>
      </w:r>
      <w:r w:rsidRPr="00E1569E">
        <w:rPr>
          <w:lang w:val="es-CO"/>
        </w:rPr>
        <w:t xml:space="preserve">. </w:t>
      </w:r>
    </w:p>
    <w:p w14:paraId="69F65360" w14:textId="77777777" w:rsidR="00FB17FD" w:rsidRPr="00C03D0E" w:rsidRDefault="00FB17FD" w:rsidP="00FB17FD">
      <w:pPr>
        <w:jc w:val="both"/>
        <w:rPr>
          <w:lang w:val="es-CO"/>
        </w:rPr>
      </w:pPr>
    </w:p>
    <w:p w14:paraId="0B63BE2A" w14:textId="0DFB6C0C" w:rsidR="00042D40" w:rsidRDefault="00792E41" w:rsidP="00FB17FD">
      <w:pPr>
        <w:jc w:val="both"/>
        <w:rPr>
          <w:lang w:val="es-CO"/>
        </w:rPr>
      </w:pPr>
      <w:r w:rsidRPr="00CB3725">
        <w:rPr>
          <w:lang w:val="es-CO"/>
        </w:rPr>
        <w:t xml:space="preserve">La Grid </w:t>
      </w:r>
      <w:r>
        <w:rPr>
          <w:lang w:val="es-CO"/>
        </w:rPr>
        <w:t xml:space="preserve">se define como </w:t>
      </w:r>
      <w:r w:rsidRPr="00CB3725">
        <w:rPr>
          <w:lang w:val="es-CO"/>
        </w:rPr>
        <w:t>una arquitectura de hardware y software que permite distribuir la carga de procesamiento entre múlt</w:t>
      </w:r>
      <w:r>
        <w:rPr>
          <w:lang w:val="es-CO"/>
        </w:rPr>
        <w:t>iples recursos</w:t>
      </w:r>
      <w:r w:rsidR="009251E8">
        <w:rPr>
          <w:lang w:val="es-CO"/>
        </w:rPr>
        <w:t xml:space="preserve"> </w:t>
      </w:r>
      <w:r w:rsidR="009251E8">
        <w:rPr>
          <w:lang w:val="es-CO"/>
        </w:rPr>
        <w:tab/>
      </w:r>
      <w:r>
        <w:rPr>
          <w:lang w:val="es-CO"/>
        </w:rPr>
        <w:t xml:space="preserve"> heterogéneos que</w:t>
      </w:r>
      <w:r w:rsidRPr="00CB3725">
        <w:rPr>
          <w:lang w:val="es-CO"/>
        </w:rPr>
        <w:t xml:space="preserve"> pueden estar ubicados en diferentes puntos geográficos</w:t>
      </w:r>
      <w:r>
        <w:rPr>
          <w:lang w:val="es-CO"/>
        </w:rPr>
        <w:t xml:space="preserve"> y pertenecer a diferentes organizaciones</w:t>
      </w:r>
      <w:r w:rsidRPr="00CB3725">
        <w:rPr>
          <w:lang w:val="es-CO"/>
        </w:rPr>
        <w:t>.</w:t>
      </w:r>
      <w:r w:rsidR="00042D40">
        <w:rPr>
          <w:lang w:val="es-CO"/>
        </w:rPr>
        <w:t xml:space="preserve"> E</w:t>
      </w:r>
      <w:r w:rsidR="00042D40" w:rsidRPr="00CB3725">
        <w:rPr>
          <w:lang w:val="es-CO"/>
        </w:rPr>
        <w:t>n una Grid, los usuarios pueden acceder a distintos recursos de cómputo con poco o ningún conocimiento de dónde están ubicados o qué</w:t>
      </w:r>
      <w:r w:rsidR="00042D40">
        <w:rPr>
          <w:lang w:val="es-CO"/>
        </w:rPr>
        <w:t xml:space="preserve"> tecnologías están utilizando </w:t>
      </w:r>
      <w:r w:rsidR="00042D40">
        <w:rPr>
          <w:lang w:val="es-CO"/>
        </w:rPr>
        <w:fldChar w:fldCharType="begin"/>
      </w:r>
      <w:r w:rsidR="00AA0003">
        <w:rPr>
          <w:lang w:val="es-CO"/>
        </w:rPr>
        <w:instrText xml:space="preserve"> ADDIN ZOTERO_ITEM CSL_CITATION {"citationID":"3hkl822jk","properties":{"formattedCitation":"[12]","plainCitation":"[12]"},"citationItems":[{"id":412,"uris":["http://zotero.org/groups/480308/items/VBK5MQU7"],"uri":["http://zotero.org/groups/480308/items/VBK5MQU7"],"itemData":{"id":412,"type":"book","title":"Introduction to grid computing","collection-title":"IBM redbooks","publisher":"IBM, International Technical Support Organization","publisher-place":"United States?","number-of-pages":"248","edition":"1st ed","source":"Library of Congress ISBN","event-place":"United States?","ISBN":"978-0-7384-9400-5","call-number":"QA76.9.C58 I577 2005","editor":[{"family":"Jacob","given":"Bart"},{"literal":"International Business Machines Corporation"}],"issued":{"date-parts":[["2005"]]}}}],"schema":"https://github.com/citation-style-language/schema/raw/master/csl-citation.json"} </w:instrText>
      </w:r>
      <w:r w:rsidR="00042D40">
        <w:rPr>
          <w:lang w:val="es-CO"/>
        </w:rPr>
        <w:fldChar w:fldCharType="separate"/>
      </w:r>
      <w:r w:rsidR="00042D40" w:rsidRPr="00FB17FD">
        <w:rPr>
          <w:lang w:val="es-CO"/>
        </w:rPr>
        <w:t>[12]</w:t>
      </w:r>
      <w:r w:rsidR="00042D40">
        <w:rPr>
          <w:lang w:val="es-CO"/>
        </w:rPr>
        <w:fldChar w:fldCharType="end"/>
      </w:r>
      <w:r w:rsidR="00042D40" w:rsidRPr="00CB3725">
        <w:rPr>
          <w:lang w:val="es-CO"/>
        </w:rPr>
        <w:t>, c</w:t>
      </w:r>
      <w:r w:rsidR="00042D40">
        <w:rPr>
          <w:lang w:val="es-CO"/>
        </w:rPr>
        <w:t>reando la ilusión de un sistema</w:t>
      </w:r>
      <w:r w:rsidR="00042D40" w:rsidRPr="00CB3725">
        <w:rPr>
          <w:lang w:val="es-CO"/>
        </w:rPr>
        <w:t xml:space="preserve"> de cómputo integrado.</w:t>
      </w:r>
      <w:r w:rsidRPr="00CB3725">
        <w:rPr>
          <w:lang w:val="es-CO"/>
        </w:rPr>
        <w:t xml:space="preserve"> Esta técnica se entiende si se </w:t>
      </w:r>
      <w:r w:rsidRPr="00CB3725">
        <w:rPr>
          <w:lang w:val="es-CO"/>
        </w:rPr>
        <w:lastRenderedPageBreak/>
        <w:t xml:space="preserve">toma como ejemplo las redes eléctricas donde, los usuarios pueden acceder a la electricidad a través de tomas de corriente sin necesidad de conocer los detalles de cómo realmente se genera. </w:t>
      </w:r>
    </w:p>
    <w:p w14:paraId="3404911A" w14:textId="77777777" w:rsidR="00042D40" w:rsidRDefault="00042D40" w:rsidP="00FB17FD">
      <w:pPr>
        <w:jc w:val="both"/>
        <w:rPr>
          <w:lang w:val="es-CO"/>
        </w:rPr>
      </w:pPr>
    </w:p>
    <w:p w14:paraId="136B5315" w14:textId="4A4A4580" w:rsidR="00911591" w:rsidRDefault="00792E41" w:rsidP="00FB17FD">
      <w:pPr>
        <w:jc w:val="both"/>
        <w:rPr>
          <w:lang w:val="es-CO"/>
        </w:rPr>
      </w:pPr>
      <w:r w:rsidRPr="00CB3725">
        <w:rPr>
          <w:lang w:val="es-CO"/>
        </w:rPr>
        <w:t>Dada la expansión en el uso de tecnologías móviles y la e</w:t>
      </w:r>
      <w:r>
        <w:rPr>
          <w:lang w:val="es-CO"/>
        </w:rPr>
        <w:t xml:space="preserve">volución de sus capacidades </w:t>
      </w:r>
      <w:r>
        <w:rPr>
          <w:lang w:val="es-CO"/>
        </w:rPr>
        <w:fldChar w:fldCharType="begin"/>
      </w:r>
      <w:r w:rsidR="00AA0003">
        <w:rPr>
          <w:lang w:val="es-CO"/>
        </w:rPr>
        <w:instrText xml:space="preserve"> ADDIN ZOTERO_ITEM CSL_CITATION {"citationID":"2iqbe220o","properties":{"formattedCitation":"[13]","plainCitation":"[13]"},"citationItems":[{"id":364,"uris":["http://zotero.org/groups/480308/items/S8KT7V6B"],"uri":["http://zotero.org/groups/480308/items/S8KT7V6B"],"itemData":{"id":364,"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Pr>
          <w:lang w:val="es-CO"/>
        </w:rPr>
        <w:fldChar w:fldCharType="separate"/>
      </w:r>
      <w:r w:rsidRPr="00FB17FD">
        <w:rPr>
          <w:lang w:val="es-CO"/>
        </w:rPr>
        <w:t>[13]</w:t>
      </w:r>
      <w:r>
        <w:rPr>
          <w:lang w:val="es-CO"/>
        </w:rPr>
        <w:fldChar w:fldCharType="end"/>
      </w:r>
      <w:r>
        <w:rPr>
          <w:lang w:val="es-CO"/>
        </w:rPr>
        <w:t xml:space="preserve">, </w:t>
      </w:r>
      <w:r>
        <w:rPr>
          <w:lang w:val="es-CO"/>
        </w:rPr>
        <w:fldChar w:fldCharType="begin"/>
      </w:r>
      <w:r w:rsidR="00AA0003">
        <w:rPr>
          <w:lang w:val="es-CO"/>
        </w:rPr>
        <w:instrText xml:space="preserve"> ADDIN ZOTERO_ITEM CSL_CITATION {"citationID":"uq84bj372","properties":{"formattedCitation":"[14], [15]","plainCitation":"[14], [15]"},"citationItems":[{"id":863,"uris":["http://zotero.org/groups/480308/items/CKR759A6"],"uri":["http://zotero.org/groups/480308/items/CKR759A6"],"itemData":{"id":863,"type":"webpage","title":"En Colombia hay 55 millones de líneas de telefonía móvil","container-title":"ElEspectador","abstract":"El país cerró el 2014, además, con 9,89 millones de conexiones a Internet de banda ancha.","URL":"http://www.elespectador.com/noticias/economia/colombia-hay-55-millones-de-lineas-de-telefonia-movil-articulo-552382","issued":{"date-parts":[["2015",3,30]]},"accessed":{"date-parts":[["2016",5,19]]}}},{"id":865,"uris":["http://zotero.org/groups/480308/items/QJJGT3F6"],"uri":["http://zotero.org/groups/480308/items/QJJGT3F6"],"itemData":{"id":865,"type":"webpage","title":"Colombia, el país de los ‘smartphones’","abstract":"El interés de acceder al mundo digital hace que el uso de la tecnología móvil aumente de manera exponencial.","URL":"http://www.semana.com/tecnologia/articulo/colombia-el-pais-de-los-smartphones/432806-3","accessed":{"date-parts":[["2016",5,19]]}}}],"schema":"https://github.com/citation-style-language/schema/raw/master/csl-citation.json"} </w:instrText>
      </w:r>
      <w:r>
        <w:rPr>
          <w:lang w:val="es-CO"/>
        </w:rPr>
        <w:fldChar w:fldCharType="separate"/>
      </w:r>
      <w:r w:rsidRPr="00FB17FD">
        <w:rPr>
          <w:lang w:val="es-CO"/>
        </w:rPr>
        <w:t>[14], [15]</w:t>
      </w:r>
      <w:r>
        <w:rPr>
          <w:lang w:val="es-CO"/>
        </w:rPr>
        <w:fldChar w:fldCharType="end"/>
      </w:r>
      <w:r w:rsidRPr="00CB3725">
        <w:rPr>
          <w:lang w:val="es-CO"/>
        </w:rPr>
        <w:t xml:space="preserve">, la idea de Grid tradicional se puede extender integrando estas tecnologías. </w:t>
      </w:r>
      <w:r>
        <w:rPr>
          <w:lang w:val="es-CO"/>
        </w:rPr>
        <w:t xml:space="preserve">Ello da </w:t>
      </w:r>
      <w:r w:rsidRPr="00CB3725">
        <w:rPr>
          <w:lang w:val="es-CO"/>
        </w:rPr>
        <w:t xml:space="preserve">lugar al concepto de Grid </w:t>
      </w:r>
      <w:r w:rsidR="00FB17FD">
        <w:rPr>
          <w:lang w:val="es-CO"/>
        </w:rPr>
        <w:t>M</w:t>
      </w:r>
      <w:r w:rsidRPr="00CB3725">
        <w:rPr>
          <w:lang w:val="es-CO"/>
        </w:rPr>
        <w:t>óvil que hace posible que los usuarios accedan y ofrezcan recursos a la Grid desde sus dispositivos móviles</w:t>
      </w:r>
      <w:r>
        <w:rPr>
          <w:lang w:val="es-CO"/>
        </w:rPr>
        <w:t>,</w:t>
      </w:r>
      <w:r w:rsidR="00042D40">
        <w:rPr>
          <w:lang w:val="es-CO"/>
        </w:rPr>
        <w:t xml:space="preserve"> mejorando </w:t>
      </w:r>
      <w:r w:rsidRPr="00CB3725">
        <w:rPr>
          <w:lang w:val="es-CO"/>
        </w:rPr>
        <w:t>la capac</w:t>
      </w:r>
      <w:r>
        <w:rPr>
          <w:lang w:val="es-CO"/>
        </w:rPr>
        <w:t xml:space="preserve">idad de cómputo local </w:t>
      </w:r>
      <w:r>
        <w:rPr>
          <w:lang w:val="es-CO"/>
        </w:rPr>
        <w:fldChar w:fldCharType="begin"/>
      </w:r>
      <w:r w:rsidR="00AA0003">
        <w:rPr>
          <w:lang w:val="es-CO"/>
        </w:rPr>
        <w:instrText xml:space="preserve"> ADDIN ZOTERO_ITEM CSL_CITATION {"citationID":"rsfk9arhd","properties":{"formattedCitation":"[16], [17]","plainCitation":"[16], [17]"},"citationItems":[{"id":75,"uris":["http://zotero.org/groups/480308/items/7MI6DSFB"],"uri":["http://zotero.org/groups/480308/items/7MI6DSFB"],"itemData":{"id":75,"type":"article-journal","title":"A survey on wireless grid computing","container-title":"The Journal of Supercomputing","page":"3–21","volume":"37","issue":"1","author":[{"family":"Ahuja","given":"Sanjay P"},{"family":"Myers","given":"Jack R"}],"issued":{"date-parts":[["2006"]]}}},{"id":468,"uris":["http://zotero.org/groups/480308/items/ZMBU93DB"],"uri":["http://zotero.org/groups/480308/items/ZMBU93DB"],"itemData":{"id":468,"type":"article-journal","title":"Introducing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Pr>
          <w:lang w:val="es-CO"/>
        </w:rPr>
        <w:fldChar w:fldCharType="separate"/>
      </w:r>
      <w:r w:rsidRPr="00FB17FD">
        <w:rPr>
          <w:lang w:val="es-CO"/>
        </w:rPr>
        <w:t>[16], [17]</w:t>
      </w:r>
      <w:r>
        <w:rPr>
          <w:lang w:val="es-CO"/>
        </w:rPr>
        <w:fldChar w:fldCharType="end"/>
      </w:r>
      <w:r>
        <w:rPr>
          <w:lang w:val="es-CO"/>
        </w:rPr>
        <w:t xml:space="preserve">. </w:t>
      </w:r>
      <w:r w:rsidR="00042D40">
        <w:rPr>
          <w:lang w:val="es-CO"/>
        </w:rPr>
        <w:t xml:space="preserve">Existe una alta probabilidad de que los dispositivos móviles pudieran tener periodos de tiempo ociosos, los cuales pueden usarse para colaborar en una Grid. </w:t>
      </w:r>
      <w:r>
        <w:rPr>
          <w:lang w:val="es-CO"/>
        </w:rPr>
        <w:t xml:space="preserve">La incorporación de los dispositivos móviles a la Grid ofrece ciertas ventajas sobre otros recursos </w:t>
      </w:r>
      <w:r w:rsidR="00F82B31">
        <w:rPr>
          <w:lang w:val="es-CO"/>
        </w:rPr>
        <w:t xml:space="preserve">tales </w:t>
      </w:r>
      <w:r>
        <w:rPr>
          <w:lang w:val="es-CO"/>
        </w:rPr>
        <w:t>como un supercomputador o un computador de escritorio</w:t>
      </w:r>
      <w:r w:rsidRPr="007C144D">
        <w:rPr>
          <w:lang w:val="es-CO"/>
        </w:rPr>
        <w:t xml:space="preserve">; una de estas </w:t>
      </w:r>
      <w:r>
        <w:rPr>
          <w:lang w:val="es-CO"/>
        </w:rPr>
        <w:t>ventajas es la ubicuidad</w:t>
      </w:r>
      <w:r w:rsidR="00F55ECA">
        <w:rPr>
          <w:lang w:val="es-CO"/>
        </w:rPr>
        <w:t>,</w:t>
      </w:r>
      <w:r w:rsidR="00F82B31">
        <w:rPr>
          <w:lang w:val="es-CO"/>
        </w:rPr>
        <w:t xml:space="preserve"> </w:t>
      </w:r>
      <w:r w:rsidR="00FB17FD">
        <w:rPr>
          <w:lang w:val="es-CO"/>
        </w:rPr>
        <w:t>otra es que</w:t>
      </w:r>
      <w:r w:rsidR="00F82B31">
        <w:rPr>
          <w:lang w:val="es-CO"/>
        </w:rPr>
        <w:t xml:space="preserve"> </w:t>
      </w:r>
      <w:r>
        <w:rPr>
          <w:lang w:val="es-CO"/>
        </w:rPr>
        <w:t>ocup</w:t>
      </w:r>
      <w:r w:rsidR="00F82B31">
        <w:rPr>
          <w:lang w:val="es-CO"/>
        </w:rPr>
        <w:t>an</w:t>
      </w:r>
      <w:r>
        <w:rPr>
          <w:lang w:val="es-CO"/>
        </w:rPr>
        <w:t xml:space="preserve"> menos espacio.</w:t>
      </w:r>
      <w:r w:rsidR="00042D40">
        <w:rPr>
          <w:lang w:val="es-CO"/>
        </w:rPr>
        <w:t xml:space="preserve"> </w:t>
      </w:r>
      <w:r>
        <w:rPr>
          <w:lang w:val="es-CO"/>
        </w:rPr>
        <w:t>Estas ventajas pueden ser aprovechadas por diversos tipos de aplicaciones paralelas, en particular por los algoritmos de procesamiento de imágenes.</w:t>
      </w:r>
    </w:p>
    <w:p w14:paraId="66E4D01E" w14:textId="77777777" w:rsidR="00911591" w:rsidRDefault="00911591" w:rsidP="00FB17FD">
      <w:pPr>
        <w:jc w:val="both"/>
        <w:rPr>
          <w:lang w:val="es-CO"/>
        </w:rPr>
      </w:pPr>
    </w:p>
    <w:p w14:paraId="28688E42" w14:textId="0ACF5ED4" w:rsidR="00792E41" w:rsidRDefault="00792E41" w:rsidP="00FB17FD">
      <w:pPr>
        <w:jc w:val="both"/>
        <w:rPr>
          <w:lang w:val="es-CO"/>
        </w:rPr>
      </w:pPr>
      <w:r>
        <w:rPr>
          <w:lang w:val="es-CO"/>
        </w:rPr>
        <w:t xml:space="preserve">En este sentido se pudiera pensar en un centro de salud donde se utilice </w:t>
      </w:r>
      <w:r w:rsidRPr="00CB3725">
        <w:rPr>
          <w:lang w:val="es-CO"/>
        </w:rPr>
        <w:t>la capacidad ociosa de los dispositivos móviles del personal</w:t>
      </w:r>
      <w:r w:rsidR="0071333B">
        <w:rPr>
          <w:lang w:val="es-CO"/>
        </w:rPr>
        <w:t>,</w:t>
      </w:r>
      <w:r w:rsidRPr="00CB3725">
        <w:rPr>
          <w:lang w:val="es-CO"/>
        </w:rPr>
        <w:t xml:space="preserve"> para realizar un determinado procesamiento.</w:t>
      </w:r>
      <w:r>
        <w:rPr>
          <w:lang w:val="es-CO"/>
        </w:rPr>
        <w:t xml:space="preserve"> </w:t>
      </w:r>
      <w:r w:rsidRPr="00CB3725">
        <w:rPr>
          <w:lang w:val="es-CO"/>
        </w:rPr>
        <w:t xml:space="preserve">Esto </w:t>
      </w:r>
      <w:r>
        <w:rPr>
          <w:lang w:val="es-CO"/>
        </w:rPr>
        <w:t xml:space="preserve">traería diversas ventajas al </w:t>
      </w:r>
      <w:r w:rsidR="0071333B">
        <w:rPr>
          <w:lang w:val="es-CO"/>
        </w:rPr>
        <w:t xml:space="preserve">centro y al </w:t>
      </w:r>
      <w:r>
        <w:rPr>
          <w:lang w:val="es-CO"/>
        </w:rPr>
        <w:t xml:space="preserve">personal de la salud, por ejemplo: a) </w:t>
      </w:r>
      <w:r w:rsidRPr="00CB3725">
        <w:rPr>
          <w:lang w:val="es-CO"/>
        </w:rPr>
        <w:t xml:space="preserve">pudiera resultar más </w:t>
      </w:r>
      <w:r>
        <w:rPr>
          <w:lang w:val="es-CO"/>
        </w:rPr>
        <w:t>económico</w:t>
      </w:r>
      <w:r w:rsidRPr="00CB3725">
        <w:rPr>
          <w:lang w:val="es-CO"/>
        </w:rPr>
        <w:t xml:space="preserve"> en término de inversion</w:t>
      </w:r>
      <w:r>
        <w:rPr>
          <w:lang w:val="es-CO"/>
        </w:rPr>
        <w:t>es (menos computadores físicos), b) se economizaría en espacio c) si el procesamiento está al alcance de un clic</w:t>
      </w:r>
      <w:r w:rsidR="0071333B">
        <w:rPr>
          <w:lang w:val="es-CO"/>
        </w:rPr>
        <w:t>,</w:t>
      </w:r>
      <w:r>
        <w:rPr>
          <w:lang w:val="es-CO"/>
        </w:rPr>
        <w:t xml:space="preserve"> </w:t>
      </w:r>
      <w:r w:rsidRPr="00CB3725">
        <w:rPr>
          <w:lang w:val="es-CO"/>
        </w:rPr>
        <w:t xml:space="preserve">un médico pudiera </w:t>
      </w:r>
      <w:r>
        <w:rPr>
          <w:lang w:val="es-CO"/>
        </w:rPr>
        <w:t xml:space="preserve">tener el diagnóstico de </w:t>
      </w:r>
      <w:r w:rsidRPr="00CB3725">
        <w:rPr>
          <w:lang w:val="es-CO"/>
        </w:rPr>
        <w:t>un paciente sin interrumpir la interacción con él.</w:t>
      </w:r>
    </w:p>
    <w:p w14:paraId="5075A3D0" w14:textId="77777777" w:rsidR="00911591" w:rsidRPr="00CB3725" w:rsidRDefault="00911591" w:rsidP="00FB17FD">
      <w:pPr>
        <w:jc w:val="both"/>
        <w:rPr>
          <w:lang w:val="es-CO"/>
        </w:rPr>
      </w:pPr>
    </w:p>
    <w:p w14:paraId="4E264E6C" w14:textId="44000632" w:rsidR="00792E41" w:rsidRDefault="00792E41" w:rsidP="00FB17FD">
      <w:pPr>
        <w:jc w:val="both"/>
        <w:rPr>
          <w:lang w:val="es-CO"/>
        </w:rPr>
      </w:pPr>
      <w:r w:rsidRPr="00CB3725">
        <w:rPr>
          <w:lang w:val="es-CO"/>
        </w:rPr>
        <w:t>No obstante, la tecno</w:t>
      </w:r>
      <w:r>
        <w:rPr>
          <w:lang w:val="es-CO"/>
        </w:rPr>
        <w:t xml:space="preserve">logía de </w:t>
      </w:r>
      <w:r w:rsidR="00911591">
        <w:rPr>
          <w:lang w:val="es-CO"/>
        </w:rPr>
        <w:t>Grid Móvil</w:t>
      </w:r>
      <w:r>
        <w:rPr>
          <w:lang w:val="es-CO"/>
        </w:rPr>
        <w:t xml:space="preserve"> está aún</w:t>
      </w:r>
      <w:r w:rsidRPr="00CB3725">
        <w:rPr>
          <w:lang w:val="es-CO"/>
        </w:rPr>
        <w:t xml:space="preserve"> inmadura. </w:t>
      </w:r>
      <w:r>
        <w:rPr>
          <w:lang w:val="es-CO"/>
        </w:rPr>
        <w:t>Muchos desafíos provienen de las caracterí</w:t>
      </w:r>
      <w:r w:rsidRPr="00196B7F">
        <w:rPr>
          <w:lang w:val="es-CO"/>
        </w:rPr>
        <w:t>sticas de los dispositivos móviles:</w:t>
      </w:r>
      <w:r>
        <w:rPr>
          <w:lang w:val="es-CO"/>
        </w:rPr>
        <w:t xml:space="preserve"> </w:t>
      </w:r>
      <w:r w:rsidRPr="00196B7F">
        <w:rPr>
          <w:lang w:val="es-CO"/>
        </w:rPr>
        <w:t>heterogeneidad, capacidad de CPU, tama</w:t>
      </w:r>
      <w:r>
        <w:rPr>
          <w:lang w:val="es-CO"/>
        </w:rPr>
        <w:t>ño</w:t>
      </w:r>
      <w:r w:rsidRPr="00196B7F">
        <w:rPr>
          <w:lang w:val="es-CO"/>
        </w:rPr>
        <w:t xml:space="preserve"> de la pantalla,</w:t>
      </w:r>
      <w:r>
        <w:rPr>
          <w:lang w:val="es-CO"/>
        </w:rPr>
        <w:t xml:space="preserve"> </w:t>
      </w:r>
      <w:r w:rsidRPr="00196B7F">
        <w:rPr>
          <w:lang w:val="es-CO"/>
        </w:rPr>
        <w:t>vida corta de la bater</w:t>
      </w:r>
      <w:r>
        <w:rPr>
          <w:lang w:val="es-CO"/>
        </w:rPr>
        <w:t>í</w:t>
      </w:r>
      <w:r w:rsidRPr="00196B7F">
        <w:rPr>
          <w:lang w:val="es-CO"/>
        </w:rPr>
        <w:t>a, movilidad, desconexiones intermitentes,</w:t>
      </w:r>
      <w:r>
        <w:rPr>
          <w:lang w:val="es-CO"/>
        </w:rPr>
        <w:t xml:space="preserve"> </w:t>
      </w:r>
      <w:r w:rsidRPr="00196B7F">
        <w:rPr>
          <w:lang w:val="es-CO"/>
        </w:rPr>
        <w:t>entre otros. Adicionalmente, las redes inal</w:t>
      </w:r>
      <w:r>
        <w:rPr>
          <w:lang w:val="es-CO"/>
        </w:rPr>
        <w:t>á</w:t>
      </w:r>
      <w:r w:rsidRPr="00196B7F">
        <w:rPr>
          <w:lang w:val="es-CO"/>
        </w:rPr>
        <w:t xml:space="preserve">mbricas </w:t>
      </w:r>
      <w:r>
        <w:rPr>
          <w:lang w:val="es-CO"/>
        </w:rPr>
        <w:t>(Wireless</w:t>
      </w:r>
      <w:r w:rsidRPr="00196B7F">
        <w:rPr>
          <w:lang w:val="es-CO"/>
        </w:rPr>
        <w:t>) se caracterizan por</w:t>
      </w:r>
      <w:r>
        <w:rPr>
          <w:lang w:val="es-CO"/>
        </w:rPr>
        <w:t xml:space="preserve"> </w:t>
      </w:r>
      <w:r w:rsidRPr="00196B7F">
        <w:rPr>
          <w:lang w:val="es-CO"/>
        </w:rPr>
        <w:t>ancho</w:t>
      </w:r>
      <w:r w:rsidR="00911591">
        <w:rPr>
          <w:lang w:val="es-CO"/>
        </w:rPr>
        <w:t>s</w:t>
      </w:r>
      <w:r w:rsidRPr="00196B7F">
        <w:rPr>
          <w:lang w:val="es-CO"/>
        </w:rPr>
        <w:t xml:space="preserve"> de banda</w:t>
      </w:r>
      <w:r w:rsidR="00F55ECA">
        <w:rPr>
          <w:lang w:val="es-CO"/>
        </w:rPr>
        <w:t xml:space="preserve"> limitados</w:t>
      </w:r>
      <w:r w:rsidRPr="00196B7F">
        <w:rPr>
          <w:lang w:val="es-CO"/>
        </w:rPr>
        <w:t>, baja confiabilidad y altas latencias. Por</w:t>
      </w:r>
      <w:r>
        <w:rPr>
          <w:lang w:val="es-CO"/>
        </w:rPr>
        <w:t xml:space="preserve"> </w:t>
      </w:r>
      <w:r w:rsidRPr="00196B7F">
        <w:rPr>
          <w:lang w:val="es-CO"/>
        </w:rPr>
        <w:t xml:space="preserve">otro lado, la ejecución de tareas en </w:t>
      </w:r>
      <w:r w:rsidR="00911591">
        <w:rPr>
          <w:lang w:val="es-CO"/>
        </w:rPr>
        <w:t>Grid Móvil</w:t>
      </w:r>
      <w:r w:rsidRPr="00196B7F">
        <w:rPr>
          <w:lang w:val="es-CO"/>
        </w:rPr>
        <w:t>es presenta otros retos</w:t>
      </w:r>
      <w:r>
        <w:rPr>
          <w:lang w:val="es-CO"/>
        </w:rPr>
        <w:t xml:space="preserve"> </w:t>
      </w:r>
      <w:r w:rsidRPr="00196B7F">
        <w:rPr>
          <w:lang w:val="es-CO"/>
        </w:rPr>
        <w:t>como el tipo de aplicaciones que ser</w:t>
      </w:r>
      <w:r>
        <w:rPr>
          <w:lang w:val="es-CO"/>
        </w:rPr>
        <w:t>í</w:t>
      </w:r>
      <w:r w:rsidRPr="00196B7F">
        <w:rPr>
          <w:lang w:val="es-CO"/>
        </w:rPr>
        <w:t>a</w:t>
      </w:r>
      <w:r w:rsidR="00911591">
        <w:rPr>
          <w:lang w:val="es-CO"/>
        </w:rPr>
        <w:t>n</w:t>
      </w:r>
      <w:r w:rsidRPr="00196B7F">
        <w:rPr>
          <w:lang w:val="es-CO"/>
        </w:rPr>
        <w:t xml:space="preserve"> m</w:t>
      </w:r>
      <w:r>
        <w:rPr>
          <w:lang w:val="es-CO"/>
        </w:rPr>
        <w:t>á</w:t>
      </w:r>
      <w:r w:rsidRPr="00196B7F">
        <w:rPr>
          <w:lang w:val="es-CO"/>
        </w:rPr>
        <w:t>s adecuad</w:t>
      </w:r>
      <w:r w:rsidR="00911591">
        <w:rPr>
          <w:lang w:val="es-CO"/>
        </w:rPr>
        <w:t>as</w:t>
      </w:r>
      <w:r w:rsidRPr="00196B7F">
        <w:rPr>
          <w:lang w:val="es-CO"/>
        </w:rPr>
        <w:t>, la seguridad y</w:t>
      </w:r>
      <w:r>
        <w:rPr>
          <w:lang w:val="es-CO"/>
        </w:rPr>
        <w:t xml:space="preserve"> </w:t>
      </w:r>
      <w:r w:rsidRPr="00196B7F">
        <w:rPr>
          <w:lang w:val="es-CO"/>
        </w:rPr>
        <w:t>la disposici</w:t>
      </w:r>
      <w:r>
        <w:rPr>
          <w:lang w:val="es-CO"/>
        </w:rPr>
        <w:t>ón</w:t>
      </w:r>
      <w:r w:rsidRPr="00196B7F">
        <w:rPr>
          <w:lang w:val="es-CO"/>
        </w:rPr>
        <w:t xml:space="preserve"> que pueden tener los usuarios a prestar sus recursos.</w:t>
      </w:r>
    </w:p>
    <w:p w14:paraId="2B1E7CD8" w14:textId="77777777" w:rsidR="00911591" w:rsidRPr="00967A7D" w:rsidRDefault="00911591" w:rsidP="00FB17FD">
      <w:pPr>
        <w:jc w:val="both"/>
        <w:rPr>
          <w:lang w:val="es-CO"/>
        </w:rPr>
      </w:pPr>
    </w:p>
    <w:p w14:paraId="461D420C" w14:textId="086DAEE5" w:rsidR="00911591" w:rsidRDefault="00792E41" w:rsidP="00FB17FD">
      <w:pPr>
        <w:jc w:val="both"/>
        <w:rPr>
          <w:lang w:val="es-CO"/>
        </w:rPr>
      </w:pPr>
      <w:r w:rsidRPr="00CB3725">
        <w:rPr>
          <w:lang w:val="es-CO"/>
        </w:rPr>
        <w:t>Aunque existen varias implementacione</w:t>
      </w:r>
      <w:r>
        <w:rPr>
          <w:lang w:val="es-CO"/>
        </w:rPr>
        <w:t xml:space="preserve">s de Grids móviles como IBIS </w:t>
      </w:r>
      <w:r>
        <w:rPr>
          <w:lang w:val="es-CO"/>
        </w:rPr>
        <w:fldChar w:fldCharType="begin"/>
      </w:r>
      <w:r w:rsidR="00AA0003">
        <w:rPr>
          <w:lang w:val="es-CO"/>
        </w:rPr>
        <w:instrText xml:space="preserve"> ADDIN ZOTERO_ITEM CSL_CITATION {"citationID":"ukccij7da","properties":{"formattedCitation":"[18]","plainCitation":"[18]"},"citationItems":[{"id":311,"uris":["http://zotero.org/groups/480308/items/NJ6F7WUW"],"uri":["http://zotero.org/groups/480308/items/NJ6F7WUW"],"itemData":{"id":311,"type":"paper-conference","title":"Ibis for mobility: solving challenges of mobile computing using grid techniques","publisher":"ACM Press","page":"1-6","source":"CrossRef","URL":"http://portal.acm.org/citation.cfm?doid=1514411.1514426","DOI":"10.1145/1514411.1514426","ISBN":"978-1-60558-283-2","shortTitle":"Ibis for mobility","language":"en","author":[{"family":"Palmer","given":"Nicholas"},{"family":"Kemp","given":"Roelof"},{"family":"Kielmann","given":"Thilo"},{"family":"Bal","given":"Henri"}],"issued":{"date-parts":[["2009"]]},"accessed":{"date-parts":[["2016",2,15]]}}}],"schema":"https://github.com/citation-style-language/schema/raw/master/csl-citation.json"} </w:instrText>
      </w:r>
      <w:r>
        <w:rPr>
          <w:lang w:val="es-CO"/>
        </w:rPr>
        <w:fldChar w:fldCharType="separate"/>
      </w:r>
      <w:r w:rsidRPr="00911591">
        <w:rPr>
          <w:lang w:val="es-CO"/>
        </w:rPr>
        <w:t>[18]</w:t>
      </w:r>
      <w:r>
        <w:rPr>
          <w:lang w:val="es-CO"/>
        </w:rPr>
        <w:fldChar w:fldCharType="end"/>
      </w:r>
      <w:r>
        <w:rPr>
          <w:lang w:val="es-CO"/>
        </w:rPr>
        <w:t xml:space="preserve">, MoGrid </w:t>
      </w:r>
      <w:r>
        <w:rPr>
          <w:lang w:val="es-CO"/>
        </w:rPr>
        <w:fldChar w:fldCharType="begin"/>
      </w:r>
      <w:r w:rsidR="00AA0003">
        <w:rPr>
          <w:lang w:val="es-CO"/>
        </w:rPr>
        <w:instrText xml:space="preserve"> ADDIN ZOTERO_ITEM CSL_CITATION {"citationID":"1uaalqdkgr","properties":{"formattedCitation":"[19]","plainCitation":"[19]"},"citationItems":[{"id":433,"uris":["http://zotero.org/groups/480308/items/WBNJAD7M"],"uri":["http://zotero.org/groups/480308/items/WBNJAD7M"],"itemData":{"id":433,"type":"paper-conference","title":"Peer-to-peer resource discovery in mobile Grids","publisher":"ACM Press","page":"1-6","source":"CrossRef","URL":"http://portal.acm.org/citation.cfm?doid=1101499.1101510","DOI":"10.1145/1101499.1101510","ISBN":"978-1-59593-269-3","language":"en","author":[{"family":"S. Lima","given":"Luciana","non-dropping-particle":"dos"},{"family":"Gomes","given":"Antônio T. A."},{"family":"Ziviani","given":"Artur"},{"family":"Endler","given":"Markus"},{"family":"Soares","given":"Luiz F. G."},{"family":"Schulze","given":"Bruno"}],"issued":{"date-parts":[["2005"]]},"accessed":{"date-parts":[["2016",2,16]]}}}],"schema":"https://github.com/citation-style-language/schema/raw/master/csl-citation.json"} </w:instrText>
      </w:r>
      <w:r>
        <w:rPr>
          <w:lang w:val="es-CO"/>
        </w:rPr>
        <w:fldChar w:fldCharType="separate"/>
      </w:r>
      <w:r w:rsidRPr="002C02FF">
        <w:rPr>
          <w:lang w:val="es-CO"/>
        </w:rPr>
        <w:t>[19]</w:t>
      </w:r>
      <w:r>
        <w:rPr>
          <w:lang w:val="es-CO"/>
        </w:rPr>
        <w:fldChar w:fldCharType="end"/>
      </w:r>
      <w:r>
        <w:rPr>
          <w:lang w:val="es-CO"/>
        </w:rPr>
        <w:t xml:space="preserve">, Akogrimo </w:t>
      </w:r>
      <w:r>
        <w:rPr>
          <w:lang w:val="es-CO"/>
        </w:rPr>
        <w:fldChar w:fldCharType="begin"/>
      </w:r>
      <w:r w:rsidR="00AA0003">
        <w:rPr>
          <w:lang w:val="es-CO"/>
        </w:rPr>
        <w:instrText xml:space="preserve"> ADDIN ZOTERO_ITEM CSL_CITATION {"citationID":"13i3upjnl7","properties":{"formattedCitation":"[20]","plainCitation":"[20]"},"citationItems":[{"id":84,"uris":["http://zotero.org/groups/480308/items/8AES23FW"],"uri":["http://zotero.org/groups/480308/items/8AES23FW"],"itemData":{"id":84,"type":"book","title":"The akogrimo mobile grid reference architecture-overview","publisher":"Citeseer","author":[{"family":"Jaehnert","given":"Juergen M"},{"family":"Wesner","given":"Stefan"},{"family":"Villagra","given":"Victor A"}]}}],"schema":"https://github.com/citation-style-language/schema/raw/master/csl-citation.json"} </w:instrText>
      </w:r>
      <w:r>
        <w:rPr>
          <w:lang w:val="es-CO"/>
        </w:rPr>
        <w:fldChar w:fldCharType="separate"/>
      </w:r>
      <w:r w:rsidRPr="00F55ECA">
        <w:t>[20]</w:t>
      </w:r>
      <w:r>
        <w:rPr>
          <w:lang w:val="es-CO"/>
        </w:rPr>
        <w:fldChar w:fldCharType="end"/>
      </w:r>
      <w:r w:rsidRPr="00F55ECA">
        <w:t xml:space="preserve">, MORE </w:t>
      </w:r>
      <w:r>
        <w:rPr>
          <w:lang w:val="es-CO"/>
        </w:rPr>
        <w:fldChar w:fldCharType="begin"/>
      </w:r>
      <w:r w:rsidR="00AA0003">
        <w:instrText xml:space="preserve"> ADDIN ZOTERO_ITEM CSL_CITATION {"citationID":"1jpqn41tbh","properties":{"formattedCitation":"[21]","plainCitation":"[21]"},"citationItems":[{"id":201,"uris":["http://zotero.org/groups/480308/items/EF5T2R63"],"uri":["http://zotero.org/groups/480308/items/EF5T2R63"],"itemData":{"id":201,"type":"paper-conference","title":"Network-centric Middleware for Service Oriented Architectures across Heterogeneous Embedded Systems","publisher":"IEEE","page":"105-108","source":"CrossRef","URL":"http://ieeexplore.ieee.org/lpdocs/epic03/wrapper.htm?arnumber=4566961","DOI":"10.1109/EDOCW.2007.20","author":[{"family":"Wolff","given":"Andreas"},{"family":"Michaelis","given":"Stefan"},{"family":"Schmutzler","given":"Jens"},{"family":"Wietfeld","given":"Christian"}],"issued":{"date-parts":[["2007",10]]},"accessed":{"date-parts":[["2016",2,16]]}}}],"schema":"https://github.com/citation-style-language/schema/raw/master/csl-citation.json"} </w:instrText>
      </w:r>
      <w:r>
        <w:rPr>
          <w:lang w:val="es-CO"/>
        </w:rPr>
        <w:fldChar w:fldCharType="separate"/>
      </w:r>
      <w:r w:rsidRPr="00FC61C4">
        <w:t>[21]</w:t>
      </w:r>
      <w:r>
        <w:rPr>
          <w:lang w:val="es-CO"/>
        </w:rPr>
        <w:fldChar w:fldCharType="end"/>
      </w:r>
      <w:r w:rsidRPr="00CD26AB">
        <w:t xml:space="preserve">, MiPeG </w:t>
      </w:r>
      <w:r>
        <w:rPr>
          <w:lang w:val="es-CO"/>
        </w:rPr>
        <w:fldChar w:fldCharType="begin"/>
      </w:r>
      <w:r w:rsidR="00AA0003">
        <w:instrText xml:space="preserve"> ADDIN ZOTERO_ITEM CSL_CITATION {"citationID":"19gt4ogagb","properties":{"formattedCitation":"[22]","plainCitation":"[22]"},"citationItems":[{"id":82,"uris":["http://zotero.org/groups/480308/items/82URQ9M9"],"uri":["http://zotero.org/groups/480308/items/82URQ9M9"],"itemData":{"id":82,"type":"article-journal","title":"MiPeG: A middleware infrastructure for pervasive grids","container-title":"Future Generation Computer Systems","page":"17-29","volume":"24","issue":"1","source":"CrossRef","DOI":"10.1016/j.future.2007.04.007","ISSN":"0167739X","shortTitle":"MiPeG","language":"en","author":[{"family":"Coronato","given":"Antonio"},{"family":"De Pietro","given":"Giuseppe"}],"issued":{"date-parts":[["2008",1]]}}}],"schema":"https://github.com/citation-style-language/schema/raw/master/csl-citation.json"} </w:instrText>
      </w:r>
      <w:r>
        <w:rPr>
          <w:lang w:val="es-CO"/>
        </w:rPr>
        <w:fldChar w:fldCharType="separate"/>
      </w:r>
      <w:r w:rsidRPr="00FC61C4">
        <w:t>[22]</w:t>
      </w:r>
      <w:r>
        <w:rPr>
          <w:lang w:val="es-CO"/>
        </w:rPr>
        <w:fldChar w:fldCharType="end"/>
      </w:r>
      <w:r w:rsidRPr="00CD26AB">
        <w:t xml:space="preserve">, Mobile OGSI.NET </w:t>
      </w:r>
      <w:r>
        <w:rPr>
          <w:lang w:val="es-CO"/>
        </w:rPr>
        <w:fldChar w:fldCharType="begin"/>
      </w:r>
      <w:r w:rsidR="00AA0003">
        <w:instrText xml:space="preserve"> ADDIN ZOTERO_ITEM CSL_CITATION {"citationID":"1uuq4j2t3p","properties":{"formattedCitation":"[23]","plainCitation":"[23]"},"citationItems":[{"id":95,"uris":["http://zotero.org/groups/480308/items/8RH6GMT5"],"uri":["http://zotero.org/groups/480308/items/8RH6GMT5"],"itemData":{"id":95,"type":"article-journal","title":"Fault tolerant and prioritized scheduling in OGSA-based mobile Grids","container-title":"Concurrency and Computation: Practice and Experience","page":"533-556","volume":"21","issue":"4","source":"Wiley Online Library","abstract":"Grids and mobile Grids can form the basis and the enabling technology for pervasive and utility computing due to their ability to being open, highly heterogeneous and scalable. In this paper we present a scheme for advancing quality of service (QoS) attributes, such as fault tolerance and prioritized scheduling, in OGSA-based mobile Grids. The fault tolerance is achieved by producing and managing sufficient replicas of tasks submitted for execution on the mobile Grid resources. We design a simple and efficient prioritization scheme, which allows the scheduling of the tasks submitted by the Grid users as distinguished priorities that can be managed and exploited as a QoS parameter by the Grid infrastructure operator. The results that are presented show the efficiency of the proposed scheme in being simple and additionally enriching with reliability and QoS features the applications that are built on the concept of mobile Grids. Copyright © 2008 John Wiley &amp; Sons, Ltd.","DOI":"10.1002/cpe.1351","ISSN":"1532-0634","journalAbbreviation":"Concurrency Computat.: Pract. Exper.","language":"en","author":[{"family":"Litke","given":"Antonios"},{"family":"Halkos","given":"Dimitrios"},{"family":"Tserpes","given":"Konstantinos"},{"family":"Kyriazis","given":"Dimosthenis"},{"family":"Varvarigou","given":"Theodora"}],"issued":{"date-parts":[["2009",3,25]]}}}],"schema":"https://github.com/citation-style-language/schema/raw/master/csl-citation.json"} </w:instrText>
      </w:r>
      <w:r>
        <w:rPr>
          <w:lang w:val="es-CO"/>
        </w:rPr>
        <w:fldChar w:fldCharType="separate"/>
      </w:r>
      <w:r w:rsidRPr="0088592C">
        <w:t>[23]</w:t>
      </w:r>
      <w:r>
        <w:rPr>
          <w:lang w:val="es-CO"/>
        </w:rPr>
        <w:fldChar w:fldCharType="end"/>
      </w:r>
      <w:r w:rsidRPr="0088592C">
        <w:t xml:space="preserve">, </w:t>
      </w:r>
      <w:r w:rsidRPr="00F55ECA">
        <w:t>estas soluciones no cuentan con una buena documentación, no ofrecen soporte porque han dejado de ser actualizad</w:t>
      </w:r>
      <w:r w:rsidR="0071333B" w:rsidRPr="00F55ECA">
        <w:t>a</w:t>
      </w:r>
      <w:r w:rsidRPr="00F55ECA">
        <w:t xml:space="preserve">s o no están disponibles para su uso. </w:t>
      </w:r>
      <w:r w:rsidRPr="00CB3725">
        <w:rPr>
          <w:lang w:val="es-CO"/>
        </w:rPr>
        <w:t xml:space="preserve">Por </w:t>
      </w:r>
      <w:r w:rsidR="00123747">
        <w:rPr>
          <w:lang w:val="es-CO"/>
        </w:rPr>
        <w:t>las</w:t>
      </w:r>
      <w:r w:rsidRPr="00CB3725">
        <w:rPr>
          <w:lang w:val="es-CO"/>
        </w:rPr>
        <w:t xml:space="preserve"> razones </w:t>
      </w:r>
      <w:r w:rsidR="00123747">
        <w:rPr>
          <w:lang w:val="es-CO"/>
        </w:rPr>
        <w:t xml:space="preserve">mencionadas anteriormente </w:t>
      </w:r>
      <w:r w:rsidRPr="00CB3725">
        <w:rPr>
          <w:lang w:val="es-CO"/>
        </w:rPr>
        <w:t>y tomando como referencia la inves</w:t>
      </w:r>
      <w:r>
        <w:rPr>
          <w:lang w:val="es-CO"/>
        </w:rPr>
        <w:t xml:space="preserve">tigación de Grid Accesibles </w:t>
      </w:r>
      <w:r>
        <w:rPr>
          <w:lang w:val="es-CO"/>
        </w:rPr>
        <w:fldChar w:fldCharType="begin"/>
      </w:r>
      <w:r w:rsidR="00AA0003">
        <w:rPr>
          <w:lang w:val="es-CO"/>
        </w:rPr>
        <w:instrText xml:space="preserve"> ADDIN ZOTERO_ITEM CSL_CITATION {"citationID":"2b3eomt0ur","properties":{"formattedCitation":"[24]","plainCitation":"[24]"},"citationItems":[{"id":282,"uris":["http://zotero.org/groups/480308/items/KPCVVJVT"],"uri":["http://zotero.org/groups/480308/items/KPCVVJVT"],"itemData":{"id":282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Pr>
          <w:lang w:val="es-CO"/>
        </w:rPr>
        <w:fldChar w:fldCharType="separate"/>
      </w:r>
      <w:r w:rsidRPr="002F1BEA">
        <w:rPr>
          <w:lang w:val="es-CO"/>
        </w:rPr>
        <w:t>[24]</w:t>
      </w:r>
      <w:r>
        <w:rPr>
          <w:lang w:val="es-CO"/>
        </w:rPr>
        <w:fldChar w:fldCharType="end"/>
      </w:r>
      <w:r w:rsidRPr="00CB3725">
        <w:rPr>
          <w:lang w:val="es-CO"/>
        </w:rPr>
        <w:t xml:space="preserve">, </w:t>
      </w:r>
      <w:r w:rsidR="00A3744A">
        <w:rPr>
          <w:lang w:val="es-CO"/>
        </w:rPr>
        <w:t xml:space="preserve">para este </w:t>
      </w:r>
      <w:r w:rsidR="00116E44">
        <w:rPr>
          <w:lang w:val="es-CO"/>
        </w:rPr>
        <w:t>Trabajo de Grado</w:t>
      </w:r>
      <w:r w:rsidR="00123747">
        <w:rPr>
          <w:lang w:val="es-CO"/>
        </w:rPr>
        <w:t xml:space="preserve"> </w:t>
      </w:r>
      <w:r w:rsidRPr="00CB3725">
        <w:rPr>
          <w:lang w:val="es-CO"/>
        </w:rPr>
        <w:t>se decidió u</w:t>
      </w:r>
      <w:r>
        <w:rPr>
          <w:lang w:val="es-CO"/>
        </w:rPr>
        <w:t>tilizar</w:t>
      </w:r>
      <w:r w:rsidR="009721B4">
        <w:rPr>
          <w:lang w:val="es-CO"/>
        </w:rPr>
        <w:t xml:space="preserve"> y exte</w:t>
      </w:r>
      <w:r w:rsidR="0071333B">
        <w:rPr>
          <w:lang w:val="es-CO"/>
        </w:rPr>
        <w:t>n</w:t>
      </w:r>
      <w:r w:rsidR="009721B4">
        <w:rPr>
          <w:lang w:val="es-CO"/>
        </w:rPr>
        <w:t>der</w:t>
      </w:r>
      <w:r>
        <w:rPr>
          <w:lang w:val="es-CO"/>
        </w:rPr>
        <w:t xml:space="preserve"> la tecnología Boinc </w:t>
      </w:r>
      <w:r>
        <w:rPr>
          <w:lang w:val="es-CO"/>
        </w:rPr>
        <w:fldChar w:fldCharType="begin"/>
      </w:r>
      <w:r w:rsidR="00AA0003">
        <w:rPr>
          <w:lang w:val="es-CO"/>
        </w:rPr>
        <w:instrText xml:space="preserve"> ADDIN ZOTERO_ITEM CSL_CITATION {"citationID":"1s1t8gplgs","properties":{"formattedCitation":"[25]","plainCitation":"[25]"},"citationItems":[{"id":155,"uris":["http://zotero.org/groups/480308/items/BVNMKWBN"],"uri":["http://zotero.org/groups/480308/items/BVNMKWBN"],"itemData":{"id":155,"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Pr>
          <w:lang w:val="es-CO"/>
        </w:rPr>
        <w:fldChar w:fldCharType="separate"/>
      </w:r>
      <w:r w:rsidRPr="00911591">
        <w:rPr>
          <w:lang w:val="es-CO"/>
        </w:rPr>
        <w:t>[25]</w:t>
      </w:r>
      <w:r>
        <w:rPr>
          <w:lang w:val="es-CO"/>
        </w:rPr>
        <w:fldChar w:fldCharType="end"/>
      </w:r>
      <w:r>
        <w:rPr>
          <w:lang w:val="es-CO"/>
        </w:rPr>
        <w:t xml:space="preserve"> </w:t>
      </w:r>
      <w:r w:rsidR="00123747">
        <w:rPr>
          <w:lang w:val="es-CO"/>
        </w:rPr>
        <w:t>con el fin de</w:t>
      </w:r>
      <w:r>
        <w:rPr>
          <w:lang w:val="es-CO"/>
        </w:rPr>
        <w:t xml:space="preserve"> desplegar </w:t>
      </w:r>
      <w:r w:rsidR="009721B4">
        <w:rPr>
          <w:lang w:val="es-CO"/>
        </w:rPr>
        <w:t>una</w:t>
      </w:r>
      <w:r>
        <w:rPr>
          <w:lang w:val="es-CO"/>
        </w:rPr>
        <w:t xml:space="preserve"> Grid </w:t>
      </w:r>
      <w:r w:rsidR="009721B4">
        <w:rPr>
          <w:lang w:val="es-CO"/>
        </w:rPr>
        <w:t xml:space="preserve">Móvil </w:t>
      </w:r>
      <w:r w:rsidR="00123747">
        <w:rPr>
          <w:lang w:val="es-CO"/>
        </w:rPr>
        <w:t xml:space="preserve">en la cual se </w:t>
      </w:r>
      <w:r>
        <w:rPr>
          <w:lang w:val="es-CO"/>
        </w:rPr>
        <w:t xml:space="preserve"> </w:t>
      </w:r>
      <w:r w:rsidR="009721B4">
        <w:rPr>
          <w:lang w:val="es-CO"/>
        </w:rPr>
        <w:t>ejecuten algoritmos que procesen</w:t>
      </w:r>
      <w:r>
        <w:rPr>
          <w:lang w:val="es-CO"/>
        </w:rPr>
        <w:t xml:space="preserve"> imágenes médicas</w:t>
      </w:r>
      <w:r w:rsidR="009721B4">
        <w:rPr>
          <w:lang w:val="es-CO"/>
        </w:rPr>
        <w:t xml:space="preserve"> y se basen en la estrategia de dividir y conquistar</w:t>
      </w:r>
      <w:r>
        <w:rPr>
          <w:lang w:val="es-CO"/>
        </w:rPr>
        <w:t>.</w:t>
      </w:r>
    </w:p>
    <w:p w14:paraId="2E9B53E9" w14:textId="5A4FE551" w:rsidR="00792E41" w:rsidRDefault="00792E41" w:rsidP="00FB17FD">
      <w:pPr>
        <w:jc w:val="both"/>
        <w:rPr>
          <w:lang w:val="es-CO"/>
        </w:rPr>
      </w:pPr>
      <w:r>
        <w:rPr>
          <w:lang w:val="es-CO"/>
        </w:rPr>
        <w:t xml:space="preserve"> </w:t>
      </w:r>
      <w:r w:rsidRPr="00CB3725">
        <w:rPr>
          <w:lang w:val="es-CO"/>
        </w:rPr>
        <w:t xml:space="preserve"> </w:t>
      </w:r>
    </w:p>
    <w:p w14:paraId="1B1D4CA0" w14:textId="1C7F7D58" w:rsidR="00123747" w:rsidRDefault="00792E41" w:rsidP="00933145">
      <w:pPr>
        <w:jc w:val="both"/>
        <w:rPr>
          <w:lang w:val="es-CO"/>
        </w:rPr>
      </w:pPr>
      <w:r w:rsidRPr="00CB3725">
        <w:rPr>
          <w:lang w:val="es-CO"/>
        </w:rPr>
        <w:lastRenderedPageBreak/>
        <w:t xml:space="preserve">Sin embargo, configurar </w:t>
      </w:r>
      <w:r>
        <w:rPr>
          <w:lang w:val="es-CO"/>
        </w:rPr>
        <w:t xml:space="preserve">Boinc </w:t>
      </w:r>
      <w:r w:rsidRPr="00CB3725">
        <w:rPr>
          <w:lang w:val="es-CO"/>
        </w:rPr>
        <w:t xml:space="preserve">para </w:t>
      </w:r>
      <w:r>
        <w:rPr>
          <w:lang w:val="es-CO"/>
        </w:rPr>
        <w:t>ejecutar el clásico “</w:t>
      </w:r>
      <w:r w:rsidR="00911591">
        <w:rPr>
          <w:lang w:val="es-CO"/>
        </w:rPr>
        <w:t>H</w:t>
      </w:r>
      <w:r>
        <w:rPr>
          <w:lang w:val="es-CO"/>
        </w:rPr>
        <w:t>ola mundo” en un dispositivo móvil no es una tarea sencilla; requiere</w:t>
      </w:r>
      <w:r w:rsidR="0071333B">
        <w:rPr>
          <w:lang w:val="es-CO"/>
        </w:rPr>
        <w:t>,</w:t>
      </w:r>
      <w:r>
        <w:rPr>
          <w:lang w:val="es-CO"/>
        </w:rPr>
        <w:t xml:space="preserve"> además de la modificación del código fuente para introducir las llamadas necesarias al API, </w:t>
      </w:r>
      <w:r w:rsidR="0071333B">
        <w:rPr>
          <w:lang w:val="es-CO"/>
        </w:rPr>
        <w:t>de ciertos conocimientos técnicos para configurar la herramienta</w:t>
      </w:r>
      <w:r w:rsidR="00911591">
        <w:rPr>
          <w:lang w:val="es-CO"/>
        </w:rPr>
        <w:t xml:space="preserve">, generar el código </w:t>
      </w:r>
      <w:r w:rsidR="00911591" w:rsidRPr="00911591">
        <w:rPr>
          <w:lang w:val="es-CO"/>
        </w:rPr>
        <w:t>ejecutable compilado estáticamente, es decir, auto contenido, y la implementación de algunos algoritmos, tanto para dividir y planificar  trabajos como para recolectar, unir y procesar cada resultado generado; estos algoritmos deben extenderse y comunicarse con Boinc para administrar eficientemente los trabajos en la Grid.</w:t>
      </w:r>
      <w:r w:rsidR="002F1BEA">
        <w:rPr>
          <w:lang w:val="es-CO"/>
        </w:rPr>
        <w:t xml:space="preserve"> </w:t>
      </w:r>
      <w:r w:rsidR="0071333B">
        <w:rPr>
          <w:lang w:val="es-CO"/>
        </w:rPr>
        <w:t xml:space="preserve">Por otro lado,  </w:t>
      </w:r>
      <w:r>
        <w:rPr>
          <w:lang w:val="es-CO"/>
        </w:rPr>
        <w:t xml:space="preserve">la ejecución de algoritmos de procesamiento de imágenes puede requerir de la resolución de problemas adicionales como la compilación en su versión estática de la librería ITK </w:t>
      </w:r>
      <w:r>
        <w:rPr>
          <w:lang w:val="es-CO"/>
        </w:rPr>
        <w:fldChar w:fldCharType="begin"/>
      </w:r>
      <w:r w:rsidR="00AA0003">
        <w:rPr>
          <w:lang w:val="es-CO"/>
        </w:rPr>
        <w:instrText xml:space="preserve"> ADDIN ZOTERO_ITEM CSL_CITATION {"citationID":"dsv2i3vvi","properties":{"formattedCitation":"[26]","plainCitation":"[26]"},"citationItems":[{"id":883,"uris":["http://zotero.org/groups/480308/items/2DRDENJA"],"uri":["http://zotero.org/groups/480308/items/2DRDENJA"],"itemData":{"id":883,"type":"webpage","title":"ITK - Segmentation &amp; Registration Toolkit","URL":"https://itk.org/","author":[{"literal":"National Library of Medicine"}],"accessed":{"date-parts":[["2016",5,20]]}}}],"schema":"https://github.com/citation-style-language/schema/raw/master/csl-citation.json"} </w:instrText>
      </w:r>
      <w:r>
        <w:rPr>
          <w:lang w:val="es-CO"/>
        </w:rPr>
        <w:fldChar w:fldCharType="separate"/>
      </w:r>
      <w:r w:rsidRPr="002F1BEA">
        <w:rPr>
          <w:lang w:val="es-CO"/>
        </w:rPr>
        <w:t>[26]</w:t>
      </w:r>
      <w:r>
        <w:rPr>
          <w:lang w:val="es-CO"/>
        </w:rPr>
        <w:fldChar w:fldCharType="end"/>
      </w:r>
      <w:r>
        <w:rPr>
          <w:lang w:val="es-CO"/>
        </w:rPr>
        <w:t xml:space="preserve">, </w:t>
      </w:r>
      <w:r>
        <w:rPr>
          <w:lang w:val="es-CO"/>
        </w:rPr>
        <w:fldChar w:fldCharType="begin"/>
      </w:r>
      <w:r w:rsidR="00AA0003">
        <w:rPr>
          <w:lang w:val="es-CO"/>
        </w:rPr>
        <w:instrText xml:space="preserve"> ADDIN ZOTERO_ITEM CSL_CITATION {"citationID":"2g9q288108","properties":{"formattedCitation":"[27]","plainCitation":"[27]"},"citationItems":[{"id":880,"uris":["http://zotero.org/groups/480308/items/WI376E4W"],"uri":["http://zotero.org/groups/480308/items/WI376E4W"],"itemData":{"id":880,"type":"article-journal","title":"The ITK software guide","author":[{"family":"Ibanez","given":"Luis"},{"family":"Schroeder","given":"William"},{"family":"Ng","given":"Lydia"},{"family":"Cates","given":"Josh"}],"issued":{"date-parts":[["2003"]]}}}],"schema":"https://github.com/citation-style-language/schema/raw/master/csl-citation.json"} </w:instrText>
      </w:r>
      <w:r>
        <w:rPr>
          <w:lang w:val="es-CO"/>
        </w:rPr>
        <w:fldChar w:fldCharType="separate"/>
      </w:r>
      <w:r w:rsidRPr="002F1BEA">
        <w:rPr>
          <w:lang w:val="es-CO"/>
        </w:rPr>
        <w:t>[27]</w:t>
      </w:r>
      <w:r>
        <w:rPr>
          <w:lang w:val="es-CO"/>
        </w:rPr>
        <w:fldChar w:fldCharType="end"/>
      </w:r>
      <w:r>
        <w:rPr>
          <w:lang w:val="es-CO"/>
        </w:rPr>
        <w:t xml:space="preserve"> para la plataforma Android y el manejo de las diferentes partes de la imagen</w:t>
      </w:r>
      <w:r w:rsidR="00123747">
        <w:rPr>
          <w:lang w:val="es-CO"/>
        </w:rPr>
        <w:t xml:space="preserve"> para su procesamiento paralelo.</w:t>
      </w:r>
    </w:p>
    <w:p w14:paraId="78DCFBE5" w14:textId="77777777" w:rsidR="00911591" w:rsidRDefault="00911591" w:rsidP="00933145">
      <w:pPr>
        <w:jc w:val="both"/>
        <w:rPr>
          <w:lang w:val="es-CO"/>
        </w:rPr>
      </w:pPr>
    </w:p>
    <w:p w14:paraId="2DB9F304" w14:textId="538A7685" w:rsidR="0071333B" w:rsidRDefault="00A3744A" w:rsidP="00933145">
      <w:pPr>
        <w:jc w:val="both"/>
        <w:rPr>
          <w:lang w:val="es-CO"/>
        </w:rPr>
      </w:pPr>
      <w:r>
        <w:rPr>
          <w:lang w:val="es-CO"/>
        </w:rPr>
        <w:t xml:space="preserve">El objetivo principal de este </w:t>
      </w:r>
      <w:r w:rsidR="00116E44">
        <w:rPr>
          <w:lang w:val="es-CO"/>
        </w:rPr>
        <w:t>Trabajo de Grado</w:t>
      </w:r>
      <w:r w:rsidR="0071333B">
        <w:rPr>
          <w:lang w:val="es-CO"/>
        </w:rPr>
        <w:t xml:space="preserve"> de grado es e</w:t>
      </w:r>
      <w:r w:rsidR="0071333B" w:rsidRPr="0071333B">
        <w:rPr>
          <w:lang w:val="es-CO"/>
        </w:rPr>
        <w:t xml:space="preserve">xtender Boinc para ejecutar algoritmos, previamente implementados, que procesan imágenes médicas y están basados en la estrategia dividir y conquistar. </w:t>
      </w:r>
    </w:p>
    <w:p w14:paraId="3837B649" w14:textId="77777777" w:rsidR="00B77196" w:rsidRPr="0071333B" w:rsidRDefault="00B77196" w:rsidP="00933145">
      <w:pPr>
        <w:jc w:val="both"/>
        <w:rPr>
          <w:lang w:val="es-CO"/>
        </w:rPr>
      </w:pPr>
    </w:p>
    <w:p w14:paraId="751F454F" w14:textId="4EF56DCA" w:rsidR="009721B4" w:rsidRPr="001835FB" w:rsidRDefault="0069530D" w:rsidP="00B77196">
      <w:pPr>
        <w:pStyle w:val="Comment0"/>
        <w:spacing w:before="0" w:after="0" w:line="240" w:lineRule="auto"/>
        <w:rPr>
          <w:i w:val="0"/>
          <w:color w:val="auto"/>
          <w:sz w:val="24"/>
          <w:szCs w:val="24"/>
          <w:lang w:val="es-CO"/>
        </w:rPr>
      </w:pPr>
      <w:r w:rsidRPr="001835FB">
        <w:rPr>
          <w:i w:val="0"/>
          <w:color w:val="auto"/>
          <w:sz w:val="24"/>
          <w:szCs w:val="24"/>
          <w:lang w:val="es-CO"/>
        </w:rPr>
        <w:t xml:space="preserve">En este </w:t>
      </w:r>
      <w:r w:rsidR="00AF2B04">
        <w:rPr>
          <w:i w:val="0"/>
          <w:color w:val="auto"/>
          <w:sz w:val="24"/>
          <w:szCs w:val="24"/>
          <w:lang w:val="es-CO"/>
        </w:rPr>
        <w:t>documento</w:t>
      </w:r>
      <w:r w:rsidRPr="001835FB">
        <w:rPr>
          <w:i w:val="0"/>
          <w:color w:val="auto"/>
          <w:sz w:val="24"/>
          <w:szCs w:val="24"/>
          <w:lang w:val="es-CO"/>
        </w:rPr>
        <w:t xml:space="preserve"> se describen todas las tareas realizadas para lograr el objetivo planteado. El </w:t>
      </w:r>
      <w:r w:rsidR="00AF2B04">
        <w:rPr>
          <w:i w:val="0"/>
          <w:color w:val="auto"/>
          <w:sz w:val="24"/>
          <w:szCs w:val="24"/>
          <w:lang w:val="es-CO"/>
        </w:rPr>
        <w:t>documento</w:t>
      </w:r>
      <w:r w:rsidRPr="001835FB">
        <w:rPr>
          <w:i w:val="0"/>
          <w:color w:val="auto"/>
          <w:sz w:val="24"/>
          <w:szCs w:val="24"/>
          <w:lang w:val="es-CO"/>
        </w:rPr>
        <w:t xml:space="preserve"> se estructura de la siguiente forma</w:t>
      </w:r>
      <w:r w:rsidR="009721B4" w:rsidRPr="001835FB">
        <w:rPr>
          <w:i w:val="0"/>
          <w:color w:val="auto"/>
          <w:sz w:val="24"/>
          <w:szCs w:val="24"/>
          <w:lang w:val="es-CO"/>
        </w:rPr>
        <w:t>: en</w:t>
      </w:r>
      <w:r w:rsidR="009721B4" w:rsidRPr="001835FB">
        <w:rPr>
          <w:i w:val="0"/>
          <w:sz w:val="24"/>
          <w:szCs w:val="24"/>
          <w:lang w:val="es-CO"/>
        </w:rPr>
        <w:t xml:space="preserve"> </w:t>
      </w:r>
      <w:r w:rsidR="00A82ED2">
        <w:rPr>
          <w:i w:val="0"/>
          <w:color w:val="auto"/>
          <w:sz w:val="24"/>
          <w:szCs w:val="24"/>
          <w:lang w:val="es-CO"/>
        </w:rPr>
        <w:t>el capítulo</w:t>
      </w:r>
      <w:r w:rsidR="009721B4" w:rsidRPr="001835FB">
        <w:rPr>
          <w:i w:val="0"/>
          <w:color w:val="auto"/>
          <w:sz w:val="24"/>
          <w:szCs w:val="24"/>
          <w:lang w:val="es-CO"/>
        </w:rPr>
        <w:t xml:space="preserve"> </w:t>
      </w:r>
      <w:hyperlink w:anchor="_II_-_DESCRIPCION" w:history="1">
        <w:r w:rsidR="009721B4" w:rsidRPr="001835FB">
          <w:rPr>
            <w:rStyle w:val="Hipervnculo"/>
            <w:i w:val="0"/>
            <w:sz w:val="24"/>
            <w:szCs w:val="24"/>
            <w:lang w:val="es-CO"/>
          </w:rPr>
          <w:t>II - DESCRIPCION GENERAL</w:t>
        </w:r>
      </w:hyperlink>
      <w:r w:rsidR="009721B4" w:rsidRPr="001835FB">
        <w:rPr>
          <w:i w:val="0"/>
          <w:sz w:val="24"/>
          <w:szCs w:val="24"/>
          <w:lang w:val="es-CO"/>
        </w:rPr>
        <w:t xml:space="preserve"> </w:t>
      </w:r>
      <w:r w:rsidR="00051EF5" w:rsidRPr="001835FB">
        <w:rPr>
          <w:i w:val="0"/>
          <w:color w:val="auto"/>
          <w:sz w:val="24"/>
          <w:szCs w:val="24"/>
          <w:lang w:val="es-CO"/>
        </w:rPr>
        <w:t xml:space="preserve">se detalla el planteamiento y formulación del trabajo realizado así como su impacto en los distintos ámbitos; en </w:t>
      </w:r>
      <w:r w:rsidR="00A82ED2">
        <w:rPr>
          <w:i w:val="0"/>
          <w:color w:val="auto"/>
          <w:sz w:val="24"/>
          <w:szCs w:val="24"/>
          <w:lang w:val="es-CO"/>
        </w:rPr>
        <w:t>el capítulo</w:t>
      </w:r>
      <w:r w:rsidR="00051EF5" w:rsidRPr="001835FB">
        <w:rPr>
          <w:i w:val="0"/>
          <w:color w:val="auto"/>
          <w:sz w:val="24"/>
          <w:szCs w:val="24"/>
          <w:lang w:val="es-CO"/>
        </w:rPr>
        <w:t xml:space="preserve"> </w:t>
      </w:r>
      <w:hyperlink w:anchor="_III_–_MARCO" w:history="1">
        <w:r w:rsidR="00051EF5" w:rsidRPr="001835FB">
          <w:rPr>
            <w:rStyle w:val="Hipervnculo"/>
            <w:i w:val="0"/>
            <w:sz w:val="24"/>
            <w:szCs w:val="24"/>
            <w:lang w:val="es-CO"/>
          </w:rPr>
          <w:t>III – MARCO TEÓRICO</w:t>
        </w:r>
      </w:hyperlink>
      <w:r w:rsidR="00051EF5" w:rsidRPr="001835FB">
        <w:rPr>
          <w:i w:val="0"/>
          <w:sz w:val="24"/>
          <w:szCs w:val="24"/>
          <w:lang w:val="es-CO"/>
        </w:rPr>
        <w:t xml:space="preserve"> </w:t>
      </w:r>
      <w:r w:rsidR="00051EF5" w:rsidRPr="001835FB">
        <w:rPr>
          <w:i w:val="0"/>
          <w:color w:val="auto"/>
          <w:sz w:val="24"/>
          <w:szCs w:val="24"/>
          <w:lang w:val="es-CO"/>
        </w:rPr>
        <w:t xml:space="preserve">se describen los conceptos fundamentales utilizados y necesarios para comprender el desarrollo del trabajo; en </w:t>
      </w:r>
      <w:r w:rsidR="00A82ED2">
        <w:rPr>
          <w:i w:val="0"/>
          <w:color w:val="auto"/>
          <w:sz w:val="24"/>
          <w:szCs w:val="24"/>
          <w:lang w:val="es-CO"/>
        </w:rPr>
        <w:t>el capítulo</w:t>
      </w:r>
      <w:r w:rsidR="00051EF5" w:rsidRPr="001835FB">
        <w:rPr>
          <w:i w:val="0"/>
          <w:color w:val="auto"/>
          <w:sz w:val="24"/>
          <w:szCs w:val="24"/>
          <w:lang w:val="es-CO"/>
        </w:rPr>
        <w:t xml:space="preserve"> </w:t>
      </w:r>
      <w:hyperlink w:anchor="_IV_–_MARCO" w:history="1">
        <w:r w:rsidR="00051EF5" w:rsidRPr="001835FB">
          <w:rPr>
            <w:rStyle w:val="Hipervnculo"/>
            <w:i w:val="0"/>
            <w:sz w:val="24"/>
            <w:szCs w:val="24"/>
            <w:lang w:val="es-CO"/>
          </w:rPr>
          <w:t>IV – MARCO METODOLÓGICO</w:t>
        </w:r>
      </w:hyperlink>
      <w:r w:rsidR="00051EF5" w:rsidRPr="001835FB">
        <w:rPr>
          <w:i w:val="0"/>
          <w:sz w:val="24"/>
          <w:szCs w:val="24"/>
          <w:lang w:val="es-CO"/>
        </w:rPr>
        <w:t xml:space="preserve"> </w:t>
      </w:r>
      <w:r w:rsidR="00051EF5" w:rsidRPr="001835FB">
        <w:rPr>
          <w:i w:val="0"/>
          <w:color w:val="auto"/>
          <w:sz w:val="24"/>
          <w:szCs w:val="24"/>
          <w:lang w:val="es-CO"/>
        </w:rPr>
        <w:t xml:space="preserve">se explican las distintas metodologías utilizadas y cómo fueron aplicadas en cada fase del proyecto; en </w:t>
      </w:r>
      <w:r w:rsidR="00A82ED2">
        <w:rPr>
          <w:i w:val="0"/>
          <w:color w:val="auto"/>
          <w:sz w:val="24"/>
          <w:szCs w:val="24"/>
          <w:lang w:val="es-CO"/>
        </w:rPr>
        <w:t>el capítulo</w:t>
      </w:r>
      <w:r w:rsidR="00021977" w:rsidRPr="001835FB">
        <w:rPr>
          <w:i w:val="0"/>
          <w:color w:val="auto"/>
          <w:sz w:val="24"/>
          <w:szCs w:val="24"/>
          <w:lang w:val="es-CO"/>
        </w:rPr>
        <w:t xml:space="preserve"> </w:t>
      </w:r>
      <w:hyperlink w:anchor="_V_–_BOINC" w:history="1">
        <w:r w:rsidR="00051EF5" w:rsidRPr="001835FB">
          <w:rPr>
            <w:rStyle w:val="Hipervnculo"/>
            <w:i w:val="0"/>
            <w:sz w:val="24"/>
            <w:szCs w:val="24"/>
            <w:lang w:val="es-CO"/>
          </w:rPr>
          <w:t>V – BOINC</w:t>
        </w:r>
      </w:hyperlink>
      <w:r w:rsidR="00051EF5" w:rsidRPr="001835FB">
        <w:rPr>
          <w:i w:val="0"/>
          <w:sz w:val="24"/>
          <w:szCs w:val="24"/>
          <w:lang w:val="es-CO"/>
        </w:rPr>
        <w:t xml:space="preserve"> </w:t>
      </w:r>
      <w:r w:rsidR="00051EF5" w:rsidRPr="001835FB">
        <w:rPr>
          <w:i w:val="0"/>
          <w:color w:val="auto"/>
          <w:sz w:val="24"/>
          <w:szCs w:val="24"/>
          <w:lang w:val="es-CO"/>
        </w:rPr>
        <w:t xml:space="preserve">se abordó el primer objetivo del trabajo que comprendía la familiarización con Boinc, allí se describe su arquitectura, cada uno de sus componentes y cómo se relacionan, esta sección termina con la configuración y uso de un servidor Boinc aplicando lo que se había comprendido; en </w:t>
      </w:r>
      <w:r w:rsidR="00A82ED2">
        <w:rPr>
          <w:i w:val="0"/>
          <w:color w:val="auto"/>
          <w:sz w:val="24"/>
          <w:szCs w:val="24"/>
          <w:lang w:val="es-CO"/>
        </w:rPr>
        <w:t>el capítulo</w:t>
      </w:r>
      <w:r w:rsidR="00051EF5" w:rsidRPr="001835FB">
        <w:rPr>
          <w:i w:val="0"/>
          <w:sz w:val="24"/>
          <w:szCs w:val="24"/>
          <w:lang w:val="es-CO"/>
        </w:rPr>
        <w:t xml:space="preserve"> </w:t>
      </w:r>
      <w:hyperlink w:anchor="_VI_–_WRAPPER" w:history="1">
        <w:r w:rsidR="00051EF5" w:rsidRPr="001835FB">
          <w:rPr>
            <w:rStyle w:val="Hipervnculo"/>
            <w:i w:val="0"/>
            <w:sz w:val="24"/>
            <w:szCs w:val="24"/>
            <w:lang w:val="es-CO"/>
          </w:rPr>
          <w:t>VI – WRAPPER</w:t>
        </w:r>
      </w:hyperlink>
      <w:r w:rsidR="00051EF5" w:rsidRPr="001835FB">
        <w:rPr>
          <w:i w:val="0"/>
          <w:sz w:val="24"/>
          <w:szCs w:val="24"/>
          <w:lang w:val="es-CO"/>
        </w:rPr>
        <w:t xml:space="preserve"> </w:t>
      </w:r>
      <w:r w:rsidR="00051EF5" w:rsidRPr="001835FB">
        <w:rPr>
          <w:i w:val="0"/>
          <w:color w:val="auto"/>
          <w:sz w:val="24"/>
          <w:szCs w:val="24"/>
          <w:lang w:val="es-CO"/>
        </w:rPr>
        <w:t>se evalúan las posi</w:t>
      </w:r>
      <w:r w:rsidR="009514AF" w:rsidRPr="001835FB">
        <w:rPr>
          <w:i w:val="0"/>
          <w:color w:val="auto"/>
          <w:sz w:val="24"/>
          <w:szCs w:val="24"/>
          <w:lang w:val="es-CO"/>
        </w:rPr>
        <w:t>bles formas para extender Boinc y</w:t>
      </w:r>
      <w:r w:rsidR="00051EF5" w:rsidRPr="001835FB">
        <w:rPr>
          <w:i w:val="0"/>
          <w:color w:val="auto"/>
          <w:sz w:val="24"/>
          <w:szCs w:val="24"/>
          <w:lang w:val="es-CO"/>
        </w:rPr>
        <w:t xml:space="preserve"> se comparan utilizando al metodología DAR</w:t>
      </w:r>
      <w:r w:rsidR="009A2392" w:rsidRPr="001835FB">
        <w:rPr>
          <w:i w:val="0"/>
          <w:color w:val="auto"/>
          <w:sz w:val="24"/>
          <w:szCs w:val="24"/>
          <w:lang w:val="es-CO"/>
        </w:rPr>
        <w:t>, además se describe el wrapper</w:t>
      </w:r>
      <w:r w:rsidR="00021977" w:rsidRPr="001835FB">
        <w:rPr>
          <w:i w:val="0"/>
          <w:color w:val="auto"/>
          <w:sz w:val="24"/>
          <w:szCs w:val="24"/>
          <w:lang w:val="es-CO"/>
        </w:rPr>
        <w:t xml:space="preserve"> que provee Boinc y </w:t>
      </w:r>
      <w:r w:rsidR="009A2392" w:rsidRPr="001835FB">
        <w:rPr>
          <w:i w:val="0"/>
          <w:color w:val="auto"/>
          <w:sz w:val="24"/>
          <w:szCs w:val="24"/>
          <w:lang w:val="es-CO"/>
        </w:rPr>
        <w:t>cómo se modificó con el fin de generar su versión compilada estática para Android</w:t>
      </w:r>
      <w:r w:rsidR="00021977" w:rsidRPr="001835FB">
        <w:rPr>
          <w:i w:val="0"/>
          <w:color w:val="auto"/>
          <w:sz w:val="24"/>
          <w:szCs w:val="24"/>
          <w:lang w:val="es-CO"/>
        </w:rPr>
        <w:t xml:space="preserve"> logrando así la primera extensión a Boinc;</w:t>
      </w:r>
      <w:r w:rsidR="009A2392" w:rsidRPr="001835FB">
        <w:rPr>
          <w:i w:val="0"/>
          <w:color w:val="auto"/>
          <w:sz w:val="24"/>
          <w:szCs w:val="24"/>
          <w:lang w:val="es-CO"/>
        </w:rPr>
        <w:t xml:space="preserve"> en </w:t>
      </w:r>
      <w:r w:rsidR="00A82ED2">
        <w:rPr>
          <w:i w:val="0"/>
          <w:color w:val="auto"/>
          <w:sz w:val="24"/>
          <w:szCs w:val="24"/>
          <w:lang w:val="es-CO"/>
        </w:rPr>
        <w:t>el capítulo</w:t>
      </w:r>
      <w:r w:rsidR="009A2392" w:rsidRPr="001835FB">
        <w:rPr>
          <w:i w:val="0"/>
          <w:sz w:val="24"/>
          <w:szCs w:val="24"/>
          <w:lang w:val="es-CO"/>
        </w:rPr>
        <w:t xml:space="preserve"> </w:t>
      </w:r>
      <w:hyperlink w:anchor="_VII_–_ITK" w:history="1">
        <w:r w:rsidR="009A2392" w:rsidRPr="001835FB">
          <w:rPr>
            <w:rStyle w:val="Hipervnculo"/>
            <w:i w:val="0"/>
            <w:sz w:val="24"/>
            <w:szCs w:val="24"/>
            <w:lang w:val="es-CO"/>
          </w:rPr>
          <w:t>VII – ITK</w:t>
        </w:r>
      </w:hyperlink>
      <w:r w:rsidR="009A2392" w:rsidRPr="001835FB">
        <w:rPr>
          <w:i w:val="0"/>
          <w:sz w:val="24"/>
          <w:szCs w:val="24"/>
          <w:lang w:val="es-CO"/>
        </w:rPr>
        <w:t xml:space="preserve"> </w:t>
      </w:r>
      <w:r w:rsidR="009A2392" w:rsidRPr="001835FB">
        <w:rPr>
          <w:i w:val="0"/>
          <w:color w:val="auto"/>
          <w:sz w:val="24"/>
          <w:szCs w:val="24"/>
          <w:lang w:val="es-CO"/>
        </w:rPr>
        <w:t>se detallan los problema</w:t>
      </w:r>
      <w:r w:rsidR="00021977" w:rsidRPr="001835FB">
        <w:rPr>
          <w:i w:val="0"/>
          <w:color w:val="auto"/>
          <w:sz w:val="24"/>
          <w:szCs w:val="24"/>
          <w:lang w:val="es-CO"/>
        </w:rPr>
        <w:t>s</w:t>
      </w:r>
      <w:r w:rsidR="009A2392" w:rsidRPr="001835FB">
        <w:rPr>
          <w:i w:val="0"/>
          <w:color w:val="auto"/>
          <w:sz w:val="24"/>
          <w:szCs w:val="24"/>
          <w:lang w:val="es-CO"/>
        </w:rPr>
        <w:t xml:space="preserve"> y soluciones encontrad</w:t>
      </w:r>
      <w:r w:rsidR="00021977" w:rsidRPr="001835FB">
        <w:rPr>
          <w:i w:val="0"/>
          <w:color w:val="auto"/>
          <w:sz w:val="24"/>
          <w:szCs w:val="24"/>
          <w:lang w:val="es-CO"/>
        </w:rPr>
        <w:t>o</w:t>
      </w:r>
      <w:r w:rsidR="009A2392" w:rsidRPr="001835FB">
        <w:rPr>
          <w:i w:val="0"/>
          <w:color w:val="auto"/>
          <w:sz w:val="24"/>
          <w:szCs w:val="24"/>
          <w:lang w:val="es-CO"/>
        </w:rPr>
        <w:t xml:space="preserve">s para poder </w:t>
      </w:r>
      <w:r w:rsidR="00021977" w:rsidRPr="001835FB">
        <w:rPr>
          <w:i w:val="0"/>
          <w:color w:val="auto"/>
          <w:sz w:val="24"/>
          <w:szCs w:val="24"/>
          <w:lang w:val="es-CO"/>
        </w:rPr>
        <w:t>construir</w:t>
      </w:r>
      <w:r w:rsidR="009A2392" w:rsidRPr="001835FB">
        <w:rPr>
          <w:i w:val="0"/>
          <w:color w:val="auto"/>
          <w:sz w:val="24"/>
          <w:szCs w:val="24"/>
          <w:lang w:val="es-CO"/>
        </w:rPr>
        <w:t xml:space="preserve"> estáticamente </w:t>
      </w:r>
      <w:r w:rsidR="00021977" w:rsidRPr="001835FB">
        <w:rPr>
          <w:i w:val="0"/>
          <w:color w:val="auto"/>
          <w:sz w:val="24"/>
          <w:szCs w:val="24"/>
          <w:lang w:val="es-CO"/>
        </w:rPr>
        <w:t xml:space="preserve">para Android </w:t>
      </w:r>
      <w:r w:rsidR="009A2392" w:rsidRPr="001835FB">
        <w:rPr>
          <w:i w:val="0"/>
          <w:color w:val="auto"/>
          <w:sz w:val="24"/>
          <w:szCs w:val="24"/>
          <w:lang w:val="es-CO"/>
        </w:rPr>
        <w:t xml:space="preserve">la librería ITK, </w:t>
      </w:r>
      <w:r w:rsidR="00021977" w:rsidRPr="001835FB">
        <w:rPr>
          <w:i w:val="0"/>
          <w:color w:val="auto"/>
          <w:sz w:val="24"/>
          <w:szCs w:val="24"/>
          <w:lang w:val="es-CO"/>
        </w:rPr>
        <w:t>requisito</w:t>
      </w:r>
      <w:r w:rsidR="009A2392" w:rsidRPr="001835FB">
        <w:rPr>
          <w:i w:val="0"/>
          <w:color w:val="auto"/>
          <w:sz w:val="24"/>
          <w:szCs w:val="24"/>
          <w:lang w:val="es-CO"/>
        </w:rPr>
        <w:t xml:space="preserve"> primordial para poder procesar imágenes médica en dispositivos móviles</w:t>
      </w:r>
      <w:r w:rsidR="00021977" w:rsidRPr="001835FB">
        <w:rPr>
          <w:i w:val="0"/>
          <w:color w:val="auto"/>
          <w:sz w:val="24"/>
          <w:szCs w:val="24"/>
          <w:lang w:val="es-CO"/>
        </w:rPr>
        <w:t xml:space="preserve">; en </w:t>
      </w:r>
      <w:r w:rsidR="00A82ED2">
        <w:rPr>
          <w:i w:val="0"/>
          <w:color w:val="auto"/>
          <w:sz w:val="24"/>
          <w:szCs w:val="24"/>
          <w:lang w:val="es-CO"/>
        </w:rPr>
        <w:t>el capítulo</w:t>
      </w:r>
      <w:r w:rsidR="00021977" w:rsidRPr="001835FB">
        <w:rPr>
          <w:i w:val="0"/>
          <w:color w:val="auto"/>
          <w:sz w:val="24"/>
          <w:szCs w:val="24"/>
          <w:lang w:val="es-CO"/>
        </w:rPr>
        <w:t xml:space="preserve"> </w:t>
      </w:r>
      <w:hyperlink w:anchor="_VIII_–_PROCESAMIENTO" w:history="1">
        <w:r w:rsidR="00021977" w:rsidRPr="001835FB">
          <w:rPr>
            <w:rStyle w:val="Hipervnculo"/>
            <w:i w:val="0"/>
            <w:sz w:val="24"/>
            <w:szCs w:val="24"/>
            <w:lang w:val="es-CO"/>
          </w:rPr>
          <w:t>VIII – PROCESAMIENTO PARALELO DE IMÁGENES</w:t>
        </w:r>
      </w:hyperlink>
      <w:r w:rsidR="00021977" w:rsidRPr="001835FB">
        <w:rPr>
          <w:i w:val="0"/>
          <w:sz w:val="24"/>
          <w:szCs w:val="24"/>
          <w:lang w:val="es-CO"/>
        </w:rPr>
        <w:t xml:space="preserve"> </w:t>
      </w:r>
      <w:r w:rsidR="00021977" w:rsidRPr="001835FB">
        <w:rPr>
          <w:i w:val="0"/>
          <w:color w:val="auto"/>
          <w:sz w:val="24"/>
          <w:szCs w:val="24"/>
          <w:lang w:val="es-CO"/>
        </w:rPr>
        <w:t xml:space="preserve">se explica el diseño de los dos componentes principales que se implementaron para lograr la segunda extensión que se le realizó a Boinc; en </w:t>
      </w:r>
      <w:r w:rsidR="00A82ED2">
        <w:rPr>
          <w:i w:val="0"/>
          <w:color w:val="auto"/>
          <w:sz w:val="24"/>
          <w:szCs w:val="24"/>
          <w:lang w:val="es-CO"/>
        </w:rPr>
        <w:t>el capítulo</w:t>
      </w:r>
      <w:r w:rsidR="00021977" w:rsidRPr="001835FB">
        <w:rPr>
          <w:i w:val="0"/>
          <w:sz w:val="24"/>
          <w:szCs w:val="24"/>
          <w:lang w:val="es-CO"/>
        </w:rPr>
        <w:t xml:space="preserve"> </w:t>
      </w:r>
      <w:hyperlink w:anchor="_IX_–_PRUEBAS" w:history="1">
        <w:r w:rsidR="00021977" w:rsidRPr="001835FB">
          <w:rPr>
            <w:rStyle w:val="Hipervnculo"/>
            <w:i w:val="0"/>
            <w:sz w:val="24"/>
            <w:szCs w:val="24"/>
            <w:lang w:val="es-CO"/>
          </w:rPr>
          <w:t>IX – PRUEBAS DE DESEMPEÑO</w:t>
        </w:r>
      </w:hyperlink>
      <w:r w:rsidR="00021977" w:rsidRPr="001835FB">
        <w:rPr>
          <w:i w:val="0"/>
          <w:sz w:val="24"/>
          <w:szCs w:val="24"/>
          <w:lang w:val="es-CO"/>
        </w:rPr>
        <w:t xml:space="preserve"> </w:t>
      </w:r>
      <w:r w:rsidR="00021977" w:rsidRPr="001835FB">
        <w:rPr>
          <w:i w:val="0"/>
          <w:color w:val="auto"/>
          <w:sz w:val="24"/>
          <w:szCs w:val="24"/>
          <w:lang w:val="es-CO"/>
        </w:rPr>
        <w:t xml:space="preserve">se detallan y evalúan las distintas configuraciones de Grid Móvil que se usaron para procesar una imagen médica, comparándolas entre sí y con el tiempo de procesamiento que tardó un solo computador de escritorio en procesar la misma imagen; finalmente en </w:t>
      </w:r>
      <w:r w:rsidR="00A82ED2">
        <w:rPr>
          <w:i w:val="0"/>
          <w:color w:val="auto"/>
          <w:sz w:val="24"/>
          <w:szCs w:val="24"/>
          <w:lang w:val="es-CO"/>
        </w:rPr>
        <w:t>el capítulo</w:t>
      </w:r>
      <w:r w:rsidR="00021977" w:rsidRPr="001835FB">
        <w:rPr>
          <w:i w:val="0"/>
          <w:color w:val="auto"/>
          <w:sz w:val="24"/>
          <w:szCs w:val="24"/>
          <w:lang w:val="es-CO"/>
        </w:rPr>
        <w:t xml:space="preserve"> </w:t>
      </w:r>
      <w:hyperlink w:anchor="_X_–_CONCLUSIONES" w:history="1">
        <w:r w:rsidR="00021977" w:rsidRPr="001835FB">
          <w:rPr>
            <w:rStyle w:val="Hipervnculo"/>
            <w:i w:val="0"/>
            <w:sz w:val="24"/>
            <w:szCs w:val="24"/>
            <w:lang w:val="es-CO"/>
          </w:rPr>
          <w:t>X – CONCLUSIONES</w:t>
        </w:r>
      </w:hyperlink>
      <w:r w:rsidR="00021977" w:rsidRPr="001835FB">
        <w:rPr>
          <w:i w:val="0"/>
          <w:sz w:val="24"/>
          <w:szCs w:val="24"/>
          <w:lang w:val="es-CO"/>
        </w:rPr>
        <w:t xml:space="preserve"> </w:t>
      </w:r>
      <w:r w:rsidR="00A3744A">
        <w:rPr>
          <w:i w:val="0"/>
          <w:color w:val="auto"/>
          <w:sz w:val="24"/>
          <w:szCs w:val="24"/>
          <w:lang w:val="es-CO"/>
        </w:rPr>
        <w:t xml:space="preserve">se presentan los hallazgos del </w:t>
      </w:r>
      <w:r w:rsidR="00116E44">
        <w:rPr>
          <w:i w:val="0"/>
          <w:color w:val="auto"/>
          <w:sz w:val="24"/>
          <w:szCs w:val="24"/>
          <w:lang w:val="es-CO"/>
        </w:rPr>
        <w:t>Trabajo de Grado</w:t>
      </w:r>
      <w:r w:rsidR="00021977" w:rsidRPr="001835FB">
        <w:rPr>
          <w:i w:val="0"/>
          <w:color w:val="auto"/>
          <w:sz w:val="24"/>
          <w:szCs w:val="24"/>
          <w:lang w:val="es-CO"/>
        </w:rPr>
        <w:t xml:space="preserve"> al igual que los posibles trabajo futuros.</w:t>
      </w:r>
    </w:p>
    <w:p w14:paraId="57CC92E9" w14:textId="15E12C7D" w:rsidR="004F3B51" w:rsidRDefault="004F3B51" w:rsidP="001835FB">
      <w:pPr>
        <w:rPr>
          <w:u w:val="single"/>
          <w:lang w:val="es-CO"/>
        </w:rPr>
      </w:pPr>
    </w:p>
    <w:p w14:paraId="7A747021" w14:textId="77777777" w:rsidR="001835FB" w:rsidRPr="00DB5FE8" w:rsidRDefault="001835FB" w:rsidP="001835FB">
      <w:pPr>
        <w:rPr>
          <w:u w:val="single"/>
          <w:lang w:val="es-CO"/>
        </w:rPr>
      </w:pPr>
    </w:p>
    <w:p w14:paraId="7439E4EF" w14:textId="3A464A30" w:rsidR="00A1086A" w:rsidRDefault="00822328" w:rsidP="00C447A3">
      <w:pPr>
        <w:pStyle w:val="Ttulo1"/>
        <w:rPr>
          <w:lang w:val="es-CO"/>
        </w:rPr>
      </w:pPr>
      <w:bookmarkStart w:id="5" w:name="_II_-_DESCRIPCION"/>
      <w:bookmarkStart w:id="6" w:name="_Toc467015842"/>
      <w:bookmarkEnd w:id="5"/>
      <w:r w:rsidRPr="00FF0972">
        <w:rPr>
          <w:lang w:val="es-CO"/>
        </w:rPr>
        <w:t>II - DESCRIPCION GENERAL</w:t>
      </w:r>
      <w:bookmarkEnd w:id="6"/>
      <w:r w:rsidRPr="00FF0972">
        <w:rPr>
          <w:lang w:val="es-CO"/>
        </w:rPr>
        <w:t xml:space="preserve"> </w:t>
      </w:r>
    </w:p>
    <w:p w14:paraId="6C108E8C" w14:textId="3DA0699A" w:rsidR="00FE41A2" w:rsidRPr="007A7151" w:rsidRDefault="001700D3" w:rsidP="00B70135">
      <w:pPr>
        <w:pStyle w:val="Ttulo2"/>
        <w:numPr>
          <w:ilvl w:val="0"/>
          <w:numId w:val="3"/>
        </w:numPr>
        <w:ind w:left="1110"/>
        <w:rPr>
          <w:lang w:val="es-CO"/>
        </w:rPr>
      </w:pPr>
      <w:bookmarkStart w:id="7" w:name="_Toc400982970"/>
      <w:bookmarkStart w:id="8" w:name="_Toc401147673"/>
      <w:bookmarkStart w:id="9" w:name="_Toc467015843"/>
      <w:bookmarkEnd w:id="4"/>
      <w:r w:rsidRPr="007A7151">
        <w:rPr>
          <w:lang w:val="es-CO"/>
        </w:rPr>
        <w:t>Oportunidad, Problemática</w:t>
      </w:r>
      <w:r w:rsidR="00FE41A2" w:rsidRPr="007A7151">
        <w:rPr>
          <w:lang w:val="es-CO"/>
        </w:rPr>
        <w:t>, Antecedentes</w:t>
      </w:r>
      <w:bookmarkEnd w:id="7"/>
      <w:bookmarkEnd w:id="8"/>
      <w:bookmarkEnd w:id="9"/>
    </w:p>
    <w:p w14:paraId="2A2C2F91" w14:textId="1B871938" w:rsidR="00C66B06" w:rsidRDefault="00C66B06" w:rsidP="00933145">
      <w:pPr>
        <w:ind w:left="720"/>
        <w:jc w:val="both"/>
        <w:rPr>
          <w:lang w:val="es-CO"/>
        </w:rPr>
      </w:pPr>
      <w:r w:rsidRPr="00C66B06">
        <w:rPr>
          <w:lang w:val="es-CO"/>
        </w:rPr>
        <w:t>Realizar el cómputo necesario para procesar una imagen médica implica que los médicos expertos puedan tomar decisiones acertadas en momentos críticos, que pueden significar la vida de los pacientes.</w:t>
      </w:r>
      <w:r>
        <w:rPr>
          <w:lang w:val="es-CO"/>
        </w:rPr>
        <w:t xml:space="preserve"> </w:t>
      </w:r>
      <w:r w:rsidRPr="00C66B06">
        <w:rPr>
          <w:lang w:val="es-CO"/>
        </w:rPr>
        <w:t>Al retomar el problema de espacio, recursos y disponibilidad de computadores especializados para realizar estas tareas, en contextos como hospitales, es necesario buscar alternativas que cumplan con estas limitantes</w:t>
      </w:r>
      <w:r>
        <w:rPr>
          <w:lang w:val="es-CO"/>
        </w:rPr>
        <w:t>.</w:t>
      </w:r>
    </w:p>
    <w:p w14:paraId="28DF471F" w14:textId="77777777" w:rsidR="00C66B06" w:rsidRDefault="00C66B06" w:rsidP="00933145">
      <w:pPr>
        <w:ind w:left="720"/>
        <w:jc w:val="both"/>
        <w:rPr>
          <w:lang w:val="es-CO"/>
        </w:rPr>
      </w:pPr>
    </w:p>
    <w:p w14:paraId="3EDF2C4B" w14:textId="638A64D5" w:rsidR="009F4D8C" w:rsidRDefault="00745CBC" w:rsidP="00933145">
      <w:pPr>
        <w:ind w:left="720"/>
        <w:jc w:val="both"/>
        <w:rPr>
          <w:lang w:val="es-CO"/>
        </w:rPr>
      </w:pPr>
      <w:r>
        <w:rPr>
          <w:lang w:val="es-CO"/>
        </w:rPr>
        <w:t>Se ha definido l</w:t>
      </w:r>
      <w:r w:rsidRPr="00CB3725">
        <w:rPr>
          <w:lang w:val="es-CO"/>
        </w:rPr>
        <w:t>a</w:t>
      </w:r>
      <w:r w:rsidR="002F1BEA">
        <w:rPr>
          <w:lang w:val="es-CO"/>
        </w:rPr>
        <w:t xml:space="preserve"> </w:t>
      </w:r>
      <w:r w:rsidR="002F1BEA" w:rsidRPr="00CB3725">
        <w:rPr>
          <w:lang w:val="es-CO"/>
        </w:rPr>
        <w:t xml:space="preserve">Grid </w:t>
      </w:r>
      <w:r w:rsidR="002F1BEA">
        <w:rPr>
          <w:lang w:val="es-CO"/>
        </w:rPr>
        <w:t>como</w:t>
      </w:r>
      <w:r>
        <w:rPr>
          <w:lang w:val="es-CO"/>
        </w:rPr>
        <w:t xml:space="preserve"> </w:t>
      </w:r>
      <w:r w:rsidRPr="00CB3725">
        <w:rPr>
          <w:lang w:val="es-CO"/>
        </w:rPr>
        <w:t>una arquitectura de hardware y software que permite distribuir la carga de procesamiento entre múlt</w:t>
      </w:r>
      <w:r>
        <w:rPr>
          <w:lang w:val="es-CO"/>
        </w:rPr>
        <w:t>iples recursos heterogéneos que</w:t>
      </w:r>
      <w:r w:rsidRPr="00CB3725">
        <w:rPr>
          <w:lang w:val="es-CO"/>
        </w:rPr>
        <w:t xml:space="preserve"> pueden estar ubicados en diferentes puntos geográficos</w:t>
      </w:r>
      <w:r>
        <w:rPr>
          <w:lang w:val="es-CO"/>
        </w:rPr>
        <w:t xml:space="preserve"> y pertenecer a diferentes organizaciones</w:t>
      </w:r>
      <w:r w:rsidRPr="00CB3725">
        <w:rPr>
          <w:lang w:val="es-CO"/>
        </w:rPr>
        <w:t>.</w:t>
      </w:r>
      <w:r>
        <w:rPr>
          <w:lang w:val="es-CO"/>
        </w:rPr>
        <w:t xml:space="preserve"> </w:t>
      </w:r>
      <w:r w:rsidRPr="00CB3725">
        <w:rPr>
          <w:lang w:val="es-CO"/>
        </w:rPr>
        <w:t>Dada la expansión en el uso de tecnologías móviles y la e</w:t>
      </w:r>
      <w:r>
        <w:rPr>
          <w:lang w:val="es-CO"/>
        </w:rPr>
        <w:t>volución de sus capacidades</w:t>
      </w:r>
      <w:r w:rsidR="002F1BEA">
        <w:rPr>
          <w:lang w:val="es-CO"/>
        </w:rPr>
        <w:t xml:space="preserve"> </w:t>
      </w:r>
      <w:r w:rsidR="002F1BEA">
        <w:rPr>
          <w:lang w:val="es-CO"/>
        </w:rPr>
        <w:fldChar w:fldCharType="begin"/>
      </w:r>
      <w:r w:rsidR="00AA0003">
        <w:rPr>
          <w:lang w:val="es-CO"/>
        </w:rPr>
        <w:instrText xml:space="preserve"> ADDIN ZOTERO_ITEM CSL_CITATION {"citationID":"jlql275h4","properties":{"formattedCitation":"{\\rtf [13]\\uc0\\u8211{}[15]}","plainCitation":"[13]–[15]"},"citationItems":[{"id":364,"uris":["http://zotero.org/groups/480308/items/S8KT7V6B"],"uri":["http://zotero.org/groups/480308/items/S8KT7V6B"],"itemData":{"id":364,"type":"article-journal","title":"Mobile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ANUARY"}}},{"id":863,"uris":["http://zotero.org/groups/480308/items/CKR759A6"],"uri":["http://zotero.org/groups/480308/items/CKR759A6"],"itemData":{"id":863,"type":"webpage","title":"En Colombia hay 55 millones de líneas de telefonía móvil","container-title":"ElEspectador","abstract":"El país cerró el 2014, además, con 9,89 millones de conexiones a Internet de banda ancha.","URL":"http://www.elespectador.com/noticias/economia/colombia-hay-55-millones-de-lineas-de-telefonia-movil-articulo-552382","issued":{"date-parts":[["2015",3,30]]},"accessed":{"date-parts":[["2016",5,19]]}}},{"id":865,"uris":["http://zotero.org/groups/480308/items/QJJGT3F6"],"uri":["http://zotero.org/groups/480308/items/QJJGT3F6"],"itemData":{"id":865,"type":"webpage","title":"Colombia, el país de los ‘smartphones’","abstract":"El interés de acceder al mundo digital hace que el uso de la tecnología móvil aumente de manera exponencial.","URL":"http://www.semana.com/tecnologia/articulo/colombia-el-pais-de-los-smartphones/432806-3","accessed":{"date-parts":[["2016",5,19]]}}}],"schema":"https://github.com/citation-style-language/schema/raw/master/csl-citation.json"} </w:instrText>
      </w:r>
      <w:r w:rsidR="002F1BEA">
        <w:rPr>
          <w:lang w:val="es-CO"/>
        </w:rPr>
        <w:fldChar w:fldCharType="separate"/>
      </w:r>
      <w:r w:rsidR="002F1BEA" w:rsidRPr="002C02FF">
        <w:rPr>
          <w:lang w:val="es-CO"/>
        </w:rPr>
        <w:t>[13]–[15]</w:t>
      </w:r>
      <w:r w:rsidR="002F1BEA">
        <w:rPr>
          <w:lang w:val="es-CO"/>
        </w:rPr>
        <w:fldChar w:fldCharType="end"/>
      </w:r>
      <w:r w:rsidR="002F1BEA">
        <w:rPr>
          <w:lang w:val="es-CO"/>
        </w:rPr>
        <w:t xml:space="preserve"> </w:t>
      </w:r>
      <w:r w:rsidRPr="00CB3725">
        <w:rPr>
          <w:lang w:val="es-CO"/>
        </w:rPr>
        <w:t xml:space="preserve">la idea de Grid tradicional se puede extender integrando estas tecnologías. </w:t>
      </w:r>
      <w:r>
        <w:rPr>
          <w:lang w:val="es-CO"/>
        </w:rPr>
        <w:t xml:space="preserve">Ello da </w:t>
      </w:r>
      <w:r w:rsidRPr="00CB3725">
        <w:rPr>
          <w:lang w:val="es-CO"/>
        </w:rPr>
        <w:t xml:space="preserve">lugar al concepto de </w:t>
      </w:r>
      <w:r w:rsidR="00911591">
        <w:rPr>
          <w:lang w:val="es-CO"/>
        </w:rPr>
        <w:t>Grid Móvil</w:t>
      </w:r>
      <w:r w:rsidRPr="00CB3725">
        <w:rPr>
          <w:lang w:val="es-CO"/>
        </w:rPr>
        <w:t xml:space="preserve"> que hace posible que los usuarios accedan y ofrezcan recursos a la Grid desde sus dispositivos móviles</w:t>
      </w:r>
      <w:r>
        <w:rPr>
          <w:lang w:val="es-CO"/>
        </w:rPr>
        <w:t>,</w:t>
      </w:r>
      <w:r w:rsidRPr="00CB3725">
        <w:rPr>
          <w:lang w:val="es-CO"/>
        </w:rPr>
        <w:t xml:space="preserve"> mejorando así la capac</w:t>
      </w:r>
      <w:r>
        <w:rPr>
          <w:lang w:val="es-CO"/>
        </w:rPr>
        <w:t xml:space="preserve">idad de cómputo local </w:t>
      </w:r>
      <w:r>
        <w:rPr>
          <w:lang w:val="es-CO"/>
        </w:rPr>
        <w:fldChar w:fldCharType="begin"/>
      </w:r>
      <w:r w:rsidR="00AA0003">
        <w:rPr>
          <w:lang w:val="es-CO"/>
        </w:rPr>
        <w:instrText xml:space="preserve"> ADDIN ZOTERO_ITEM CSL_CITATION {"citationID":"BRB1jhQH","properties":{"formattedCitation":"[16], [17]","plainCitation":"[16], [17]"},"citationItems":[{"id":75,"uris":["http://zotero.org/groups/480308/items/7MI6DSFB"],"uri":["http://zotero.org/groups/480308/items/7MI6DSFB"],"itemData":{"id":75,"type":"article-journal","title":"A survey on wireless grid computing","container-title":"The Journal of Supercomputing","page":"3–21","volume":"37","issue":"1","author":[{"family":"Ahuja","given":"Sanjay P"},{"family":"Myers","given":"Jack R"}],"issued":{"date-parts":[["2006"]]}}},{"id":468,"uris":["http://zotero.org/groups/480308/items/ZMBU93DB"],"uri":["http://zotero.org/groups/480308/items/ZMBU93DB"],"itemData":{"id":468,"type":"article-journal","title":"Introducing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Pr>
          <w:lang w:val="es-CO"/>
        </w:rPr>
        <w:fldChar w:fldCharType="separate"/>
      </w:r>
      <w:r w:rsidRPr="00CB258B">
        <w:rPr>
          <w:sz w:val="22"/>
          <w:lang w:val="es-CO"/>
        </w:rPr>
        <w:t>[16], [17]</w:t>
      </w:r>
      <w:r>
        <w:rPr>
          <w:lang w:val="es-CO"/>
        </w:rPr>
        <w:fldChar w:fldCharType="end"/>
      </w:r>
      <w:r>
        <w:rPr>
          <w:lang w:val="es-CO"/>
        </w:rPr>
        <w:t xml:space="preserve">. </w:t>
      </w:r>
    </w:p>
    <w:p w14:paraId="56BED41E" w14:textId="77777777" w:rsidR="009F4D8C" w:rsidRDefault="009F4D8C" w:rsidP="00933145">
      <w:pPr>
        <w:ind w:left="720"/>
        <w:jc w:val="both"/>
        <w:rPr>
          <w:lang w:val="es-CO"/>
        </w:rPr>
      </w:pPr>
    </w:p>
    <w:p w14:paraId="0E53A9D2" w14:textId="73690D31" w:rsidR="00123747" w:rsidRDefault="00745CBC" w:rsidP="009F4D8C">
      <w:pPr>
        <w:ind w:left="720"/>
        <w:jc w:val="both"/>
        <w:rPr>
          <w:lang w:val="es-CO"/>
        </w:rPr>
      </w:pPr>
      <w:r>
        <w:rPr>
          <w:lang w:val="es-CO"/>
        </w:rPr>
        <w:t>La incorporación de los dispositivos móviles a la Grid ofrece ciertas ventajas sobre otros recursos tales como un supercomputador o un computador de escritorio</w:t>
      </w:r>
      <w:r w:rsidRPr="007C144D">
        <w:rPr>
          <w:lang w:val="es-CO"/>
        </w:rPr>
        <w:t xml:space="preserve">; </w:t>
      </w:r>
      <w:r>
        <w:rPr>
          <w:lang w:val="es-CO"/>
        </w:rPr>
        <w:t xml:space="preserve">algunas </w:t>
      </w:r>
      <w:r w:rsidRPr="007C144D">
        <w:rPr>
          <w:lang w:val="es-CO"/>
        </w:rPr>
        <w:t xml:space="preserve">de estas </w:t>
      </w:r>
      <w:r>
        <w:rPr>
          <w:lang w:val="es-CO"/>
        </w:rPr>
        <w:t xml:space="preserve">ventajas son la ubicuidad, un menor </w:t>
      </w:r>
      <w:r w:rsidR="002F1BEA">
        <w:rPr>
          <w:lang w:val="es-CO"/>
        </w:rPr>
        <w:t xml:space="preserve">costo y </w:t>
      </w:r>
      <w:r>
        <w:rPr>
          <w:lang w:val="es-CO"/>
        </w:rPr>
        <w:t xml:space="preserve">el </w:t>
      </w:r>
      <w:r w:rsidR="002F1BEA">
        <w:rPr>
          <w:lang w:val="es-CO"/>
        </w:rPr>
        <w:t xml:space="preserve">hecho </w:t>
      </w:r>
      <w:r>
        <w:rPr>
          <w:lang w:val="es-CO"/>
        </w:rPr>
        <w:t xml:space="preserve">que ocupan menos espacio. Estas ventajas pueden ser aprovechadas </w:t>
      </w:r>
      <w:r w:rsidR="00123747" w:rsidRPr="00FD42F2">
        <w:rPr>
          <w:lang w:val="es-CO"/>
        </w:rPr>
        <w:t>para el procesamiento de imágenes médicas en instituciones de salud o en zonas rurales.  Además, es una solución que aprovecha la gran cantidad de dispositivos que potencialmente pueden estar disponibles para dividir un trabajo complejo en sub-tareas.</w:t>
      </w:r>
    </w:p>
    <w:p w14:paraId="7EC7B736" w14:textId="77777777" w:rsidR="002F1BEA" w:rsidRPr="00573AA4" w:rsidRDefault="002F1BEA" w:rsidP="00933145">
      <w:pPr>
        <w:ind w:left="720"/>
        <w:jc w:val="both"/>
        <w:rPr>
          <w:lang w:val="es-CO"/>
        </w:rPr>
      </w:pPr>
    </w:p>
    <w:p w14:paraId="6707FCF8" w14:textId="2441340E" w:rsidR="00CB258B" w:rsidRDefault="00745CBC" w:rsidP="00CB258B">
      <w:pPr>
        <w:ind w:left="720"/>
        <w:jc w:val="both"/>
        <w:rPr>
          <w:lang w:val="es-CO"/>
        </w:rPr>
      </w:pPr>
      <w:r>
        <w:rPr>
          <w:lang w:val="es-CO"/>
        </w:rPr>
        <w:t>No obstante, e</w:t>
      </w:r>
      <w:r w:rsidR="00123747" w:rsidRPr="00573AA4">
        <w:rPr>
          <w:lang w:val="es-CO"/>
        </w:rPr>
        <w:t xml:space="preserve">l uso de estos dispositivos en Grids o sistemas distribuidos para procesamiento intensivo, es un área relativamente nueva de estudio que presenta varias oportunidades y </w:t>
      </w:r>
      <w:r w:rsidR="00123747">
        <w:rPr>
          <w:lang w:val="es-CO"/>
        </w:rPr>
        <w:t>retos</w:t>
      </w:r>
      <w:r w:rsidR="00123747" w:rsidRPr="00573AA4">
        <w:rPr>
          <w:lang w:val="es-CO"/>
        </w:rPr>
        <w:t>. Las principales que se describen en Grid Comput</w:t>
      </w:r>
      <w:r w:rsidR="00123747">
        <w:rPr>
          <w:lang w:val="es-CO"/>
        </w:rPr>
        <w:t xml:space="preserve">ing on Mobile Devices </w:t>
      </w:r>
      <w:r w:rsidR="00123747">
        <w:rPr>
          <w:lang w:val="es-CO"/>
        </w:rPr>
        <w:fldChar w:fldCharType="begin"/>
      </w:r>
      <w:r w:rsidR="00AA0003">
        <w:rPr>
          <w:lang w:val="es-CO"/>
        </w:rPr>
        <w:instrText xml:space="preserve"> ADDIN ZOTERO_ITEM CSL_CITATION {"citationID":"v9oumbtbn","properties":{"formattedCitation":"[28]","plainCitation":"[28]"},"citationItems":[{"id":190,"uris":["http://zotero.org/groups/480308/items/DS3N9J5F"],"uri":["http://zotero.org/groups/480308/items/DS3N9J5F"],"itemData":{"id":190,"type":"article","title":"Grid Computing on  Mobile Devices","publisher":"ALTIMETRIK","URL":"http://www.altimetrik.com/wp-content/uploads/2015/06/Whitepaper-2-Grid-Computing.pdf","author":[{"literal":"k R Sriraman"}]}}],"schema":"https://github.com/citation-style-language/schema/raw/master/csl-citation.json"} </w:instrText>
      </w:r>
      <w:r w:rsidR="00123747">
        <w:rPr>
          <w:lang w:val="es-CO"/>
        </w:rPr>
        <w:fldChar w:fldCharType="separate"/>
      </w:r>
      <w:r w:rsidR="00123747" w:rsidRPr="00CB258B">
        <w:rPr>
          <w:sz w:val="22"/>
          <w:lang w:val="es-CO"/>
        </w:rPr>
        <w:t>[28]</w:t>
      </w:r>
      <w:r w:rsidR="00123747">
        <w:rPr>
          <w:lang w:val="es-CO"/>
        </w:rPr>
        <w:fldChar w:fldCharType="end"/>
      </w:r>
      <w:r w:rsidR="00123747">
        <w:rPr>
          <w:lang w:val="es-CO"/>
        </w:rPr>
        <w:t xml:space="preserve"> son:</w:t>
      </w:r>
    </w:p>
    <w:p w14:paraId="3126E049" w14:textId="77777777" w:rsidR="00CB258B" w:rsidRPr="001835FB" w:rsidRDefault="00123747" w:rsidP="00B70135">
      <w:pPr>
        <w:pStyle w:val="Prrafodelista"/>
        <w:numPr>
          <w:ilvl w:val="0"/>
          <w:numId w:val="38"/>
        </w:numPr>
        <w:rPr>
          <w:b/>
          <w:sz w:val="24"/>
          <w:szCs w:val="24"/>
          <w:lang w:val="es-CO"/>
        </w:rPr>
      </w:pPr>
      <w:r w:rsidRPr="001835FB">
        <w:rPr>
          <w:b/>
          <w:sz w:val="24"/>
          <w:szCs w:val="24"/>
          <w:lang w:val="es-CO"/>
        </w:rPr>
        <w:t>Retos:</w:t>
      </w:r>
    </w:p>
    <w:p w14:paraId="0BDF137B" w14:textId="3642864C" w:rsidR="00CB258B" w:rsidRPr="001835FB" w:rsidRDefault="00123747" w:rsidP="00B70135">
      <w:pPr>
        <w:pStyle w:val="Prrafodelista"/>
        <w:numPr>
          <w:ilvl w:val="1"/>
          <w:numId w:val="38"/>
        </w:numPr>
        <w:rPr>
          <w:sz w:val="24"/>
          <w:szCs w:val="24"/>
          <w:lang w:val="es-CO"/>
        </w:rPr>
      </w:pPr>
      <w:r w:rsidRPr="001835FB">
        <w:rPr>
          <w:sz w:val="24"/>
          <w:szCs w:val="24"/>
          <w:lang w:val="es-CO"/>
        </w:rPr>
        <w:t>Batería: Los dispositivos móviles tienen poca capacidad de batería y tareas de alta demanda computacional pueden agotarla rápidamente.</w:t>
      </w:r>
    </w:p>
    <w:p w14:paraId="7983189C" w14:textId="77777777" w:rsidR="00CB258B" w:rsidRPr="001835FB" w:rsidRDefault="00123747" w:rsidP="00B70135">
      <w:pPr>
        <w:pStyle w:val="Prrafodelista"/>
        <w:numPr>
          <w:ilvl w:val="1"/>
          <w:numId w:val="38"/>
        </w:numPr>
        <w:rPr>
          <w:sz w:val="24"/>
          <w:szCs w:val="24"/>
          <w:lang w:val="es-CO"/>
        </w:rPr>
      </w:pPr>
      <w:r w:rsidRPr="001835FB">
        <w:rPr>
          <w:sz w:val="24"/>
          <w:szCs w:val="24"/>
          <w:lang w:val="es-CO"/>
        </w:rPr>
        <w:lastRenderedPageBreak/>
        <w:t>Plataforma: El sistema debe ser capaz de integrar dispositivos móviles con diferentes especificaciones y sistemas operativos.</w:t>
      </w:r>
    </w:p>
    <w:p w14:paraId="260CAD34" w14:textId="77777777" w:rsidR="00CB258B" w:rsidRPr="001835FB" w:rsidRDefault="00123747" w:rsidP="00B70135">
      <w:pPr>
        <w:pStyle w:val="Prrafodelista"/>
        <w:numPr>
          <w:ilvl w:val="1"/>
          <w:numId w:val="38"/>
        </w:numPr>
        <w:rPr>
          <w:sz w:val="24"/>
          <w:szCs w:val="24"/>
          <w:lang w:val="es-CO"/>
        </w:rPr>
      </w:pPr>
      <w:r w:rsidRPr="001835FB">
        <w:rPr>
          <w:sz w:val="24"/>
          <w:szCs w:val="24"/>
          <w:lang w:val="es-CO"/>
        </w:rPr>
        <w:t>Red: Los dispositivos móviles, usualmente, están intermitentemente conectados a diferentes redes inalámbricas.</w:t>
      </w:r>
    </w:p>
    <w:p w14:paraId="73BC182F" w14:textId="77777777" w:rsidR="00CB258B" w:rsidRPr="001835FB" w:rsidRDefault="00123747" w:rsidP="00B70135">
      <w:pPr>
        <w:pStyle w:val="Prrafodelista"/>
        <w:numPr>
          <w:ilvl w:val="1"/>
          <w:numId w:val="38"/>
        </w:numPr>
        <w:rPr>
          <w:sz w:val="24"/>
          <w:szCs w:val="24"/>
          <w:lang w:val="es-CO"/>
        </w:rPr>
      </w:pPr>
      <w:r w:rsidRPr="001835FB">
        <w:rPr>
          <w:sz w:val="24"/>
          <w:szCs w:val="24"/>
          <w:lang w:val="es-CO"/>
        </w:rPr>
        <w:t>Legal: Lidiar con el hecho de que los usuarios no necesariamente están obligados a permitir que sus dispositivos móviles sean parte de la Grid.</w:t>
      </w:r>
    </w:p>
    <w:p w14:paraId="24AA1413" w14:textId="7F0014E0" w:rsidR="00CB258B" w:rsidRPr="001835FB" w:rsidRDefault="00123747" w:rsidP="00B70135">
      <w:pPr>
        <w:pStyle w:val="Prrafodelista"/>
        <w:numPr>
          <w:ilvl w:val="1"/>
          <w:numId w:val="38"/>
        </w:numPr>
        <w:rPr>
          <w:sz w:val="24"/>
          <w:szCs w:val="24"/>
          <w:lang w:val="es-CO"/>
        </w:rPr>
      </w:pPr>
      <w:r w:rsidRPr="001835FB">
        <w:rPr>
          <w:sz w:val="24"/>
          <w:szCs w:val="24"/>
          <w:lang w:val="es-CO"/>
        </w:rPr>
        <w:t xml:space="preserve">Diversidad de lenguajes: Los algoritmos existentes hacen uso de distintos lenguajes de programación y herramientas lo cual dificulta su integración. En particular para procesar imágenes médicas la mayoría de algoritmos están implementados en C++ utilizando la librería ITK </w:t>
      </w:r>
      <w:r w:rsidRPr="001835FB">
        <w:rPr>
          <w:sz w:val="24"/>
          <w:szCs w:val="24"/>
          <w:lang w:val="es-CO"/>
        </w:rPr>
        <w:fldChar w:fldCharType="begin"/>
      </w:r>
      <w:r w:rsidR="00AA0003">
        <w:rPr>
          <w:sz w:val="24"/>
          <w:szCs w:val="24"/>
          <w:lang w:val="es-CO"/>
        </w:rPr>
        <w:instrText xml:space="preserve"> ADDIN ZOTERO_ITEM CSL_CITATION {"citationID":"qr84dj8it","properties":{"formattedCitation":"[26], [27]","plainCitation":"[26], [27]"},"citationItems":[{"id":880,"uris":["http://zotero.org/groups/480308/items/WI376E4W"],"uri":["http://zotero.org/groups/480308/items/WI376E4W"],"itemData":{"id":880,"type":"article-journal","title":"The ITK software guide","author":[{"family":"Ibanez","given":"Luis"},{"family":"Schroeder","given":"William"},{"family":"Ng","given":"Lydia"},{"family":"Cates","given":"Josh"}],"issued":{"date-parts":[["2003"]]}}},{"id":883,"uris":["http://zotero.org/groups/480308/items/2DRDENJA"],"uri":["http://zotero.org/groups/480308/items/2DRDENJA"],"itemData":{"id":883,"type":"webpage","title":"ITK - Segmentation &amp; Registration Toolkit","URL":"https://itk.org/","author":[{"literal":"National Library of Medicine"}],"accessed":{"date-parts":[["2016",5,20]]}}}],"schema":"https://github.com/citation-style-language/schema/raw/master/csl-citation.json"} </w:instrText>
      </w:r>
      <w:r w:rsidRPr="001835FB">
        <w:rPr>
          <w:sz w:val="24"/>
          <w:szCs w:val="24"/>
          <w:lang w:val="es-CO"/>
        </w:rPr>
        <w:fldChar w:fldCharType="separate"/>
      </w:r>
      <w:r w:rsidRPr="001835FB">
        <w:rPr>
          <w:sz w:val="24"/>
          <w:szCs w:val="24"/>
          <w:lang w:val="es-CO"/>
        </w:rPr>
        <w:t>[26], [27]</w:t>
      </w:r>
      <w:r w:rsidRPr="001835FB">
        <w:rPr>
          <w:sz w:val="24"/>
          <w:szCs w:val="24"/>
          <w:lang w:val="es-CO"/>
        </w:rPr>
        <w:fldChar w:fldCharType="end"/>
      </w:r>
      <w:r w:rsidRPr="001835FB">
        <w:rPr>
          <w:sz w:val="24"/>
          <w:szCs w:val="24"/>
          <w:lang w:val="es-CO"/>
        </w:rPr>
        <w:t>.</w:t>
      </w:r>
    </w:p>
    <w:p w14:paraId="71FBD410" w14:textId="77777777" w:rsidR="00CB258B" w:rsidRPr="001835FB" w:rsidRDefault="00CB258B" w:rsidP="00CB258B">
      <w:pPr>
        <w:pStyle w:val="Prrafodelista"/>
        <w:ind w:left="2160"/>
        <w:rPr>
          <w:sz w:val="24"/>
          <w:szCs w:val="24"/>
          <w:lang w:val="es-CO"/>
        </w:rPr>
      </w:pPr>
    </w:p>
    <w:p w14:paraId="3A0B4A5E" w14:textId="77777777" w:rsidR="00C53F1A" w:rsidRPr="001835FB" w:rsidRDefault="00123747" w:rsidP="00B70135">
      <w:pPr>
        <w:pStyle w:val="Prrafodelista"/>
        <w:numPr>
          <w:ilvl w:val="0"/>
          <w:numId w:val="38"/>
        </w:numPr>
        <w:rPr>
          <w:sz w:val="24"/>
          <w:szCs w:val="24"/>
          <w:lang w:val="es-CO"/>
        </w:rPr>
      </w:pPr>
      <w:r w:rsidRPr="001835FB">
        <w:rPr>
          <w:b/>
          <w:sz w:val="24"/>
          <w:szCs w:val="24"/>
          <w:lang w:val="es-CO"/>
        </w:rPr>
        <w:t>Oportunidades:</w:t>
      </w:r>
    </w:p>
    <w:p w14:paraId="075AB307" w14:textId="615C3B93" w:rsidR="00123747" w:rsidRPr="001835FB" w:rsidRDefault="00123747" w:rsidP="00B70135">
      <w:pPr>
        <w:pStyle w:val="Prrafodelista"/>
        <w:numPr>
          <w:ilvl w:val="1"/>
          <w:numId w:val="38"/>
        </w:numPr>
        <w:rPr>
          <w:sz w:val="24"/>
          <w:szCs w:val="24"/>
          <w:lang w:val="es-CO"/>
        </w:rPr>
      </w:pPr>
      <w:r w:rsidRPr="001835FB">
        <w:rPr>
          <w:sz w:val="24"/>
          <w:szCs w:val="24"/>
          <w:lang w:val="es-CO"/>
        </w:rPr>
        <w:t xml:space="preserve">CPU: La mayoría de dispositivos móviles tienen actualmente, al menos 2 GHz de velocidad de procesador y más de 1 GB de RAM. Estas especificaciones están en aumento </w:t>
      </w:r>
      <w:r w:rsidRPr="001835FB">
        <w:rPr>
          <w:sz w:val="24"/>
          <w:szCs w:val="24"/>
          <w:lang w:val="es-CO"/>
        </w:rPr>
        <w:fldChar w:fldCharType="begin"/>
      </w:r>
      <w:r w:rsidR="00AA0003">
        <w:rPr>
          <w:sz w:val="24"/>
          <w:szCs w:val="24"/>
          <w:lang w:val="es-CO"/>
        </w:rPr>
        <w:instrText xml:space="preserve"> ADDIN ZOTERO_ITEM CSL_CITATION {"citationID":"dn3ac9ubk","properties":{"formattedCitation":"[13]","plainCitation":"[13]"},"citationItems":[{"id":364,"uris":["http://zotero.org/groups/480308/items/S8KT7V6B"],"uri":["http://zotero.org/groups/480308/items/S8KT7V6B"],"itemData":{"id":364,"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sidRPr="001835FB">
        <w:rPr>
          <w:sz w:val="24"/>
          <w:szCs w:val="24"/>
          <w:lang w:val="es-CO"/>
        </w:rPr>
        <w:fldChar w:fldCharType="separate"/>
      </w:r>
      <w:r w:rsidRPr="001835FB">
        <w:rPr>
          <w:sz w:val="24"/>
          <w:szCs w:val="24"/>
        </w:rPr>
        <w:t>[13]</w:t>
      </w:r>
      <w:r w:rsidRPr="001835FB">
        <w:rPr>
          <w:sz w:val="24"/>
          <w:szCs w:val="24"/>
          <w:lang w:val="es-CO"/>
        </w:rPr>
        <w:fldChar w:fldCharType="end"/>
      </w:r>
      <w:r w:rsidRPr="001835FB">
        <w:rPr>
          <w:sz w:val="24"/>
          <w:szCs w:val="24"/>
          <w:lang w:val="es-CO"/>
        </w:rPr>
        <w:t xml:space="preserve">. </w:t>
      </w:r>
    </w:p>
    <w:p w14:paraId="3D92D661" w14:textId="77777777" w:rsidR="00123747" w:rsidRPr="001835FB" w:rsidRDefault="00123747" w:rsidP="00B70135">
      <w:pPr>
        <w:pStyle w:val="Prrafodelista"/>
        <w:numPr>
          <w:ilvl w:val="0"/>
          <w:numId w:val="4"/>
        </w:numPr>
        <w:ind w:left="2160"/>
        <w:rPr>
          <w:sz w:val="24"/>
          <w:szCs w:val="24"/>
          <w:lang w:val="es-CO"/>
        </w:rPr>
      </w:pPr>
      <w:r w:rsidRPr="001835FB">
        <w:rPr>
          <w:sz w:val="24"/>
          <w:szCs w:val="24"/>
          <w:lang w:val="es-CO"/>
        </w:rPr>
        <w:t>Conectividad: Actualmente, existe mayor cobertura de redes con tecnologías como GPRS, 3G, 4G y Wi-Fi.</w:t>
      </w:r>
    </w:p>
    <w:p w14:paraId="453721FA" w14:textId="77777777" w:rsidR="00123747" w:rsidRPr="001835FB" w:rsidRDefault="00123747" w:rsidP="00B70135">
      <w:pPr>
        <w:pStyle w:val="Prrafodelista"/>
        <w:numPr>
          <w:ilvl w:val="0"/>
          <w:numId w:val="4"/>
        </w:numPr>
        <w:ind w:left="2160"/>
        <w:rPr>
          <w:sz w:val="24"/>
          <w:szCs w:val="24"/>
          <w:lang w:val="es-CO"/>
        </w:rPr>
      </w:pPr>
      <w:r w:rsidRPr="001835FB">
        <w:rPr>
          <w:sz w:val="24"/>
          <w:szCs w:val="24"/>
          <w:lang w:val="es-CO"/>
        </w:rPr>
        <w:t>Almacenamiento: Aumento significativo de espacio. Registrando hasta 128 GB de espacio en disco.</w:t>
      </w:r>
    </w:p>
    <w:p w14:paraId="6F1F4C62" w14:textId="77777777" w:rsidR="00123747" w:rsidRPr="001835FB" w:rsidRDefault="00123747" w:rsidP="00B70135">
      <w:pPr>
        <w:pStyle w:val="Prrafodelista"/>
        <w:numPr>
          <w:ilvl w:val="0"/>
          <w:numId w:val="4"/>
        </w:numPr>
        <w:ind w:left="2160"/>
        <w:rPr>
          <w:sz w:val="24"/>
          <w:szCs w:val="24"/>
          <w:lang w:val="es-CO"/>
        </w:rPr>
      </w:pPr>
      <w:r w:rsidRPr="001835FB">
        <w:rPr>
          <w:sz w:val="24"/>
          <w:szCs w:val="24"/>
          <w:lang w:val="es-CO"/>
        </w:rPr>
        <w:t>Sensores: Uso de sensores puede ser útil para conocer el contexto en aplicaciones distribuidas.</w:t>
      </w:r>
    </w:p>
    <w:p w14:paraId="1EC24044" w14:textId="77777777" w:rsidR="00123747" w:rsidRPr="001835FB" w:rsidRDefault="00123747" w:rsidP="00B70135">
      <w:pPr>
        <w:pStyle w:val="Prrafodelista"/>
        <w:numPr>
          <w:ilvl w:val="0"/>
          <w:numId w:val="4"/>
        </w:numPr>
        <w:ind w:left="2160"/>
        <w:rPr>
          <w:sz w:val="24"/>
          <w:szCs w:val="24"/>
          <w:lang w:val="es-CO"/>
        </w:rPr>
      </w:pPr>
      <w:r w:rsidRPr="001835FB">
        <w:rPr>
          <w:sz w:val="24"/>
          <w:szCs w:val="24"/>
          <w:lang w:val="es-CO"/>
        </w:rPr>
        <w:t>Ubicuidad: Permite que los dispositivos móviles puedan colaborar sin restricciones geográficas.</w:t>
      </w:r>
    </w:p>
    <w:p w14:paraId="1D284380" w14:textId="4949F810" w:rsidR="00123747" w:rsidRPr="001835FB" w:rsidRDefault="00123747" w:rsidP="00B70135">
      <w:pPr>
        <w:pStyle w:val="Prrafodelista"/>
        <w:numPr>
          <w:ilvl w:val="0"/>
          <w:numId w:val="4"/>
        </w:numPr>
        <w:ind w:left="2160"/>
        <w:rPr>
          <w:sz w:val="24"/>
          <w:szCs w:val="24"/>
          <w:lang w:val="es-CO"/>
        </w:rPr>
      </w:pPr>
      <w:r w:rsidRPr="001835FB">
        <w:rPr>
          <w:sz w:val="24"/>
          <w:szCs w:val="24"/>
          <w:lang w:val="es-CO"/>
        </w:rPr>
        <w:t xml:space="preserve">Disponibilidad: Un dispositivo móvil generalmente está encendido y la mayor parte de este tiempo se utiliza únicamente una pequeña fracción del poder de cómputo </w:t>
      </w:r>
      <w:r w:rsidRPr="001835FB">
        <w:rPr>
          <w:sz w:val="24"/>
          <w:szCs w:val="24"/>
          <w:lang w:val="es-CO"/>
        </w:rPr>
        <w:fldChar w:fldCharType="begin"/>
      </w:r>
      <w:r w:rsidR="00AA0003">
        <w:rPr>
          <w:sz w:val="24"/>
          <w:szCs w:val="24"/>
          <w:lang w:val="es-CO"/>
        </w:rPr>
        <w:instrText xml:space="preserve"> ADDIN ZOTERO_ITEM CSL_CITATION {"citationID":"2f7hg1jq3s","properties":{"formattedCitation":"[28], [29]","plainCitation":"[28], [29]"},"citationItems":[{"id":190,"uris":["http://zotero.org/groups/480308/items/DS3N9J5F"],"uri":["http://zotero.org/groups/480308/items/DS3N9J5F"],"itemData":{"id":190,"type":"article","title":"Grid Computing on  Mobile Devices","publisher":"ALTIMETRIK","URL":"http://www.altimetrik.com/wp-content/uploads/2015/06/Whitepaper-2-Grid-Computing.pdf","author":[{"literal":"k R Sriraman"}]}},{"id":471,"uris":["http://zotero.org/groups/480308/items/ZR4TARMP"],"uri":["http://zotero.org/groups/480308/items/ZR4TARMP"],"itemData":{"id":471,"type":"paper-conference","title":"Mobile computing - A green computing resource","container-title":"2013 IEEE Wireless Communications and Networking Conference (WCNC)","page":"4451-4456","source":"IEEE Xplore","event":"2013 IEEE Wireless Communications and Networking Conference (WCNC)","abstract":"Cloud computing provides an approach to accessing shared computing resources. However, a traditional cloud is composed of powerful but energy-hungry workstations. The growth of the population of mobile devices such as smart phones and tablets provides huge amount of idling computing power. In this paper, we describe the design and implementation of a mobile computing system prototype named GEMCloud that utilizes energy efficient mobile devices (e.g., smartphones and tablets) as computing resources. We evaluate the computing power and energy efficiency of the mobile devices through comprehensive experiments. The results show that a cloud computing system with enough mobile devices working cooperatively is able to save 55% to 98% of the energy consumption of conventional server-based clouds while providing comparable computing speed.","DOI":"10.1109/WCNC.2013.6555295","author":[{"family":"Ba","given":"He"},{"family":"Heinzelman","given":"W."},{"family":"Janssen","given":"C.-A."},{"family":"Shi","given":"Jiye"}],"issued":{"date-parts":[["2013",4]]}}}],"schema":"https://github.com/citation-style-language/schema/raw/master/csl-citation.json"} </w:instrText>
      </w:r>
      <w:r w:rsidRPr="001835FB">
        <w:rPr>
          <w:sz w:val="24"/>
          <w:szCs w:val="24"/>
          <w:lang w:val="es-CO"/>
        </w:rPr>
        <w:fldChar w:fldCharType="separate"/>
      </w:r>
      <w:r w:rsidRPr="001835FB">
        <w:rPr>
          <w:sz w:val="24"/>
          <w:szCs w:val="24"/>
          <w:lang w:val="es-CO"/>
        </w:rPr>
        <w:t>[28], [29]</w:t>
      </w:r>
      <w:r w:rsidRPr="001835FB">
        <w:rPr>
          <w:sz w:val="24"/>
          <w:szCs w:val="24"/>
          <w:lang w:val="es-CO"/>
        </w:rPr>
        <w:fldChar w:fldCharType="end"/>
      </w:r>
      <w:r w:rsidRPr="001835FB">
        <w:rPr>
          <w:sz w:val="24"/>
          <w:szCs w:val="24"/>
          <w:lang w:val="es-CO"/>
        </w:rPr>
        <w:t>.</w:t>
      </w:r>
    </w:p>
    <w:p w14:paraId="2CB25453" w14:textId="01D8EC15" w:rsidR="00123747" w:rsidRDefault="00123747" w:rsidP="00933145">
      <w:pPr>
        <w:ind w:left="720"/>
        <w:jc w:val="both"/>
        <w:rPr>
          <w:lang w:val="es-CO"/>
        </w:rPr>
      </w:pPr>
      <w:r w:rsidRPr="00573AA4">
        <w:rPr>
          <w:lang w:val="es-CO"/>
        </w:rPr>
        <w:t xml:space="preserve">En este </w:t>
      </w:r>
      <w:r w:rsidR="00116E44">
        <w:rPr>
          <w:lang w:val="es-CO"/>
        </w:rPr>
        <w:t>Trabajo de Grado</w:t>
      </w:r>
      <w:r w:rsidR="00C53F1A">
        <w:rPr>
          <w:lang w:val="es-CO"/>
        </w:rPr>
        <w:t xml:space="preserve"> </w:t>
      </w:r>
      <w:r w:rsidRPr="00573AA4">
        <w:rPr>
          <w:lang w:val="es-CO"/>
        </w:rPr>
        <w:t>se busc</w:t>
      </w:r>
      <w:r>
        <w:rPr>
          <w:lang w:val="es-CO"/>
        </w:rPr>
        <w:t>a</w:t>
      </w:r>
      <w:r w:rsidRPr="00573AA4">
        <w:rPr>
          <w:lang w:val="es-CO"/>
        </w:rPr>
        <w:t xml:space="preserve"> </w:t>
      </w:r>
      <w:r>
        <w:rPr>
          <w:lang w:val="es-CO"/>
        </w:rPr>
        <w:t xml:space="preserve">dar </w:t>
      </w:r>
      <w:r w:rsidR="00A3744A">
        <w:rPr>
          <w:lang w:val="es-CO"/>
        </w:rPr>
        <w:t xml:space="preserve">continuidad al </w:t>
      </w:r>
      <w:r w:rsidR="00116E44">
        <w:rPr>
          <w:lang w:val="es-CO"/>
        </w:rPr>
        <w:t>Trabajo de Grado</w:t>
      </w:r>
      <w:r w:rsidR="00C53F1A">
        <w:rPr>
          <w:lang w:val="es-CO"/>
        </w:rPr>
        <w:t xml:space="preserve"> </w:t>
      </w:r>
      <w:r>
        <w:rPr>
          <w:lang w:val="es-CO"/>
        </w:rPr>
        <w:t xml:space="preserve">“Grid Accesibles” </w:t>
      </w:r>
      <w:r>
        <w:rPr>
          <w:lang w:val="es-CO"/>
        </w:rPr>
        <w:fldChar w:fldCharType="begin"/>
      </w:r>
      <w:r w:rsidR="00AA0003">
        <w:rPr>
          <w:lang w:val="es-CO"/>
        </w:rPr>
        <w:instrText xml:space="preserve"> ADDIN ZOTERO_ITEM CSL_CITATION {"citationID":"1sdidfk8q5","properties":{"formattedCitation":"[24]","plainCitation":"[24]"},"citationItems":[{"id":282,"uris":["http://zotero.org/groups/480308/items/KPCVVJVT"],"uri":["http://zotero.org/groups/480308/items/KPCVVJVT"],"itemData":{"id":282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Pr>
          <w:lang w:val="es-CO"/>
        </w:rPr>
        <w:fldChar w:fldCharType="separate"/>
      </w:r>
      <w:r w:rsidRPr="00C53F1A">
        <w:rPr>
          <w:sz w:val="22"/>
          <w:lang w:val="es-CO"/>
        </w:rPr>
        <w:t>[24]</w:t>
      </w:r>
      <w:r>
        <w:rPr>
          <w:lang w:val="es-CO"/>
        </w:rPr>
        <w:fldChar w:fldCharType="end"/>
      </w:r>
      <w:r>
        <w:rPr>
          <w:lang w:val="es-CO"/>
        </w:rPr>
        <w:t xml:space="preserve"> donde se inició  el proyecto para el procesamiento de imágenes médicas en dispositivos móviles. En el mismo se concluyó</w:t>
      </w:r>
      <w:r w:rsidRPr="00573AA4">
        <w:rPr>
          <w:lang w:val="es-CO"/>
        </w:rPr>
        <w:t xml:space="preserve"> que e</w:t>
      </w:r>
      <w:r>
        <w:rPr>
          <w:lang w:val="es-CO"/>
        </w:rPr>
        <w:t>ra</w:t>
      </w:r>
      <w:r w:rsidRPr="00573AA4">
        <w:rPr>
          <w:lang w:val="es-CO"/>
        </w:rPr>
        <w:t xml:space="preserve"> viable configurar una infraestructura </w:t>
      </w:r>
      <w:r w:rsidR="00911591">
        <w:rPr>
          <w:lang w:val="es-CO"/>
        </w:rPr>
        <w:t>Grid Móvil</w:t>
      </w:r>
      <w:r w:rsidRPr="00573AA4">
        <w:rPr>
          <w:lang w:val="es-CO"/>
        </w:rPr>
        <w:t xml:space="preserve"> utilizando </w:t>
      </w:r>
      <w:r>
        <w:rPr>
          <w:lang w:val="es-CO"/>
        </w:rPr>
        <w:t>el sistema Boinc</w:t>
      </w:r>
      <w:r w:rsidRPr="00573AA4">
        <w:rPr>
          <w:lang w:val="es-CO"/>
        </w:rPr>
        <w:t xml:space="preserve">, </w:t>
      </w:r>
      <w:r>
        <w:rPr>
          <w:lang w:val="es-CO"/>
        </w:rPr>
        <w:t xml:space="preserve">el </w:t>
      </w:r>
      <w:r w:rsidRPr="00573AA4">
        <w:rPr>
          <w:lang w:val="es-CO"/>
        </w:rPr>
        <w:t>cual se seleccionó luego d</w:t>
      </w:r>
      <w:r>
        <w:rPr>
          <w:lang w:val="es-CO"/>
        </w:rPr>
        <w:t>e comparar varias implementacio</w:t>
      </w:r>
      <w:r w:rsidRPr="00573AA4">
        <w:rPr>
          <w:lang w:val="es-CO"/>
        </w:rPr>
        <w:t>nes de Grid</w:t>
      </w:r>
      <w:r>
        <w:rPr>
          <w:lang w:val="es-CO"/>
        </w:rPr>
        <w:t>.</w:t>
      </w:r>
      <w:r w:rsidRPr="00573AA4">
        <w:rPr>
          <w:lang w:val="es-CO"/>
        </w:rPr>
        <w:t xml:space="preserve"> </w:t>
      </w:r>
      <w:r w:rsidR="00A3744A">
        <w:rPr>
          <w:lang w:val="es-CO"/>
        </w:rPr>
        <w:t xml:space="preserve">Como parte del </w:t>
      </w:r>
      <w:r w:rsidR="00116E44">
        <w:rPr>
          <w:lang w:val="es-CO"/>
        </w:rPr>
        <w:t>Trabajo de Grado</w:t>
      </w:r>
      <w:r>
        <w:rPr>
          <w:lang w:val="es-CO"/>
        </w:rPr>
        <w:t xml:space="preserve"> </w:t>
      </w:r>
      <w:r w:rsidRPr="00573AA4">
        <w:rPr>
          <w:lang w:val="es-CO"/>
        </w:rPr>
        <w:t xml:space="preserve">se plantearon </w:t>
      </w:r>
      <w:r w:rsidR="00C53F1A">
        <w:rPr>
          <w:lang w:val="es-CO"/>
        </w:rPr>
        <w:t>tres</w:t>
      </w:r>
      <w:r w:rsidRPr="00573AA4">
        <w:rPr>
          <w:lang w:val="es-CO"/>
        </w:rPr>
        <w:t xml:space="preserve"> </w:t>
      </w:r>
      <w:r>
        <w:rPr>
          <w:lang w:val="es-CO"/>
        </w:rPr>
        <w:t>tareas futuras: 1) desplegar el sistema utili</w:t>
      </w:r>
      <w:r w:rsidRPr="00573AA4">
        <w:rPr>
          <w:lang w:val="es-CO"/>
        </w:rPr>
        <w:t xml:space="preserve">zando la infraestructura de la universidad, </w:t>
      </w:r>
      <w:r>
        <w:rPr>
          <w:lang w:val="es-CO"/>
        </w:rPr>
        <w:t xml:space="preserve">2) </w:t>
      </w:r>
      <w:r w:rsidRPr="00573AA4">
        <w:rPr>
          <w:lang w:val="es-CO"/>
        </w:rPr>
        <w:t xml:space="preserve">extender </w:t>
      </w:r>
      <w:r>
        <w:rPr>
          <w:lang w:val="es-CO"/>
        </w:rPr>
        <w:t>Boinc</w:t>
      </w:r>
      <w:r w:rsidRPr="00573AA4">
        <w:rPr>
          <w:lang w:val="es-CO"/>
        </w:rPr>
        <w:t xml:space="preserve"> con el fin de facilitar la ejecución de aplicaciones desarrolladas para la arqu</w:t>
      </w:r>
      <w:r>
        <w:rPr>
          <w:lang w:val="es-CO"/>
        </w:rPr>
        <w:t>itectura Android y 3) crear un sis</w:t>
      </w:r>
      <w:r w:rsidRPr="00573AA4">
        <w:rPr>
          <w:lang w:val="es-CO"/>
        </w:rPr>
        <w:t>tema q</w:t>
      </w:r>
      <w:r>
        <w:rPr>
          <w:lang w:val="es-CO"/>
        </w:rPr>
        <w:t>ue permitiera la administración la Grid.</w:t>
      </w:r>
    </w:p>
    <w:p w14:paraId="6D5F5F9A" w14:textId="77777777" w:rsidR="00C53F1A" w:rsidRPr="00573AA4" w:rsidRDefault="00C53F1A" w:rsidP="00933145">
      <w:pPr>
        <w:ind w:left="720"/>
        <w:jc w:val="both"/>
        <w:rPr>
          <w:lang w:val="es-CO"/>
        </w:rPr>
      </w:pPr>
    </w:p>
    <w:p w14:paraId="0A6F00D4" w14:textId="7FBE826E" w:rsidR="00967A7D" w:rsidRDefault="00123747" w:rsidP="00C53F1A">
      <w:pPr>
        <w:ind w:left="720"/>
        <w:jc w:val="both"/>
        <w:rPr>
          <w:lang w:val="es-CO"/>
        </w:rPr>
      </w:pPr>
      <w:r w:rsidRPr="00573AA4">
        <w:rPr>
          <w:lang w:val="es-CO"/>
        </w:rPr>
        <w:lastRenderedPageBreak/>
        <w:t>El presente trabajo continu</w:t>
      </w:r>
      <w:r>
        <w:rPr>
          <w:lang w:val="es-CO"/>
        </w:rPr>
        <w:t>a</w:t>
      </w:r>
      <w:r w:rsidRPr="00573AA4">
        <w:rPr>
          <w:lang w:val="es-CO"/>
        </w:rPr>
        <w:t xml:space="preserve"> con la segunda línea, </w:t>
      </w:r>
      <w:r>
        <w:rPr>
          <w:lang w:val="es-CO"/>
        </w:rPr>
        <w:t>tratando de simplificar el proceso de configurar la Grid Boinc y la ejecución de distintas tareas. A su vez</w:t>
      </w:r>
      <w:r w:rsidR="00D35C73">
        <w:rPr>
          <w:lang w:val="es-CO"/>
        </w:rPr>
        <w:t>,</w:t>
      </w:r>
      <w:r>
        <w:rPr>
          <w:lang w:val="es-CO"/>
        </w:rPr>
        <w:t xml:space="preserve"> se iniciará el proceso de ejecución de </w:t>
      </w:r>
      <w:r w:rsidRPr="00573AA4">
        <w:rPr>
          <w:lang w:val="es-CO"/>
        </w:rPr>
        <w:t xml:space="preserve"> algorit</w:t>
      </w:r>
      <w:r>
        <w:rPr>
          <w:lang w:val="es-CO"/>
        </w:rPr>
        <w:t>mos que procesan imágenes médicas</w:t>
      </w:r>
      <w:r w:rsidRPr="00573AA4">
        <w:rPr>
          <w:lang w:val="es-CO"/>
        </w:rPr>
        <w:t xml:space="preserve"> usan</w:t>
      </w:r>
      <w:r>
        <w:rPr>
          <w:lang w:val="es-CO"/>
        </w:rPr>
        <w:t xml:space="preserve">do </w:t>
      </w:r>
      <w:r w:rsidRPr="00573AA4">
        <w:rPr>
          <w:lang w:val="es-CO"/>
        </w:rPr>
        <w:t xml:space="preserve"> la librería ITK </w:t>
      </w:r>
      <w:r>
        <w:rPr>
          <w:lang w:val="es-CO"/>
        </w:rPr>
        <w:t>(un estándar de facto que impuso</w:t>
      </w:r>
      <w:r w:rsidRPr="00573AA4">
        <w:rPr>
          <w:lang w:val="es-CO"/>
        </w:rPr>
        <w:t xml:space="preserve"> las restricciones del proyect</w:t>
      </w:r>
      <w:r>
        <w:rPr>
          <w:lang w:val="es-CO"/>
        </w:rPr>
        <w:t xml:space="preserve">o: uso del lenguaje C++) </w:t>
      </w:r>
      <w:r>
        <w:rPr>
          <w:lang w:val="es-CO"/>
        </w:rPr>
        <w:fldChar w:fldCharType="begin"/>
      </w:r>
      <w:r w:rsidR="00AA0003">
        <w:rPr>
          <w:lang w:val="es-CO"/>
        </w:rPr>
        <w:instrText xml:space="preserve"> ADDIN ZOTERO_ITEM CSL_CITATION {"citationID":"vukrkm730","properties":{"formattedCitation":"[26], [27]","plainCitation":"[26], [27]"},"citationItems":[{"id":880,"uris":["http://zotero.org/groups/480308/items/WI376E4W"],"uri":["http://zotero.org/groups/480308/items/WI376E4W"],"itemData":{"id":880,"type":"article-journal","title":"The ITK software guide","author":[{"family":"Ibanez","given":"Luis"},{"family":"Schroeder","given":"William"},{"family":"Ng","given":"Lydia"},{"family":"Cates","given":"Josh"}],"issued":{"date-parts":[["2003"]]}}},{"id":883,"uris":["http://zotero.org/groups/480308/items/2DRDENJA"],"uri":["http://zotero.org/groups/480308/items/2DRDENJA"],"itemData":{"id":883,"type":"webpage","title":"ITK - Segmentation &amp; Registration Toolkit","URL":"https://itk.org/","author":[{"literal":"National Library of Medicine"}],"accessed":{"date-parts":[["2016",5,20]]}}}],"schema":"https://github.com/citation-style-language/schema/raw/master/csl-citation.json"} </w:instrText>
      </w:r>
      <w:r>
        <w:rPr>
          <w:lang w:val="es-CO"/>
        </w:rPr>
        <w:fldChar w:fldCharType="separate"/>
      </w:r>
      <w:r w:rsidRPr="00C53F1A">
        <w:rPr>
          <w:lang w:val="es-CO"/>
        </w:rPr>
        <w:t>[26], [27]</w:t>
      </w:r>
      <w:r>
        <w:rPr>
          <w:lang w:val="es-CO"/>
        </w:rPr>
        <w:fldChar w:fldCharType="end"/>
      </w:r>
      <w:r w:rsidRPr="00573AA4">
        <w:rPr>
          <w:lang w:val="es-CO"/>
        </w:rPr>
        <w:t xml:space="preserve"> y están basados</w:t>
      </w:r>
      <w:r>
        <w:rPr>
          <w:lang w:val="es-CO"/>
        </w:rPr>
        <w:t xml:space="preserve"> en la estrategia dividir y con</w:t>
      </w:r>
      <w:r w:rsidRPr="00573AA4">
        <w:rPr>
          <w:lang w:val="es-CO"/>
        </w:rPr>
        <w:t>quistar.</w:t>
      </w:r>
    </w:p>
    <w:p w14:paraId="379D52B0" w14:textId="7138EF00" w:rsidR="00FE41A2" w:rsidRPr="00FE41A2" w:rsidRDefault="00FE41A2" w:rsidP="00B70135">
      <w:pPr>
        <w:pStyle w:val="Ttulo3"/>
        <w:numPr>
          <w:ilvl w:val="1"/>
          <w:numId w:val="3"/>
        </w:numPr>
        <w:ind w:left="1800"/>
        <w:rPr>
          <w:lang w:val="es-CO"/>
        </w:rPr>
      </w:pPr>
      <w:bookmarkStart w:id="10" w:name="_Toc467015844"/>
      <w:bookmarkStart w:id="11" w:name="_Toc400982971"/>
      <w:bookmarkStart w:id="12" w:name="_Toc401147674"/>
      <w:r w:rsidRPr="00FE41A2">
        <w:rPr>
          <w:lang w:val="es-CO"/>
        </w:rPr>
        <w:t>Formulación del problema</w:t>
      </w:r>
      <w:bookmarkEnd w:id="10"/>
      <w:r w:rsidRPr="00FE41A2">
        <w:rPr>
          <w:lang w:val="es-CO"/>
        </w:rPr>
        <w:t xml:space="preserve"> </w:t>
      </w:r>
      <w:bookmarkEnd w:id="11"/>
      <w:bookmarkEnd w:id="12"/>
    </w:p>
    <w:p w14:paraId="62C02A0A" w14:textId="5B9D751D" w:rsidR="00573AA4" w:rsidRPr="00573AA4" w:rsidRDefault="0039092A" w:rsidP="00C53F1A">
      <w:pPr>
        <w:ind w:left="1080"/>
        <w:jc w:val="both"/>
        <w:rPr>
          <w:lang w:val="es-CO"/>
        </w:rPr>
      </w:pPr>
      <w:r w:rsidRPr="0039092A">
        <w:rPr>
          <w:lang w:val="es-CO"/>
        </w:rPr>
        <w:t>¿Cómo simplificar el proceso de ejecución de algoritmos que procesan imágenes médicas</w:t>
      </w:r>
      <w:r w:rsidR="00C53F1A">
        <w:rPr>
          <w:lang w:val="es-CO"/>
        </w:rPr>
        <w:t xml:space="preserve"> </w:t>
      </w:r>
      <w:r w:rsidRPr="0039092A">
        <w:rPr>
          <w:lang w:val="es-CO"/>
        </w:rPr>
        <w:t>basados en la estrategia dividir y conquistar</w:t>
      </w:r>
      <w:r w:rsidR="00C53F1A">
        <w:rPr>
          <w:lang w:val="es-CO"/>
        </w:rPr>
        <w:t xml:space="preserve"> </w:t>
      </w:r>
      <w:r w:rsidRPr="0039092A">
        <w:rPr>
          <w:lang w:val="es-CO"/>
        </w:rPr>
        <w:t xml:space="preserve">sobre una </w:t>
      </w:r>
      <w:r w:rsidR="00911591">
        <w:rPr>
          <w:lang w:val="es-CO"/>
        </w:rPr>
        <w:t>Grid Móvil</w:t>
      </w:r>
      <w:r w:rsidRPr="0039092A">
        <w:rPr>
          <w:lang w:val="es-CO"/>
        </w:rPr>
        <w:t>?</w:t>
      </w:r>
    </w:p>
    <w:p w14:paraId="0119A5BE" w14:textId="0F5672FC" w:rsidR="00A1086A" w:rsidRPr="00F413A0" w:rsidRDefault="00822328" w:rsidP="00B70135">
      <w:pPr>
        <w:pStyle w:val="Ttulo3"/>
        <w:numPr>
          <w:ilvl w:val="1"/>
          <w:numId w:val="3"/>
        </w:numPr>
        <w:ind w:left="1800"/>
        <w:rPr>
          <w:lang w:val="es-ES"/>
        </w:rPr>
      </w:pPr>
      <w:bookmarkStart w:id="13" w:name="_Toc467015845"/>
      <w:r w:rsidRPr="00F413A0">
        <w:rPr>
          <w:lang w:val="es-ES"/>
        </w:rPr>
        <w:t>Impacto Esperado</w:t>
      </w:r>
      <w:bookmarkEnd w:id="13"/>
    </w:p>
    <w:p w14:paraId="64C869CF" w14:textId="07590BD2" w:rsidR="00042D40" w:rsidRDefault="00E6482D" w:rsidP="00042D40">
      <w:pPr>
        <w:ind w:left="1080"/>
        <w:jc w:val="both"/>
        <w:rPr>
          <w:lang w:val="es-CO"/>
        </w:rPr>
      </w:pPr>
      <w:r w:rsidRPr="00E6482D">
        <w:rPr>
          <w:lang w:val="es-CO"/>
        </w:rPr>
        <w:t xml:space="preserve">El presente trabajo hace parte de un proyecto de investigación </w:t>
      </w:r>
      <w:r w:rsidR="0070707D">
        <w:rPr>
          <w:lang w:val="es-CO"/>
        </w:rPr>
        <w:t xml:space="preserve">que tiene como objetivo </w:t>
      </w:r>
      <w:r w:rsidRPr="00E6482D">
        <w:rPr>
          <w:lang w:val="es-CO"/>
        </w:rPr>
        <w:t>el procesamiento de imágenes médicas en dispositivos móviles, por lo cual podría tener un impac</w:t>
      </w:r>
      <w:r w:rsidR="006B2358">
        <w:rPr>
          <w:lang w:val="es-CO"/>
        </w:rPr>
        <w:t>to en el campo de la medicina</w:t>
      </w:r>
      <w:r w:rsidR="0070707D">
        <w:rPr>
          <w:lang w:val="es-CO"/>
        </w:rPr>
        <w:t>.</w:t>
      </w:r>
      <w:r w:rsidR="006B2358">
        <w:rPr>
          <w:lang w:val="es-CO"/>
        </w:rPr>
        <w:t xml:space="preserve"> Se contemplaría la posibilidad de</w:t>
      </w:r>
      <w:r w:rsidRPr="00E6482D">
        <w:rPr>
          <w:lang w:val="es-CO"/>
        </w:rPr>
        <w:t xml:space="preserve"> </w:t>
      </w:r>
      <w:r>
        <w:rPr>
          <w:lang w:val="es-CO"/>
        </w:rPr>
        <w:t>aprovecha</w:t>
      </w:r>
      <w:r w:rsidR="006B2358">
        <w:rPr>
          <w:lang w:val="es-CO"/>
        </w:rPr>
        <w:t>r</w:t>
      </w:r>
      <w:r w:rsidRPr="00E6482D">
        <w:rPr>
          <w:lang w:val="es-CO"/>
        </w:rPr>
        <w:t xml:space="preserve"> </w:t>
      </w:r>
      <w:r w:rsidR="006B2358">
        <w:rPr>
          <w:lang w:val="es-CO"/>
        </w:rPr>
        <w:t xml:space="preserve">los </w:t>
      </w:r>
      <w:r w:rsidRPr="00E6482D">
        <w:rPr>
          <w:lang w:val="es-CO"/>
        </w:rPr>
        <w:t xml:space="preserve">recursos de cómputo de múltiples dispositivos </w:t>
      </w:r>
      <w:r w:rsidR="00C53F1A" w:rsidRPr="00E6482D">
        <w:rPr>
          <w:lang w:val="es-CO"/>
        </w:rPr>
        <w:t>móviles</w:t>
      </w:r>
      <w:r w:rsidR="00C53F1A">
        <w:rPr>
          <w:lang w:val="es-CO"/>
        </w:rPr>
        <w:t>,</w:t>
      </w:r>
      <w:r w:rsidR="00C53F1A" w:rsidRPr="00E6482D">
        <w:rPr>
          <w:lang w:val="es-CO"/>
        </w:rPr>
        <w:t xml:space="preserve"> que</w:t>
      </w:r>
      <w:r w:rsidRPr="00E6482D">
        <w:rPr>
          <w:lang w:val="es-CO"/>
        </w:rPr>
        <w:t xml:space="preserve"> pueden estar en una institución médica</w:t>
      </w:r>
      <w:r w:rsidR="0070707D">
        <w:rPr>
          <w:lang w:val="es-CO"/>
        </w:rPr>
        <w:t>.</w:t>
      </w:r>
      <w:r w:rsidR="00C53F1A">
        <w:rPr>
          <w:lang w:val="es-CO"/>
        </w:rPr>
        <w:t xml:space="preserve"> </w:t>
      </w:r>
      <w:r w:rsidR="00D35C73">
        <w:rPr>
          <w:lang w:val="es-CO"/>
        </w:rPr>
        <w:t xml:space="preserve">Las aplicaciones sobre esta </w:t>
      </w:r>
      <w:r w:rsidR="00C53F1A">
        <w:rPr>
          <w:lang w:val="es-CO"/>
        </w:rPr>
        <w:t>Grid pudieran</w:t>
      </w:r>
      <w:r w:rsidR="006A5A2B" w:rsidRPr="0070707D">
        <w:rPr>
          <w:lang w:val="es-CO"/>
        </w:rPr>
        <w:t xml:space="preserve"> beneficiarse de las ventajas asociadas a la computación móvil: puede </w:t>
      </w:r>
      <w:r w:rsidR="006B2358">
        <w:rPr>
          <w:lang w:val="es-CO"/>
        </w:rPr>
        <w:t>alcanzar</w:t>
      </w:r>
      <w:r w:rsidR="006A5A2B" w:rsidRPr="0070707D">
        <w:rPr>
          <w:lang w:val="es-CO"/>
        </w:rPr>
        <w:t xml:space="preserve"> lugares y estratos sociales de difícil penetración por otro tipo de sistemas informáticos</w:t>
      </w:r>
      <w:r w:rsidR="00042D40">
        <w:rPr>
          <w:lang w:val="es-CO"/>
        </w:rPr>
        <w:t xml:space="preserve">, pudiera resultar más económico en término de inversiones (menos computadores físicos), se economizaría en espacio, si el procesamiento está al alcance de un clic, un médico pudiera tener el diagnóstico de un paciente sin interrumpir la interacción con él. </w:t>
      </w:r>
    </w:p>
    <w:p w14:paraId="7B4171F3" w14:textId="26A09715" w:rsidR="00C53F1A" w:rsidRPr="0070707D" w:rsidRDefault="00C53F1A" w:rsidP="00042D40">
      <w:pPr>
        <w:jc w:val="both"/>
        <w:rPr>
          <w:lang w:val="es-CO"/>
        </w:rPr>
      </w:pPr>
    </w:p>
    <w:p w14:paraId="2A9381C5" w14:textId="4C9586C8" w:rsidR="00250825" w:rsidRDefault="00E6482D" w:rsidP="00C53F1A">
      <w:pPr>
        <w:ind w:left="1080"/>
        <w:jc w:val="both"/>
        <w:rPr>
          <w:lang w:val="es-CO"/>
        </w:rPr>
      </w:pPr>
      <w:r w:rsidRPr="00E6482D">
        <w:rPr>
          <w:lang w:val="es-CO"/>
        </w:rPr>
        <w:t>Adicionalmente se hará un importante aporte, principalmente de investigación, a la comunidad científica de la Grid y</w:t>
      </w:r>
      <w:r w:rsidR="0070707D">
        <w:rPr>
          <w:lang w:val="es-CO"/>
        </w:rPr>
        <w:t xml:space="preserve"> Sistemas Distribuidos.  P</w:t>
      </w:r>
      <w:r w:rsidRPr="00E6482D">
        <w:rPr>
          <w:lang w:val="es-CO"/>
        </w:rPr>
        <w:t xml:space="preserve">osiblemente se abrirá un extenso mundo de posibilidades </w:t>
      </w:r>
      <w:r w:rsidR="00506015">
        <w:rPr>
          <w:lang w:val="es-CO"/>
        </w:rPr>
        <w:t>para otro tipo de aplicaciones secuenciales o paralelas que hagan uso de la Grid</w:t>
      </w:r>
      <w:r w:rsidRPr="00E6482D">
        <w:rPr>
          <w:lang w:val="es-CO"/>
        </w:rPr>
        <w:t>.</w:t>
      </w:r>
      <w:r w:rsidR="00506015">
        <w:rPr>
          <w:lang w:val="es-CO"/>
        </w:rPr>
        <w:t xml:space="preserve"> Esto puede enriquecer las líneas de investigación y la docencia en pre y postgrado.   </w:t>
      </w:r>
    </w:p>
    <w:p w14:paraId="61A7529F" w14:textId="77777777" w:rsidR="001E4A05" w:rsidRPr="00E6482D" w:rsidRDefault="001E4A05" w:rsidP="00C53F1A">
      <w:pPr>
        <w:ind w:left="720"/>
        <w:rPr>
          <w:lang w:val="es-CO"/>
        </w:rPr>
      </w:pPr>
    </w:p>
    <w:p w14:paraId="713F12A5" w14:textId="77777777" w:rsidR="00A1086A" w:rsidRPr="00FF0972" w:rsidRDefault="00822328" w:rsidP="00B70135">
      <w:pPr>
        <w:pStyle w:val="Ttulo2"/>
        <w:numPr>
          <w:ilvl w:val="0"/>
          <w:numId w:val="3"/>
        </w:numPr>
        <w:ind w:left="1110"/>
        <w:rPr>
          <w:lang w:val="es-CO"/>
        </w:rPr>
      </w:pPr>
      <w:bookmarkStart w:id="14" w:name="_Toc467015846"/>
      <w:bookmarkStart w:id="15" w:name="_Toc512935106"/>
      <w:bookmarkStart w:id="16" w:name="_Toc512935112"/>
      <w:r w:rsidRPr="00FF0972">
        <w:rPr>
          <w:lang w:val="es-CO"/>
        </w:rPr>
        <w:t>Descripción del Proyecto</w:t>
      </w:r>
      <w:bookmarkEnd w:id="14"/>
    </w:p>
    <w:p w14:paraId="79129E1E" w14:textId="77777777" w:rsidR="00A1086A" w:rsidRPr="00F413A0" w:rsidRDefault="00822328" w:rsidP="00B70135">
      <w:pPr>
        <w:pStyle w:val="Ttulo3"/>
        <w:numPr>
          <w:ilvl w:val="1"/>
          <w:numId w:val="3"/>
        </w:numPr>
        <w:ind w:left="1800"/>
        <w:rPr>
          <w:lang w:val="es-ES"/>
        </w:rPr>
      </w:pPr>
      <w:bookmarkStart w:id="17" w:name="_Toc467015847"/>
      <w:r w:rsidRPr="00F413A0">
        <w:rPr>
          <w:lang w:val="es-ES"/>
        </w:rPr>
        <w:t>Objetivo general</w:t>
      </w:r>
      <w:bookmarkEnd w:id="17"/>
    </w:p>
    <w:p w14:paraId="39088E16" w14:textId="33717460" w:rsidR="00E6482D" w:rsidRPr="007567D0" w:rsidRDefault="00E6482D" w:rsidP="00C53F1A">
      <w:pPr>
        <w:pStyle w:val="Comment0"/>
        <w:ind w:left="1080"/>
        <w:rPr>
          <w:i w:val="0"/>
          <w:color w:val="auto"/>
          <w:sz w:val="24"/>
          <w:szCs w:val="24"/>
          <w:lang w:val="es-CO"/>
        </w:rPr>
      </w:pPr>
      <w:r w:rsidRPr="007567D0">
        <w:rPr>
          <w:i w:val="0"/>
          <w:color w:val="auto"/>
          <w:sz w:val="24"/>
          <w:szCs w:val="24"/>
          <w:lang w:val="es-CO"/>
        </w:rPr>
        <w:t xml:space="preserve">Extender </w:t>
      </w:r>
      <w:r w:rsidR="001E4A05" w:rsidRPr="007567D0">
        <w:rPr>
          <w:i w:val="0"/>
          <w:color w:val="auto"/>
          <w:sz w:val="24"/>
          <w:szCs w:val="24"/>
          <w:lang w:val="es-CO"/>
        </w:rPr>
        <w:t>Boinc</w:t>
      </w:r>
      <w:r w:rsidRPr="007567D0">
        <w:rPr>
          <w:i w:val="0"/>
          <w:color w:val="auto"/>
          <w:sz w:val="24"/>
          <w:szCs w:val="24"/>
          <w:lang w:val="es-CO"/>
        </w:rPr>
        <w:t xml:space="preserve"> para ejecutar algoritmos, previamente implementados, que procesan imágenes médicas</w:t>
      </w:r>
      <w:r w:rsidR="00506015" w:rsidRPr="007567D0">
        <w:rPr>
          <w:i w:val="0"/>
          <w:color w:val="auto"/>
          <w:sz w:val="24"/>
          <w:szCs w:val="24"/>
          <w:lang w:val="es-CO"/>
        </w:rPr>
        <w:t xml:space="preserve"> </w:t>
      </w:r>
      <w:r w:rsidRPr="007567D0">
        <w:rPr>
          <w:i w:val="0"/>
          <w:color w:val="auto"/>
          <w:sz w:val="24"/>
          <w:szCs w:val="24"/>
          <w:lang w:val="es-CO"/>
        </w:rPr>
        <w:t>basados en la estrategia dividir y conquistar.</w:t>
      </w:r>
    </w:p>
    <w:p w14:paraId="183FC2F4" w14:textId="77777777" w:rsidR="00A1086A" w:rsidRPr="00F413A0" w:rsidRDefault="00822328" w:rsidP="00B70135">
      <w:pPr>
        <w:pStyle w:val="Ttulo3"/>
        <w:numPr>
          <w:ilvl w:val="1"/>
          <w:numId w:val="3"/>
        </w:numPr>
        <w:ind w:left="1800"/>
        <w:rPr>
          <w:lang w:val="es-ES"/>
        </w:rPr>
      </w:pPr>
      <w:bookmarkStart w:id="18" w:name="_Toc467015848"/>
      <w:r w:rsidRPr="00F413A0">
        <w:rPr>
          <w:lang w:val="es-ES"/>
        </w:rPr>
        <w:lastRenderedPageBreak/>
        <w:t>Objetivos específicos</w:t>
      </w:r>
      <w:bookmarkEnd w:id="18"/>
    </w:p>
    <w:p w14:paraId="269793BA" w14:textId="2A9C68B9" w:rsidR="00FF411B" w:rsidRPr="00FF411B" w:rsidRDefault="00FF411B" w:rsidP="00B70135">
      <w:pPr>
        <w:numPr>
          <w:ilvl w:val="0"/>
          <w:numId w:val="5"/>
        </w:numPr>
        <w:tabs>
          <w:tab w:val="num" w:pos="1800"/>
        </w:tabs>
        <w:textAlignment w:val="baseline"/>
        <w:rPr>
          <w:lang w:val="es-CO"/>
        </w:rPr>
      </w:pPr>
      <w:r w:rsidRPr="00FF411B">
        <w:rPr>
          <w:lang w:val="es-CO"/>
        </w:rPr>
        <w:t xml:space="preserve">Familiarizarse con el uso y la configuración de </w:t>
      </w:r>
      <w:r w:rsidR="001E4A05" w:rsidRPr="001E4A05">
        <w:rPr>
          <w:lang w:val="es-CO"/>
        </w:rPr>
        <w:t>Boinc</w:t>
      </w:r>
      <w:r w:rsidRPr="00FF411B">
        <w:rPr>
          <w:lang w:val="es-CO"/>
        </w:rPr>
        <w:t>.</w:t>
      </w:r>
    </w:p>
    <w:p w14:paraId="7BC9B350" w14:textId="5F82C4AE" w:rsidR="00F40AB4" w:rsidRDefault="00FF411B" w:rsidP="00B70135">
      <w:pPr>
        <w:numPr>
          <w:ilvl w:val="0"/>
          <w:numId w:val="5"/>
        </w:numPr>
        <w:tabs>
          <w:tab w:val="num" w:pos="1800"/>
        </w:tabs>
        <w:textAlignment w:val="baseline"/>
        <w:rPr>
          <w:lang w:val="es-CO"/>
        </w:rPr>
      </w:pPr>
      <w:r w:rsidRPr="00FF411B">
        <w:rPr>
          <w:lang w:val="es-CO"/>
        </w:rPr>
        <w:t xml:space="preserve">Diseñar una solución para extender </w:t>
      </w:r>
      <w:r w:rsidR="001E4A05" w:rsidRPr="001E4A05">
        <w:rPr>
          <w:lang w:val="es-CO"/>
        </w:rPr>
        <w:t xml:space="preserve">Boinc </w:t>
      </w:r>
      <w:r w:rsidRPr="00FF411B">
        <w:rPr>
          <w:lang w:val="es-CO"/>
        </w:rPr>
        <w:t>permitiendo adaptar algoritmos con características específicas.</w:t>
      </w:r>
    </w:p>
    <w:p w14:paraId="63BF46A5" w14:textId="314A5297" w:rsidR="00FF411B" w:rsidRPr="00F40AB4" w:rsidRDefault="00FF411B" w:rsidP="00B70135">
      <w:pPr>
        <w:numPr>
          <w:ilvl w:val="0"/>
          <w:numId w:val="5"/>
        </w:numPr>
        <w:tabs>
          <w:tab w:val="num" w:pos="1800"/>
        </w:tabs>
        <w:textAlignment w:val="baseline"/>
        <w:rPr>
          <w:lang w:val="es-CO"/>
        </w:rPr>
      </w:pPr>
      <w:r w:rsidRPr="00F40AB4">
        <w:rPr>
          <w:lang w:val="es-CO"/>
        </w:rPr>
        <w:t xml:space="preserve">Implementar la solución diseñada para extender </w:t>
      </w:r>
      <w:r w:rsidR="001E4A05" w:rsidRPr="001E4A05">
        <w:rPr>
          <w:lang w:val="es-CO"/>
        </w:rPr>
        <w:t>Boinc</w:t>
      </w:r>
      <w:r w:rsidRPr="00F40AB4">
        <w:rPr>
          <w:lang w:val="es-CO"/>
        </w:rPr>
        <w:t xml:space="preserve">. </w:t>
      </w:r>
    </w:p>
    <w:p w14:paraId="3EB0D8F6" w14:textId="77777777" w:rsidR="00F40AB4" w:rsidRDefault="00FF411B" w:rsidP="00B70135">
      <w:pPr>
        <w:numPr>
          <w:ilvl w:val="0"/>
          <w:numId w:val="5"/>
        </w:numPr>
        <w:tabs>
          <w:tab w:val="clear" w:pos="1440"/>
          <w:tab w:val="num" w:pos="2520"/>
        </w:tabs>
        <w:ind w:left="1429" w:hanging="349"/>
        <w:textAlignment w:val="baseline"/>
        <w:rPr>
          <w:lang w:val="es-CO"/>
        </w:rPr>
      </w:pPr>
      <w:r w:rsidRPr="00FF411B">
        <w:rPr>
          <w:lang w:val="es-CO"/>
        </w:rPr>
        <w:t>Ejecutar en Boinc algoritmos que utilicen librerías de procesamiento de imágenes médicas.</w:t>
      </w:r>
    </w:p>
    <w:p w14:paraId="5105BEB8" w14:textId="21801F8C" w:rsidR="00E6482D" w:rsidRPr="00F40AB4" w:rsidRDefault="00FF411B" w:rsidP="00B70135">
      <w:pPr>
        <w:numPr>
          <w:ilvl w:val="0"/>
          <w:numId w:val="5"/>
        </w:numPr>
        <w:tabs>
          <w:tab w:val="clear" w:pos="1440"/>
          <w:tab w:val="num" w:pos="2520"/>
        </w:tabs>
        <w:ind w:left="1429" w:hanging="349"/>
        <w:textAlignment w:val="baseline"/>
        <w:rPr>
          <w:lang w:val="es-CO"/>
        </w:rPr>
      </w:pPr>
      <w:r w:rsidRPr="00F40AB4">
        <w:rPr>
          <w:lang w:val="es-CO"/>
        </w:rPr>
        <w:t xml:space="preserve">Validar la solución propuesta. </w:t>
      </w:r>
    </w:p>
    <w:bookmarkEnd w:id="15"/>
    <w:p w14:paraId="7316830F" w14:textId="1FB92378" w:rsidR="001E4A05" w:rsidRDefault="001E4A05">
      <w:pPr>
        <w:rPr>
          <w:b/>
          <w:i/>
          <w:color w:val="000080"/>
          <w:lang w:val="es-CO"/>
        </w:rPr>
      </w:pPr>
    </w:p>
    <w:p w14:paraId="048B9381" w14:textId="181D3960" w:rsidR="00C4361E" w:rsidRDefault="00C4361E">
      <w:pPr>
        <w:rPr>
          <w:b/>
          <w:i/>
          <w:color w:val="000080"/>
          <w:lang w:val="es-CO"/>
        </w:rPr>
      </w:pPr>
    </w:p>
    <w:p w14:paraId="342EDF6F" w14:textId="62A3846D" w:rsidR="00FA6BBA" w:rsidRDefault="00FA6BBA">
      <w:pPr>
        <w:rPr>
          <w:b/>
          <w:i/>
          <w:color w:val="000080"/>
          <w:lang w:val="es-CO"/>
        </w:rPr>
      </w:pPr>
    </w:p>
    <w:p w14:paraId="361C2563" w14:textId="23C6CD17" w:rsidR="00FA6BBA" w:rsidRDefault="00FA6BBA">
      <w:pPr>
        <w:rPr>
          <w:b/>
          <w:i/>
          <w:color w:val="000080"/>
          <w:lang w:val="es-CO"/>
        </w:rPr>
      </w:pPr>
    </w:p>
    <w:p w14:paraId="1CB6B802" w14:textId="196EFA83" w:rsidR="00FA6BBA" w:rsidRDefault="00FA6BBA">
      <w:pPr>
        <w:rPr>
          <w:b/>
          <w:i/>
          <w:color w:val="000080"/>
          <w:lang w:val="es-CO"/>
        </w:rPr>
      </w:pPr>
    </w:p>
    <w:p w14:paraId="518D21F8" w14:textId="7EAE5122" w:rsidR="00FA6BBA" w:rsidRDefault="00FA6BBA">
      <w:pPr>
        <w:rPr>
          <w:b/>
          <w:i/>
          <w:color w:val="000080"/>
          <w:lang w:val="es-CO"/>
        </w:rPr>
      </w:pPr>
    </w:p>
    <w:p w14:paraId="006B8316" w14:textId="3A159D88" w:rsidR="00FA6BBA" w:rsidRDefault="00FA6BBA">
      <w:pPr>
        <w:rPr>
          <w:b/>
          <w:i/>
          <w:color w:val="000080"/>
          <w:lang w:val="es-CO"/>
        </w:rPr>
      </w:pPr>
    </w:p>
    <w:p w14:paraId="6A4943CB" w14:textId="33205B59" w:rsidR="00FA6BBA" w:rsidRDefault="00FA6BBA">
      <w:pPr>
        <w:rPr>
          <w:b/>
          <w:i/>
          <w:color w:val="000080"/>
          <w:lang w:val="es-CO"/>
        </w:rPr>
      </w:pPr>
    </w:p>
    <w:p w14:paraId="7B5D2278" w14:textId="4A74B9AC" w:rsidR="00FA6BBA" w:rsidRDefault="00FA6BBA">
      <w:pPr>
        <w:rPr>
          <w:b/>
          <w:i/>
          <w:color w:val="000080"/>
          <w:lang w:val="es-CO"/>
        </w:rPr>
      </w:pPr>
    </w:p>
    <w:p w14:paraId="7B03C92F" w14:textId="5D077D5F" w:rsidR="00FA6BBA" w:rsidRDefault="00FA6BBA">
      <w:pPr>
        <w:rPr>
          <w:b/>
          <w:i/>
          <w:color w:val="000080"/>
          <w:lang w:val="es-CO"/>
        </w:rPr>
      </w:pPr>
    </w:p>
    <w:p w14:paraId="036192B0" w14:textId="7FCAC2AE" w:rsidR="00FA6BBA" w:rsidRDefault="00FA6BBA">
      <w:pPr>
        <w:rPr>
          <w:b/>
          <w:i/>
          <w:color w:val="000080"/>
          <w:lang w:val="es-CO"/>
        </w:rPr>
      </w:pPr>
    </w:p>
    <w:p w14:paraId="209B88EB" w14:textId="53069C28" w:rsidR="00FA6BBA" w:rsidRDefault="00FA6BBA">
      <w:pPr>
        <w:rPr>
          <w:b/>
          <w:i/>
          <w:color w:val="000080"/>
          <w:lang w:val="es-CO"/>
        </w:rPr>
      </w:pPr>
    </w:p>
    <w:p w14:paraId="3FA186EB" w14:textId="422EB05A" w:rsidR="00FA6BBA" w:rsidRDefault="00FA6BBA">
      <w:pPr>
        <w:rPr>
          <w:b/>
          <w:i/>
          <w:color w:val="000080"/>
          <w:lang w:val="es-CO"/>
        </w:rPr>
      </w:pPr>
    </w:p>
    <w:p w14:paraId="143033CE" w14:textId="3380401B" w:rsidR="00FA6BBA" w:rsidRDefault="00FA6BBA">
      <w:pPr>
        <w:rPr>
          <w:b/>
          <w:i/>
          <w:color w:val="000080"/>
          <w:lang w:val="es-CO"/>
        </w:rPr>
      </w:pPr>
    </w:p>
    <w:p w14:paraId="5A280E92" w14:textId="27D6AA5B" w:rsidR="00FA6BBA" w:rsidRDefault="00FA6BBA">
      <w:pPr>
        <w:rPr>
          <w:b/>
          <w:i/>
          <w:color w:val="000080"/>
          <w:lang w:val="es-CO"/>
        </w:rPr>
      </w:pPr>
    </w:p>
    <w:p w14:paraId="7152377A" w14:textId="0BD79148" w:rsidR="00FA6BBA" w:rsidRDefault="00FA6BBA">
      <w:pPr>
        <w:rPr>
          <w:b/>
          <w:i/>
          <w:color w:val="000080"/>
          <w:lang w:val="es-CO"/>
        </w:rPr>
      </w:pPr>
    </w:p>
    <w:p w14:paraId="67ED2C6E" w14:textId="64E7394E" w:rsidR="00FA6BBA" w:rsidRDefault="00FA6BBA">
      <w:pPr>
        <w:rPr>
          <w:b/>
          <w:i/>
          <w:color w:val="000080"/>
          <w:lang w:val="es-CO"/>
        </w:rPr>
      </w:pPr>
    </w:p>
    <w:p w14:paraId="158E51AF" w14:textId="40080190" w:rsidR="00FA6BBA" w:rsidRDefault="00FA6BBA">
      <w:pPr>
        <w:rPr>
          <w:b/>
          <w:i/>
          <w:color w:val="000080"/>
          <w:lang w:val="es-CO"/>
        </w:rPr>
      </w:pPr>
    </w:p>
    <w:p w14:paraId="0E30C995" w14:textId="5131DB69" w:rsidR="00FA6BBA" w:rsidRDefault="00FA6BBA">
      <w:pPr>
        <w:rPr>
          <w:b/>
          <w:i/>
          <w:color w:val="000080"/>
          <w:lang w:val="es-CO"/>
        </w:rPr>
      </w:pPr>
    </w:p>
    <w:p w14:paraId="00BB3E50" w14:textId="79C6DBE8" w:rsidR="00FA6BBA" w:rsidRDefault="00FA6BBA">
      <w:pPr>
        <w:rPr>
          <w:b/>
          <w:i/>
          <w:color w:val="000080"/>
          <w:lang w:val="es-CO"/>
        </w:rPr>
      </w:pPr>
    </w:p>
    <w:p w14:paraId="5CEF49F7" w14:textId="695F2F7D" w:rsidR="00FA6BBA" w:rsidRDefault="00FA6BBA">
      <w:pPr>
        <w:rPr>
          <w:b/>
          <w:i/>
          <w:color w:val="000080"/>
          <w:lang w:val="es-CO"/>
        </w:rPr>
      </w:pPr>
    </w:p>
    <w:p w14:paraId="03ADB0B8" w14:textId="7CE24620" w:rsidR="00FA6BBA" w:rsidRDefault="00FA6BBA">
      <w:pPr>
        <w:rPr>
          <w:b/>
          <w:i/>
          <w:color w:val="000080"/>
          <w:lang w:val="es-CO"/>
        </w:rPr>
      </w:pPr>
    </w:p>
    <w:p w14:paraId="0FA945AB" w14:textId="6AC4E6AB" w:rsidR="00FA6BBA" w:rsidRDefault="00FA6BBA">
      <w:pPr>
        <w:rPr>
          <w:b/>
          <w:i/>
          <w:color w:val="000080"/>
          <w:lang w:val="es-CO"/>
        </w:rPr>
      </w:pPr>
    </w:p>
    <w:p w14:paraId="1ED20D48" w14:textId="64F8A5BB" w:rsidR="00FA6BBA" w:rsidRDefault="00FA6BBA">
      <w:pPr>
        <w:rPr>
          <w:b/>
          <w:i/>
          <w:color w:val="000080"/>
          <w:lang w:val="es-CO"/>
        </w:rPr>
      </w:pPr>
    </w:p>
    <w:p w14:paraId="31FAE3F5" w14:textId="6AB03360" w:rsidR="00FA6BBA" w:rsidRDefault="00FA6BBA">
      <w:pPr>
        <w:rPr>
          <w:b/>
          <w:i/>
          <w:color w:val="000080"/>
          <w:lang w:val="es-CO"/>
        </w:rPr>
      </w:pPr>
    </w:p>
    <w:p w14:paraId="04AFD451" w14:textId="548922E1" w:rsidR="00FA6BBA" w:rsidRDefault="00FA6BBA">
      <w:pPr>
        <w:rPr>
          <w:b/>
          <w:i/>
          <w:color w:val="000080"/>
          <w:lang w:val="es-CO"/>
        </w:rPr>
      </w:pPr>
    </w:p>
    <w:p w14:paraId="2C0BEFA0" w14:textId="5647675A" w:rsidR="00FA6BBA" w:rsidRDefault="00FA6BBA">
      <w:pPr>
        <w:rPr>
          <w:b/>
          <w:i/>
          <w:color w:val="000080"/>
          <w:lang w:val="es-CO"/>
        </w:rPr>
      </w:pPr>
    </w:p>
    <w:p w14:paraId="0C54C762" w14:textId="3C337B18" w:rsidR="00FA6BBA" w:rsidRDefault="00FA6BBA">
      <w:pPr>
        <w:rPr>
          <w:b/>
          <w:i/>
          <w:color w:val="000080"/>
          <w:lang w:val="es-CO"/>
        </w:rPr>
      </w:pPr>
    </w:p>
    <w:p w14:paraId="1E060D54" w14:textId="169F26FB" w:rsidR="00FA6BBA" w:rsidRDefault="00FA6BBA">
      <w:pPr>
        <w:rPr>
          <w:b/>
          <w:i/>
          <w:color w:val="000080"/>
          <w:lang w:val="es-CO"/>
        </w:rPr>
      </w:pPr>
    </w:p>
    <w:p w14:paraId="72A733C9" w14:textId="6FB24B58" w:rsidR="00FA6BBA" w:rsidRDefault="00FA6BBA">
      <w:pPr>
        <w:rPr>
          <w:b/>
          <w:i/>
          <w:color w:val="000080"/>
          <w:lang w:val="es-CO"/>
        </w:rPr>
      </w:pPr>
    </w:p>
    <w:p w14:paraId="26015253" w14:textId="1E58FB88" w:rsidR="00FA6BBA" w:rsidRDefault="00FA6BBA">
      <w:pPr>
        <w:rPr>
          <w:b/>
          <w:i/>
          <w:color w:val="000080"/>
          <w:lang w:val="es-CO"/>
        </w:rPr>
      </w:pPr>
    </w:p>
    <w:p w14:paraId="56B65B42" w14:textId="77777777" w:rsidR="00FA6BBA" w:rsidRPr="00FF0972" w:rsidRDefault="00FA6BBA">
      <w:pPr>
        <w:rPr>
          <w:b/>
          <w:i/>
          <w:color w:val="000080"/>
          <w:lang w:val="es-CO"/>
        </w:rPr>
      </w:pPr>
    </w:p>
    <w:p w14:paraId="0A3B64D9" w14:textId="028B42CC" w:rsidR="00A1086A" w:rsidRPr="00FF0972" w:rsidRDefault="00822328">
      <w:pPr>
        <w:pStyle w:val="Ttulo1"/>
        <w:rPr>
          <w:lang w:val="es-CO"/>
        </w:rPr>
      </w:pPr>
      <w:bookmarkStart w:id="19" w:name="_III_–_MARCO"/>
      <w:bookmarkStart w:id="20" w:name="_Toc159036737"/>
      <w:bookmarkStart w:id="21" w:name="_Toc467015849"/>
      <w:bookmarkEnd w:id="19"/>
      <w:r w:rsidRPr="00FF0972">
        <w:rPr>
          <w:lang w:val="es-CO"/>
        </w:rPr>
        <w:lastRenderedPageBreak/>
        <w:t xml:space="preserve">III </w:t>
      </w:r>
      <w:r w:rsidR="00FC1804">
        <w:rPr>
          <w:lang w:val="es-CO"/>
        </w:rPr>
        <w:t>–</w:t>
      </w:r>
      <w:r w:rsidRPr="00FF0972">
        <w:rPr>
          <w:lang w:val="es-CO"/>
        </w:rPr>
        <w:t xml:space="preserve"> </w:t>
      </w:r>
      <w:bookmarkEnd w:id="20"/>
      <w:r w:rsidR="00FC1804">
        <w:rPr>
          <w:lang w:val="es-CO"/>
        </w:rPr>
        <w:t>MARCO TEÓRICO</w:t>
      </w:r>
      <w:bookmarkEnd w:id="21"/>
      <w:r w:rsidR="00FC1804">
        <w:rPr>
          <w:lang w:val="es-CO"/>
        </w:rPr>
        <w:t xml:space="preserve"> </w:t>
      </w:r>
    </w:p>
    <w:p w14:paraId="5540ED36" w14:textId="7F184484" w:rsidR="00506015" w:rsidRDefault="00506015" w:rsidP="00C53F1A">
      <w:pPr>
        <w:jc w:val="both"/>
      </w:pPr>
      <w:r>
        <w:t>En est</w:t>
      </w:r>
      <w:r w:rsidR="004F3B51">
        <w:t>a</w:t>
      </w:r>
      <w:r>
        <w:t xml:space="preserve"> </w:t>
      </w:r>
      <w:r w:rsidR="004F3B51">
        <w:t>sección</w:t>
      </w:r>
      <w:r>
        <w:t xml:space="preserve"> se explic</w:t>
      </w:r>
      <w:r w:rsidR="009A62D7">
        <w:t>a</w:t>
      </w:r>
      <w:r>
        <w:t xml:space="preserve">n los conceptos fundamentales para comprender el trabajo desarrollado.  </w:t>
      </w:r>
    </w:p>
    <w:p w14:paraId="4BDFD679" w14:textId="36F596C8" w:rsidR="00FC1804" w:rsidRPr="00F413A0" w:rsidRDefault="00822328" w:rsidP="00C53F1A">
      <w:pPr>
        <w:pStyle w:val="Ttulo2"/>
        <w:numPr>
          <w:ilvl w:val="0"/>
          <w:numId w:val="2"/>
        </w:numPr>
        <w:ind w:left="750"/>
        <w:rPr>
          <w:lang w:val="es-ES"/>
        </w:rPr>
      </w:pPr>
      <w:bookmarkStart w:id="22" w:name="_Toc467015850"/>
      <w:r w:rsidRPr="00F413A0">
        <w:rPr>
          <w:lang w:val="es-ES"/>
        </w:rPr>
        <w:t>Conceptos Fundamentales</w:t>
      </w:r>
      <w:bookmarkEnd w:id="22"/>
    </w:p>
    <w:p w14:paraId="06A643E9" w14:textId="73ED0429" w:rsidR="00FC1804" w:rsidRDefault="00FC1804" w:rsidP="00C53F1A">
      <w:pPr>
        <w:pStyle w:val="Ttulo3"/>
        <w:numPr>
          <w:ilvl w:val="1"/>
          <w:numId w:val="2"/>
        </w:numPr>
        <w:ind w:left="1440"/>
        <w:rPr>
          <w:lang w:val="es-CO"/>
        </w:rPr>
      </w:pPr>
      <w:bookmarkStart w:id="23" w:name="_Toc467015851"/>
      <w:r w:rsidRPr="00B47F38">
        <w:rPr>
          <w:lang w:val="es-CO"/>
        </w:rPr>
        <w:t>Grid Móvil</w:t>
      </w:r>
      <w:r w:rsidR="00B47F38">
        <w:rPr>
          <w:lang w:val="es-CO"/>
        </w:rPr>
        <w:t xml:space="preserve"> y p</w:t>
      </w:r>
      <w:r w:rsidR="00B47F38" w:rsidRPr="00B47F38">
        <w:rPr>
          <w:lang w:val="es-CO"/>
        </w:rPr>
        <w:t>rocesamiento paralelo</w:t>
      </w:r>
      <w:bookmarkEnd w:id="23"/>
    </w:p>
    <w:p w14:paraId="21025DF4" w14:textId="3380E249" w:rsidR="00B47F38" w:rsidRPr="007567D0" w:rsidRDefault="00B47F38" w:rsidP="00B70135">
      <w:pPr>
        <w:pStyle w:val="Prrafodelista"/>
        <w:numPr>
          <w:ilvl w:val="0"/>
          <w:numId w:val="8"/>
        </w:numPr>
        <w:ind w:left="1800"/>
        <w:rPr>
          <w:sz w:val="24"/>
          <w:szCs w:val="24"/>
          <w:lang w:val="es-CO"/>
        </w:rPr>
      </w:pPr>
      <w:r w:rsidRPr="007567D0">
        <w:rPr>
          <w:b/>
          <w:sz w:val="24"/>
          <w:szCs w:val="24"/>
          <w:lang w:val="es-CO"/>
        </w:rPr>
        <w:t xml:space="preserve">Clúster: </w:t>
      </w:r>
      <w:r w:rsidRPr="007567D0">
        <w:rPr>
          <w:sz w:val="24"/>
          <w:szCs w:val="24"/>
          <w:lang w:val="es-CO"/>
        </w:rPr>
        <w:t xml:space="preserve">Es un tipo de sistema de procesamiento paralelo compuesto por un conjunto de computadoras interconectadas a través de algún tipo de red, las cuales cooperan configurando un recurso que se ve como “único e integrado”, más allá de la distribución física de sus componentes. Cada procesador puede tener diferente hardware y sistema operativo. Actualmente existen numerosas áreas de aplicación para los clúster tales como el cómputo científico, los sistemas industriales de tiempo real, </w:t>
      </w:r>
      <w:r w:rsidR="00506015" w:rsidRPr="007567D0">
        <w:rPr>
          <w:sz w:val="24"/>
          <w:szCs w:val="24"/>
          <w:lang w:val="es-CO"/>
        </w:rPr>
        <w:t xml:space="preserve">el </w:t>
      </w:r>
      <w:r w:rsidR="001E4A05" w:rsidRPr="007567D0">
        <w:rPr>
          <w:sz w:val="24"/>
          <w:szCs w:val="24"/>
          <w:lang w:val="es-CO"/>
        </w:rPr>
        <w:t>comercio electrónico (</w:t>
      </w:r>
      <w:r w:rsidRPr="007567D0">
        <w:rPr>
          <w:sz w:val="24"/>
          <w:szCs w:val="24"/>
          <w:lang w:val="es-CO"/>
        </w:rPr>
        <w:t>e-commerce</w:t>
      </w:r>
      <w:r w:rsidR="001E4A05" w:rsidRPr="007567D0">
        <w:rPr>
          <w:sz w:val="24"/>
          <w:szCs w:val="24"/>
          <w:lang w:val="es-CO"/>
        </w:rPr>
        <w:t>)</w:t>
      </w:r>
      <w:r w:rsidRPr="007567D0">
        <w:rPr>
          <w:sz w:val="24"/>
          <w:szCs w:val="24"/>
          <w:lang w:val="es-CO"/>
        </w:rPr>
        <w:t>, servicios web, sistemas militares o aplicaciones de seguridad crítica como el control de reactores nucleares</w:t>
      </w:r>
      <w:r w:rsidR="001E4A05" w:rsidRPr="007567D0">
        <w:rPr>
          <w:sz w:val="24"/>
          <w:szCs w:val="24"/>
          <w:lang w:val="es-CO"/>
        </w:rPr>
        <w:t xml:space="preserve"> </w:t>
      </w:r>
      <w:r w:rsidR="001E4A05" w:rsidRPr="007567D0">
        <w:rPr>
          <w:sz w:val="24"/>
          <w:szCs w:val="24"/>
          <w:lang w:val="es-CO"/>
        </w:rPr>
        <w:fldChar w:fldCharType="begin"/>
      </w:r>
      <w:r w:rsidR="00AA0003">
        <w:rPr>
          <w:sz w:val="24"/>
          <w:szCs w:val="24"/>
          <w:lang w:val="es-CO"/>
        </w:rPr>
        <w:instrText xml:space="preserve"> ADDIN ZOTERO_ITEM CSL_CITATION {"citationID":"2bdgrgjaf6","properties":{"formattedCitation":"[30]","plainCitation":"[30]"},"citationItems":[{"id":816,"uris":["http://zotero.org/groups/480308/items/TPKH8USN"],"uri":["http://zotero.org/groups/480308/items/TPKH8USN"],"itemData":{"id":816,"type":"article-magazine","title":"DECISION ANALYSIS AND  RESOLUTION PROCESS","container-title":"POST","volume":"12, No. 2","URL":"http://www.processgroup.com/pgpostoct05.pdf","author":[{"literal":"The Process Group"}],"issued":{"date-parts":[["2005",10]]}}}],"schema":"https://github.com/citation-style-language/schema/raw/master/csl-citation.json"} </w:instrText>
      </w:r>
      <w:r w:rsidR="001E4A05" w:rsidRPr="007567D0">
        <w:rPr>
          <w:sz w:val="24"/>
          <w:szCs w:val="24"/>
          <w:lang w:val="es-CO"/>
        </w:rPr>
        <w:fldChar w:fldCharType="separate"/>
      </w:r>
      <w:r w:rsidR="00FC61C4" w:rsidRPr="002C02FF">
        <w:rPr>
          <w:sz w:val="24"/>
          <w:szCs w:val="24"/>
          <w:lang w:val="es-CO"/>
        </w:rPr>
        <w:t>[30]</w:t>
      </w:r>
      <w:r w:rsidR="001E4A05" w:rsidRPr="007567D0">
        <w:rPr>
          <w:sz w:val="24"/>
          <w:szCs w:val="24"/>
          <w:lang w:val="es-CO"/>
        </w:rPr>
        <w:fldChar w:fldCharType="end"/>
      </w:r>
      <w:r w:rsidRPr="007567D0">
        <w:rPr>
          <w:sz w:val="24"/>
          <w:szCs w:val="24"/>
          <w:lang w:val="es-CO"/>
        </w:rPr>
        <w:t>.</w:t>
      </w:r>
    </w:p>
    <w:p w14:paraId="72DB1DAC" w14:textId="77777777" w:rsidR="00B47F38" w:rsidRPr="007567D0" w:rsidRDefault="00B47F38" w:rsidP="00C53F1A">
      <w:pPr>
        <w:pStyle w:val="Prrafodelista"/>
        <w:ind w:left="1800"/>
        <w:rPr>
          <w:sz w:val="24"/>
          <w:szCs w:val="24"/>
          <w:lang w:val="es-CO"/>
        </w:rPr>
      </w:pPr>
    </w:p>
    <w:p w14:paraId="5B0E4CFD" w14:textId="58B953E7" w:rsidR="00B47F38" w:rsidRPr="007567D0" w:rsidRDefault="00B47F38" w:rsidP="00B70135">
      <w:pPr>
        <w:numPr>
          <w:ilvl w:val="0"/>
          <w:numId w:val="6"/>
        </w:numPr>
        <w:tabs>
          <w:tab w:val="clear" w:pos="720"/>
          <w:tab w:val="num" w:pos="2880"/>
        </w:tabs>
        <w:ind w:left="1800"/>
        <w:jc w:val="both"/>
        <w:textAlignment w:val="baseline"/>
        <w:rPr>
          <w:lang w:val="es-CO"/>
        </w:rPr>
      </w:pPr>
      <w:r w:rsidRPr="007567D0">
        <w:rPr>
          <w:b/>
          <w:lang w:val="es-CO"/>
        </w:rPr>
        <w:t>Grid:</w:t>
      </w:r>
      <w:r w:rsidRPr="007567D0">
        <w:rPr>
          <w:lang w:val="es-CO"/>
        </w:rPr>
        <w:t xml:space="preserve"> Es un tipo de sistema distribuido/paralelo que permite seleccionar, compartir e integrar recursos autónomos geográficamente distribuidos que pueden ser computadoras, software, bases de datos, instrumentos, dispositivos especiales y recursos humanos. Una Grid es una configuración colaborativa que se puede adaptar dinámicamente según lo requerido por el usuario, la disponibilidad y potencia de cómputo de los recursos conectados. De hecho a partir de una infraestructura de Grid “real” se pueden configurar varios sistemas “virtuales” que atienden requerimientos de diferentes usuarios </w:t>
      </w:r>
      <w:r w:rsidRPr="007567D0">
        <w:rPr>
          <w:lang w:val="es-CO"/>
        </w:rPr>
        <w:fldChar w:fldCharType="begin"/>
      </w:r>
      <w:r w:rsidR="00AA0003">
        <w:rPr>
          <w:lang w:val="es-CO"/>
        </w:rPr>
        <w:instrText xml:space="preserve"> ADDIN ZOTERO_ITEM CSL_CITATION {"citationID":"UmRP1yf3","properties":{"formattedCitation":"[13], [31]","plainCitation":"[13], [31]"},"citationItems":[{"id":394,"uris":["http://zotero.org/groups/480308/items/TTQ9SSW4"],"uri":["http://zotero.org/groups/480308/items/TTQ9SSW4"],"itemData":{"id":394,"type":"article-journal","title":"The Anatomy of the Grid: Enabling Scalable Virtual Organizations","container-title":"International Journal of High Performance Computing Applications","page":"200-222","volume":"15","issue":"3","source":"CrossRef","DOI":"10.1177/109434200101500302","ISSN":"1094-3420","shortTitle":"The Anatomy of the Grid","language":"en","author":[{"family":"Foster","given":"I."}],"issued":{"date-parts":[["2001",8,1]]}}},{"id":364,"uris":["http://zotero.org/groups/480308/items/S8KT7V6B"],"uri":["http://zotero.org/groups/480308/items/S8KT7V6B"],"itemData":{"id":364,"type":"article-journal","title":"Mobile Grid Computing: Facts or Fantasy?","page":"8","volume":"4","issue":"1","abstract":"The growing availability of networked mobile devices has created a vast collective pool of unexploited computing resources. In this paper we analyze the challenges for harvesting this potential for grid computing. The inherent limitations of typical","shortTitle":"Mobile Grid Computing","journalAbbreviation":"IJMSE","author":[{"family":"Parmar","given":"Ketan B."},{"family":"Jani","given":"Nalinbhai N."},{"family":"Shrivastav","given":"Pranav S."},{"family":"Patel","given":"Mitesh H."}],"issued":{"date-parts":[["2013"]],"season":"J ANUARY"}}}],"schema":"https://github.com/citation-style-language/schema/raw/master/csl-citation.json"} </w:instrText>
      </w:r>
      <w:r w:rsidRPr="007567D0">
        <w:rPr>
          <w:lang w:val="es-CO"/>
        </w:rPr>
        <w:fldChar w:fldCharType="separate"/>
      </w:r>
      <w:r w:rsidR="00C87DE2" w:rsidRPr="002C02FF">
        <w:rPr>
          <w:lang w:val="es-CO"/>
        </w:rPr>
        <w:t>[13], [31]</w:t>
      </w:r>
      <w:r w:rsidRPr="007567D0">
        <w:rPr>
          <w:lang w:val="es-CO"/>
        </w:rPr>
        <w:fldChar w:fldCharType="end"/>
      </w:r>
      <w:r w:rsidRPr="007567D0">
        <w:rPr>
          <w:lang w:val="es-CO"/>
        </w:rPr>
        <w:t>.</w:t>
      </w:r>
    </w:p>
    <w:p w14:paraId="4EAC6957" w14:textId="77777777" w:rsidR="00B47F38" w:rsidRPr="007567D0" w:rsidRDefault="00B47F38" w:rsidP="00C53F1A">
      <w:pPr>
        <w:ind w:left="1800"/>
        <w:jc w:val="both"/>
        <w:textAlignment w:val="baseline"/>
        <w:rPr>
          <w:lang w:val="es-CO"/>
        </w:rPr>
      </w:pPr>
    </w:p>
    <w:p w14:paraId="475209DE" w14:textId="60E478CD" w:rsidR="00B47F38" w:rsidRDefault="00B47F38" w:rsidP="00B70135">
      <w:pPr>
        <w:numPr>
          <w:ilvl w:val="0"/>
          <w:numId w:val="7"/>
        </w:numPr>
        <w:tabs>
          <w:tab w:val="clear" w:pos="720"/>
          <w:tab w:val="num" w:pos="2520"/>
        </w:tabs>
        <w:ind w:left="1800"/>
        <w:jc w:val="both"/>
        <w:textAlignment w:val="baseline"/>
        <w:rPr>
          <w:lang w:val="es-CO"/>
        </w:rPr>
      </w:pPr>
      <w:r w:rsidRPr="007567D0">
        <w:rPr>
          <w:b/>
          <w:lang w:val="es-CO"/>
        </w:rPr>
        <w:t xml:space="preserve">Grid Móvil: </w:t>
      </w:r>
      <w:r w:rsidRPr="007567D0">
        <w:rPr>
          <w:lang w:val="es-CO"/>
        </w:rPr>
        <w:t xml:space="preserve"> Es un tipo de Grid en la cual dispositivos móviles son integrados a una Grid tradicional a través de canales inalámbricos para compartir recursos </w:t>
      </w:r>
      <w:r w:rsidRPr="007567D0">
        <w:rPr>
          <w:lang w:val="es-CO"/>
        </w:rPr>
        <w:fldChar w:fldCharType="begin"/>
      </w:r>
      <w:r w:rsidR="00AA0003">
        <w:rPr>
          <w:lang w:val="es-CO"/>
        </w:rPr>
        <w:instrText xml:space="preserve"> ADDIN ZOTERO_ITEM CSL_CITATION {"citationID":"QbUlVfqg","properties":{"formattedCitation":"[17], [32]","plainCitation":"[17], [32]"},"citationItems":[{"id":873,"uris":["http://zotero.org/groups/480308/items/RJ55RMNX"],"uri":["http://zotero.org/groups/480308/items/RJ55RMNX"],"itemData":{"id":873,"type":"paper-conference","title":"Mobile Grid Architecture Design and Application","container-title":"2008 4th International Conference on Wireless Communications, Networking and Mobile Computing","page":"1-4","source":"IEEE Xplore","event":"2008 4th International Conference on Wireless Communications, Networking and Mobile Computing","abstract":"Mobile grid combines mobile computing and grid computing and develops rapidly. This paper aimed at designing a general architecture of mobile grid, illustrated mobile grid architecture design principle, presented a novel architecture, analyzed the mobile grid constitutes and logical structure. After that we discussed mobile grid resource and service management and allocation mechanism from description, discovery, security, QoS and selection and assignment factors, etc. Moreover, we proposed a design application example of mobile grid based on wireless network. We make a conclusion and put forward future work finally. Result shows that the mobile grid architecture we designed and analyzed is effective and feasible and practical.","DOI":"10.1109/WiCom.2008.1356","author":[{"family":"Zeng","given":"W. Y."},{"family":"Zhao","given":"Y. L."},{"family":"Zeng","given":"J. W."},{"family":"Song","given":"W."}],"issued":{"date-parts":[["2008",10]]}}},{"id":468,"uris":["http://zotero.org/groups/480308/items/ZMBU93DB"],"uri":["http://zotero.org/groups/480308/items/ZMBU93DB"],"itemData":{"id":468,"type":"article-journal","title":"Introducing mobile devices into Grid systems: a survey","container-title":"International Journal of Web and Grid Services","page":"1-40","volume":"7","issue":"1","source":"inderscienceonline.com (Atypon)","abstract":"Mobile device capabilities have been steadily increasing in the past years. Therefore, mobile Grids potential benefits have encouraged research on this topic. Researchers have identified several issues, such as energy consumption and limited resources, that steam from using mobile devices because they are small computers that run on battery and can move outside of the wireless coverage area. This paper analyses these issues discusses proposed solutions to them in the different Grid abstraction levels from Grid fabric layer to Grid user application layer. Finally, we propose a taxonomy that considers the use of mobile devices and discuss future research opportunities.","DOI":"10.1504/IJWGS.2011.038386","ISSN":"1741-1106","shortTitle":"Introducing mobile devices into Grid systems","journalAbbreviation":"International Journal of Web and Grid Services","author":[{"family":"Rodriguez","given":"Juan Manuel"},{"family":"Zunino","given":"Alejandro"},{"family":"Campo","given":"Marcelo"}],"issued":{"date-parts":[["2011",1,1]]}}}],"schema":"https://github.com/citation-style-language/schema/raw/master/csl-citation.json"} </w:instrText>
      </w:r>
      <w:r w:rsidRPr="007567D0">
        <w:rPr>
          <w:lang w:val="es-CO"/>
        </w:rPr>
        <w:fldChar w:fldCharType="separate"/>
      </w:r>
      <w:r w:rsidR="00C87DE2" w:rsidRPr="007567D0">
        <w:t>[17], [32]</w:t>
      </w:r>
      <w:r w:rsidRPr="007567D0">
        <w:rPr>
          <w:lang w:val="es-CO"/>
        </w:rPr>
        <w:fldChar w:fldCharType="end"/>
      </w:r>
      <w:r w:rsidRPr="007567D0">
        <w:rPr>
          <w:lang w:val="es-CO"/>
        </w:rPr>
        <w:t>.</w:t>
      </w:r>
    </w:p>
    <w:p w14:paraId="34B6F731" w14:textId="77777777" w:rsidR="00042D40" w:rsidRDefault="00042D40" w:rsidP="00042D40">
      <w:pPr>
        <w:ind w:left="1800"/>
        <w:jc w:val="both"/>
        <w:textAlignment w:val="baseline"/>
        <w:rPr>
          <w:lang w:val="es-CO"/>
        </w:rPr>
      </w:pPr>
    </w:p>
    <w:p w14:paraId="45BE0D44" w14:textId="20FD2977" w:rsidR="00042D40" w:rsidRPr="00042D40" w:rsidRDefault="00042D40" w:rsidP="00B70135">
      <w:pPr>
        <w:pStyle w:val="Comment0"/>
        <w:numPr>
          <w:ilvl w:val="0"/>
          <w:numId w:val="45"/>
        </w:numPr>
        <w:ind w:left="1800"/>
        <w:textAlignment w:val="auto"/>
        <w:rPr>
          <w:i w:val="0"/>
          <w:color w:val="auto"/>
          <w:sz w:val="24"/>
          <w:szCs w:val="24"/>
          <w:lang w:val="es-CO"/>
        </w:rPr>
      </w:pPr>
      <w:r w:rsidRPr="00042D40">
        <w:rPr>
          <w:b/>
          <w:i w:val="0"/>
          <w:color w:val="auto"/>
          <w:sz w:val="24"/>
          <w:szCs w:val="24"/>
          <w:lang w:val="es-CO"/>
        </w:rPr>
        <w:t>Computación voluntaria</w:t>
      </w:r>
      <w:r w:rsidRPr="00042D40">
        <w:rPr>
          <w:i w:val="0"/>
          <w:color w:val="auto"/>
          <w:sz w:val="24"/>
          <w:szCs w:val="24"/>
          <w:lang w:val="es-CO"/>
        </w:rPr>
        <w:t>:</w:t>
      </w:r>
      <w:r w:rsidR="00373820">
        <w:rPr>
          <w:i w:val="0"/>
          <w:color w:val="auto"/>
          <w:sz w:val="24"/>
          <w:szCs w:val="24"/>
          <w:lang w:val="es-CO"/>
        </w:rPr>
        <w:t xml:space="preserve"> Es </w:t>
      </w:r>
      <w:r w:rsidR="003E6B42">
        <w:rPr>
          <w:i w:val="0"/>
          <w:color w:val="auto"/>
          <w:sz w:val="24"/>
          <w:szCs w:val="24"/>
          <w:lang w:val="es-CO"/>
        </w:rPr>
        <w:t xml:space="preserve">un acuerdo en donde </w:t>
      </w:r>
      <w:r w:rsidR="00373820">
        <w:rPr>
          <w:i w:val="0"/>
          <w:color w:val="auto"/>
          <w:sz w:val="24"/>
          <w:szCs w:val="24"/>
          <w:lang w:val="es-CO"/>
        </w:rPr>
        <w:t xml:space="preserve">los voluntarios proveen recursos de computo a projectos, los cuales utilizan dichos </w:t>
      </w:r>
      <w:r w:rsidR="00373820">
        <w:rPr>
          <w:i w:val="0"/>
          <w:color w:val="auto"/>
          <w:sz w:val="24"/>
          <w:szCs w:val="24"/>
          <w:lang w:val="es-CO"/>
        </w:rPr>
        <w:lastRenderedPageBreak/>
        <w:t xml:space="preserve">recursos para </w:t>
      </w:r>
      <w:r w:rsidR="007A229B">
        <w:rPr>
          <w:i w:val="0"/>
          <w:color w:val="auto"/>
          <w:sz w:val="24"/>
          <w:szCs w:val="24"/>
          <w:lang w:val="es-CO"/>
        </w:rPr>
        <w:t>computacion distribuida</w:t>
      </w:r>
      <w:r w:rsidR="00373820">
        <w:rPr>
          <w:i w:val="0"/>
          <w:color w:val="auto"/>
          <w:sz w:val="24"/>
          <w:szCs w:val="24"/>
          <w:lang w:val="es-CO"/>
        </w:rPr>
        <w:t xml:space="preserve"> y/o almacenamiento. Los voluntarios pueden ser personas del publico en general que tienen dispositivos con acceso a internet</w:t>
      </w:r>
      <w:r w:rsidR="007A229B">
        <w:rPr>
          <w:i w:val="0"/>
          <w:color w:val="auto"/>
          <w:sz w:val="24"/>
          <w:szCs w:val="24"/>
          <w:lang w:val="es-CO"/>
        </w:rPr>
        <w:t xml:space="preserve">, u </w:t>
      </w:r>
      <w:r w:rsidR="00373820">
        <w:rPr>
          <w:i w:val="0"/>
          <w:color w:val="auto"/>
          <w:sz w:val="24"/>
          <w:szCs w:val="24"/>
          <w:lang w:val="es-CO"/>
        </w:rPr>
        <w:t xml:space="preserve">organizaciones como instituciones educativas o negocios. Es importante resaltar que la relación entre </w:t>
      </w:r>
      <w:r w:rsidR="00FB2CD7">
        <w:rPr>
          <w:i w:val="0"/>
          <w:color w:val="auto"/>
          <w:sz w:val="24"/>
          <w:szCs w:val="24"/>
          <w:lang w:val="es-CO"/>
        </w:rPr>
        <w:t xml:space="preserve">el projecto y los voluntarios es particulas </w:t>
      </w:r>
      <w:r w:rsidR="007A229B">
        <w:rPr>
          <w:i w:val="0"/>
          <w:color w:val="auto"/>
          <w:sz w:val="24"/>
          <w:szCs w:val="24"/>
          <w:lang w:val="es-CO"/>
        </w:rPr>
        <w:t>dado que</w:t>
      </w:r>
      <w:r w:rsidR="00FB2CD7">
        <w:rPr>
          <w:i w:val="0"/>
          <w:color w:val="auto"/>
          <w:sz w:val="24"/>
          <w:szCs w:val="24"/>
          <w:lang w:val="es-CO"/>
        </w:rPr>
        <w:t xml:space="preserve"> los voluntarios no son responsables ante el proyecto, es decir, que un voluntario </w:t>
      </w:r>
      <w:r w:rsidR="007A229B">
        <w:rPr>
          <w:i w:val="0"/>
          <w:color w:val="auto"/>
          <w:sz w:val="24"/>
          <w:szCs w:val="24"/>
          <w:lang w:val="es-CO"/>
        </w:rPr>
        <w:t xml:space="preserve">puede </w:t>
      </w:r>
      <w:r w:rsidR="00FB2CD7">
        <w:rPr>
          <w:i w:val="0"/>
          <w:color w:val="auto"/>
          <w:sz w:val="24"/>
          <w:szCs w:val="24"/>
          <w:lang w:val="es-CO"/>
        </w:rPr>
        <w:t xml:space="preserve">intencionalmente </w:t>
      </w:r>
      <w:r w:rsidR="007A229B">
        <w:rPr>
          <w:i w:val="0"/>
          <w:color w:val="auto"/>
          <w:sz w:val="24"/>
          <w:szCs w:val="24"/>
          <w:lang w:val="es-CO"/>
        </w:rPr>
        <w:t>retornar</w:t>
      </w:r>
      <w:r w:rsidR="00FB2CD7">
        <w:rPr>
          <w:i w:val="0"/>
          <w:color w:val="auto"/>
          <w:sz w:val="24"/>
          <w:szCs w:val="24"/>
          <w:lang w:val="es-CO"/>
        </w:rPr>
        <w:t xml:space="preserve"> resultados incorrectos y el proyecto no puede disiplinar al voluntario; por su parte, los voluntarios deben confiar en que el proyecto </w:t>
      </w:r>
      <w:r w:rsidR="007A229B">
        <w:rPr>
          <w:i w:val="0"/>
          <w:color w:val="auto"/>
          <w:sz w:val="24"/>
          <w:szCs w:val="24"/>
          <w:lang w:val="es-CO"/>
        </w:rPr>
        <w:t>provean</w:t>
      </w:r>
      <w:r w:rsidR="00FB2CD7">
        <w:rPr>
          <w:i w:val="0"/>
          <w:color w:val="auto"/>
          <w:sz w:val="24"/>
          <w:szCs w:val="24"/>
          <w:lang w:val="es-CO"/>
        </w:rPr>
        <w:t xml:space="preserve"> aplicaciones que no dañará</w:t>
      </w:r>
      <w:r w:rsidR="007A229B">
        <w:rPr>
          <w:i w:val="0"/>
          <w:color w:val="auto"/>
          <w:sz w:val="24"/>
          <w:szCs w:val="24"/>
          <w:lang w:val="es-CO"/>
        </w:rPr>
        <w:t>n su dispositivo y no</w:t>
      </w:r>
      <w:r w:rsidR="00FB2CD7">
        <w:rPr>
          <w:i w:val="0"/>
          <w:color w:val="auto"/>
          <w:sz w:val="24"/>
          <w:szCs w:val="24"/>
          <w:lang w:val="es-CO"/>
        </w:rPr>
        <w:t xml:space="preserve"> invadirán su privacidad</w:t>
      </w:r>
      <w:r w:rsidR="007A229B">
        <w:rPr>
          <w:i w:val="0"/>
          <w:color w:val="auto"/>
          <w:sz w:val="24"/>
          <w:szCs w:val="24"/>
          <w:lang w:val="es-CO"/>
        </w:rPr>
        <w:t>; adiconalmente</w:t>
      </w:r>
      <w:r w:rsidR="00FB2CD7">
        <w:rPr>
          <w:i w:val="0"/>
          <w:color w:val="auto"/>
          <w:sz w:val="24"/>
          <w:szCs w:val="24"/>
          <w:lang w:val="es-CO"/>
        </w:rPr>
        <w:t xml:space="preserve"> debe</w:t>
      </w:r>
      <w:r w:rsidR="007A229B">
        <w:rPr>
          <w:i w:val="0"/>
          <w:color w:val="auto"/>
          <w:sz w:val="24"/>
          <w:szCs w:val="24"/>
          <w:lang w:val="es-CO"/>
        </w:rPr>
        <w:t>n</w:t>
      </w:r>
      <w:r w:rsidR="00FB2CD7">
        <w:rPr>
          <w:i w:val="0"/>
          <w:color w:val="auto"/>
          <w:sz w:val="24"/>
          <w:szCs w:val="24"/>
          <w:lang w:val="es-CO"/>
        </w:rPr>
        <w:t xml:space="preserve"> confiar en que el proyecto provee inforación veridica acerca de el trabajo que hace y como se usaran los resultados intelectuales y por ultimo </w:t>
      </w:r>
      <w:r w:rsidR="007A229B">
        <w:rPr>
          <w:i w:val="0"/>
          <w:color w:val="auto"/>
          <w:sz w:val="24"/>
          <w:szCs w:val="24"/>
          <w:lang w:val="es-CO"/>
        </w:rPr>
        <w:t xml:space="preserve">deben confiar </w:t>
      </w:r>
      <w:r w:rsidR="00FB2CD7">
        <w:rPr>
          <w:i w:val="0"/>
          <w:color w:val="auto"/>
          <w:sz w:val="24"/>
          <w:szCs w:val="24"/>
          <w:lang w:val="es-CO"/>
        </w:rPr>
        <w:t>en que el proyecto usa practicas de seguridad adecuadas para evitar ataques maliciosos a travez del proyecto</w:t>
      </w:r>
      <w:r w:rsidR="00AA0003">
        <w:rPr>
          <w:i w:val="0"/>
          <w:color w:val="auto"/>
          <w:sz w:val="24"/>
          <w:szCs w:val="24"/>
          <w:lang w:val="es-CO"/>
        </w:rPr>
        <w:t xml:space="preserve"> </w:t>
      </w:r>
      <w:r w:rsidR="00AA0003">
        <w:rPr>
          <w:i w:val="0"/>
          <w:color w:val="auto"/>
          <w:sz w:val="24"/>
          <w:szCs w:val="24"/>
          <w:lang w:val="es-CO"/>
        </w:rPr>
        <w:fldChar w:fldCharType="begin"/>
      </w:r>
      <w:r w:rsidR="00AA0003">
        <w:rPr>
          <w:i w:val="0"/>
          <w:color w:val="auto"/>
          <w:sz w:val="24"/>
          <w:szCs w:val="24"/>
          <w:lang w:val="es-CO"/>
        </w:rPr>
        <w:instrText xml:space="preserve"> ADDIN ZOTERO_ITEM CSL_CITATION {"citationID":"ie8u8g98h","properties":{"formattedCitation":"[33]","plainCitation":"[33]"},"citationItems":[{"id":1026,"uris":["http://zotero.org/groups/480308/items/69M943IN"],"uri":["http://zotero.org/groups/480308/items/69M943IN"],"itemData":{"id":1026,"type":"article-journal","title":"Volunteer computing: the ultimate cloud.","container-title":"ACM Crossroads","page":"7-10","volume":"16","issue":"3","author":[{"family":"Anderson","given":"David P."}],"issued":{"date-parts":[["2010"]]}}}],"schema":"https://github.com/citation-style-language/schema/raw/master/csl-citation.json"} </w:instrText>
      </w:r>
      <w:r w:rsidR="00AA0003">
        <w:rPr>
          <w:i w:val="0"/>
          <w:color w:val="auto"/>
          <w:sz w:val="24"/>
          <w:szCs w:val="24"/>
          <w:lang w:val="es-CO"/>
        </w:rPr>
        <w:fldChar w:fldCharType="separate"/>
      </w:r>
      <w:r w:rsidR="00AA0003">
        <w:rPr>
          <w:i w:val="0"/>
          <w:noProof/>
          <w:color w:val="auto"/>
          <w:sz w:val="24"/>
          <w:szCs w:val="24"/>
          <w:lang w:val="es-CO"/>
        </w:rPr>
        <w:t>[33]</w:t>
      </w:r>
      <w:r w:rsidR="00AA0003">
        <w:rPr>
          <w:i w:val="0"/>
          <w:color w:val="auto"/>
          <w:sz w:val="24"/>
          <w:szCs w:val="24"/>
          <w:lang w:val="es-CO"/>
        </w:rPr>
        <w:fldChar w:fldCharType="end"/>
      </w:r>
      <w:r w:rsidR="00466620">
        <w:rPr>
          <w:i w:val="0"/>
          <w:color w:val="auto"/>
          <w:sz w:val="24"/>
          <w:szCs w:val="24"/>
          <w:lang w:val="es-CO"/>
        </w:rPr>
        <w:t>,</w:t>
      </w:r>
      <w:r w:rsidR="00AA0003">
        <w:rPr>
          <w:i w:val="0"/>
          <w:color w:val="auto"/>
          <w:sz w:val="24"/>
          <w:szCs w:val="24"/>
          <w:lang w:val="es-CO"/>
        </w:rPr>
        <w:t xml:space="preserve"> </w:t>
      </w:r>
      <w:r w:rsidR="00AA0003">
        <w:rPr>
          <w:i w:val="0"/>
          <w:color w:val="auto"/>
          <w:sz w:val="24"/>
          <w:szCs w:val="24"/>
          <w:lang w:val="es-CO"/>
        </w:rPr>
        <w:fldChar w:fldCharType="begin"/>
      </w:r>
      <w:r w:rsidR="00AA0003">
        <w:rPr>
          <w:i w:val="0"/>
          <w:color w:val="auto"/>
          <w:sz w:val="24"/>
          <w:szCs w:val="24"/>
          <w:lang w:val="es-CO"/>
        </w:rPr>
        <w:instrText xml:space="preserve"> ADDIN ZOTERO_ITEM CSL_CITATION {"citationID":"dp8j9vlnf","properties":{"formattedCitation":"[34]","plainCitation":"[34]"},"citationItems":[{"id":1027,"uris":["http://zotero.org/groups/480308/items/NG4A2B5S"],"uri":["http://zotero.org/groups/480308/items/NG4A2B5S"],"itemData":{"id":1027,"type":"webpage","title":"VolunteerComputing – BOINC","URL":"https://boinc.berkeley.edu/trac/wiki/VolunteerComputing","accessed":{"date-parts":[["2016",11,16]]}}}],"schema":"https://github.com/citation-style-language/schema/raw/master/csl-citation.json"} </w:instrText>
      </w:r>
      <w:r w:rsidR="00AA0003">
        <w:rPr>
          <w:i w:val="0"/>
          <w:color w:val="auto"/>
          <w:sz w:val="24"/>
          <w:szCs w:val="24"/>
          <w:lang w:val="es-CO"/>
        </w:rPr>
        <w:fldChar w:fldCharType="separate"/>
      </w:r>
      <w:r w:rsidR="00AA0003">
        <w:rPr>
          <w:i w:val="0"/>
          <w:noProof/>
          <w:color w:val="auto"/>
          <w:sz w:val="24"/>
          <w:szCs w:val="24"/>
          <w:lang w:val="es-CO"/>
        </w:rPr>
        <w:t>[34]</w:t>
      </w:r>
      <w:r w:rsidR="00AA0003">
        <w:rPr>
          <w:i w:val="0"/>
          <w:color w:val="auto"/>
          <w:sz w:val="24"/>
          <w:szCs w:val="24"/>
          <w:lang w:val="es-CO"/>
        </w:rPr>
        <w:fldChar w:fldCharType="end"/>
      </w:r>
      <w:r w:rsidR="00FB2CD7">
        <w:rPr>
          <w:i w:val="0"/>
          <w:color w:val="auto"/>
          <w:sz w:val="24"/>
          <w:szCs w:val="24"/>
          <w:lang w:val="es-CO"/>
        </w:rPr>
        <w:t>.</w:t>
      </w:r>
    </w:p>
    <w:p w14:paraId="270FCC3C" w14:textId="77777777" w:rsidR="00042D40" w:rsidRPr="00042D40" w:rsidRDefault="00042D40" w:rsidP="00B70135">
      <w:pPr>
        <w:pStyle w:val="Comment0"/>
        <w:numPr>
          <w:ilvl w:val="0"/>
          <w:numId w:val="46"/>
        </w:numPr>
        <w:ind w:left="1800"/>
        <w:textAlignment w:val="auto"/>
        <w:rPr>
          <w:i w:val="0"/>
          <w:color w:val="auto"/>
          <w:sz w:val="24"/>
          <w:szCs w:val="24"/>
          <w:lang w:val="es-CO"/>
        </w:rPr>
      </w:pPr>
      <w:r w:rsidRPr="00042D40">
        <w:rPr>
          <w:b/>
          <w:i w:val="0"/>
          <w:color w:val="auto"/>
          <w:sz w:val="24"/>
          <w:szCs w:val="24"/>
          <w:lang w:val="es-CO"/>
        </w:rPr>
        <w:t xml:space="preserve">Computación Grid: </w:t>
      </w:r>
      <w:r w:rsidRPr="00042D40">
        <w:rPr>
          <w:i w:val="0"/>
          <w:color w:val="auto"/>
          <w:sz w:val="24"/>
          <w:szCs w:val="24"/>
          <w:lang w:val="es-CO"/>
        </w:rPr>
        <w:t>Es una forma de computación distribuida en la que una organización (empresa, universidad, etc.) utiliza sus ordenadores existentes (de escritorio y/o nodos del clúster) para manejar sus propias tareas computacionales de grandes cálculos y duración. Este tipo de computación difiere de la computación voluntaria de varias maneras:</w:t>
      </w:r>
    </w:p>
    <w:p w14:paraId="241AEE2B" w14:textId="77777777" w:rsidR="00042D40" w:rsidRPr="00042D40" w:rsidRDefault="00042D40" w:rsidP="00B70135">
      <w:pPr>
        <w:pStyle w:val="Comment0"/>
        <w:numPr>
          <w:ilvl w:val="1"/>
          <w:numId w:val="46"/>
        </w:numPr>
        <w:ind w:left="2520"/>
        <w:textAlignment w:val="auto"/>
        <w:rPr>
          <w:i w:val="0"/>
          <w:color w:val="auto"/>
          <w:sz w:val="24"/>
          <w:szCs w:val="24"/>
          <w:lang w:val="es-CO"/>
        </w:rPr>
      </w:pPr>
      <w:r w:rsidRPr="00042D40">
        <w:rPr>
          <w:i w:val="0"/>
          <w:color w:val="auto"/>
          <w:sz w:val="24"/>
          <w:szCs w:val="24"/>
          <w:lang w:val="es-CO"/>
        </w:rPr>
        <w:t>Se confía en los recursos informáticos, es decir, se puede suponer que los nodos de la Grid no devolverán, intencionalmente, resultados erróneos o falsos. Por lo tanto, típicamente no hay necesidad de usar replicación.</w:t>
      </w:r>
    </w:p>
    <w:p w14:paraId="382FAF54" w14:textId="77777777" w:rsidR="00042D40" w:rsidRPr="00042D40" w:rsidRDefault="00042D40" w:rsidP="00B70135">
      <w:pPr>
        <w:pStyle w:val="Comment0"/>
        <w:numPr>
          <w:ilvl w:val="1"/>
          <w:numId w:val="46"/>
        </w:numPr>
        <w:ind w:left="2520"/>
        <w:textAlignment w:val="auto"/>
        <w:rPr>
          <w:i w:val="0"/>
          <w:color w:val="auto"/>
          <w:sz w:val="24"/>
          <w:szCs w:val="24"/>
          <w:lang w:val="es-CO"/>
        </w:rPr>
      </w:pPr>
      <w:r w:rsidRPr="00042D40">
        <w:rPr>
          <w:i w:val="0"/>
          <w:color w:val="auto"/>
          <w:sz w:val="24"/>
          <w:szCs w:val="24"/>
          <w:lang w:val="es-CO"/>
        </w:rPr>
        <w:t>Puede ser deseable que el cómputo sea totalmente invisible y fuera del control del usuario.</w:t>
      </w:r>
    </w:p>
    <w:p w14:paraId="1865FCD7" w14:textId="77777777" w:rsidR="00042D40" w:rsidRPr="00042D40" w:rsidRDefault="00042D40" w:rsidP="00B70135">
      <w:pPr>
        <w:pStyle w:val="Comment0"/>
        <w:numPr>
          <w:ilvl w:val="1"/>
          <w:numId w:val="46"/>
        </w:numPr>
        <w:ind w:left="2520"/>
        <w:textAlignment w:val="auto"/>
        <w:rPr>
          <w:i w:val="0"/>
          <w:color w:val="auto"/>
          <w:sz w:val="24"/>
          <w:szCs w:val="24"/>
          <w:lang w:val="es-CO"/>
        </w:rPr>
      </w:pPr>
      <w:r w:rsidRPr="00042D40">
        <w:rPr>
          <w:i w:val="0"/>
          <w:color w:val="auto"/>
          <w:sz w:val="24"/>
          <w:szCs w:val="24"/>
          <w:lang w:val="es-CO"/>
        </w:rPr>
        <w:t>El despliegue de clientes es típicamente automatizado.</w:t>
      </w:r>
    </w:p>
    <w:p w14:paraId="1BA176FC" w14:textId="59F59B8E" w:rsidR="00042D40" w:rsidRPr="00042D40" w:rsidRDefault="00042D40" w:rsidP="00B70135">
      <w:pPr>
        <w:numPr>
          <w:ilvl w:val="0"/>
          <w:numId w:val="47"/>
        </w:numPr>
        <w:tabs>
          <w:tab w:val="clear" w:pos="720"/>
          <w:tab w:val="num" w:pos="2520"/>
        </w:tabs>
        <w:ind w:left="1800"/>
        <w:jc w:val="both"/>
        <w:textAlignment w:val="baseline"/>
        <w:rPr>
          <w:lang w:val="es-CO"/>
        </w:rPr>
      </w:pPr>
      <w:r w:rsidRPr="00042D40">
        <w:rPr>
          <w:b/>
          <w:lang w:val="es-CO"/>
        </w:rPr>
        <w:t>Boinc:</w:t>
      </w:r>
      <w:r w:rsidRPr="00042D40">
        <w:rPr>
          <w:lang w:val="es-CO"/>
        </w:rPr>
        <w:t xml:space="preserve"> Es una infraestructura de software que inicialmente fue diseñada para la computación voluntaria pero también funciona para trabajar con computación Grid. Fue desarrollada originalmente en la Universidad de Berkeley. Es un medio que aprovecha una capacidad enorme de cómputo, utilizando, inicialmente, computadores personales alrededor del mundo y posteriormente el poder de </w:t>
      </w:r>
      <w:r w:rsidRPr="00042D40">
        <w:rPr>
          <w:lang w:val="es-CO"/>
        </w:rPr>
        <w:lastRenderedPageBreak/>
        <w:t xml:space="preserve">procesamiento de dispositivos móviles </w:t>
      </w:r>
      <w:r w:rsidRPr="00042D40">
        <w:rPr>
          <w:lang w:val="es-CO"/>
        </w:rPr>
        <w:fldChar w:fldCharType="begin"/>
      </w:r>
      <w:r w:rsidR="00AA0003">
        <w:rPr>
          <w:lang w:val="es-CO"/>
        </w:rPr>
        <w:instrText xml:space="preserve"> ADDIN ZOTERO_ITEM CSL_CITATION {"citationID":"tjsfumo57","properties":{"formattedCitation":"[35]","plainCitation":"[35]"},"citationItems":[{"id":875,"uris":["http://zotero.org/groups/480308/items/2CWJGXKT"],"uri":["http://zotero.org/groups/480308/items/2CWJGXKT"],"itemData":{"id":875,"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Pr="00042D40">
        <w:rPr>
          <w:lang w:val="es-CO"/>
        </w:rPr>
        <w:fldChar w:fldCharType="separate"/>
      </w:r>
      <w:r w:rsidR="00AA0003">
        <w:rPr>
          <w:lang w:val="es-CO"/>
        </w:rPr>
        <w:t>[35]</w:t>
      </w:r>
      <w:r w:rsidRPr="00042D40">
        <w:rPr>
          <w:lang w:val="es-CO"/>
        </w:rPr>
        <w:fldChar w:fldCharType="end"/>
      </w:r>
      <w:r w:rsidRPr="00042D40">
        <w:rPr>
          <w:lang w:val="es-CO"/>
        </w:rPr>
        <w:t xml:space="preserve">. Para esto se encarga de distribuir trabajos entre los dispositivos conectados, verificando que sean capaces de procesarlos, para al final obtener los resultados de cada nodo. A esto se le conoce como computación de recurso público </w:t>
      </w:r>
      <w:r w:rsidRPr="00042D40">
        <w:rPr>
          <w:lang w:val="es-CO"/>
        </w:rPr>
        <w:fldChar w:fldCharType="begin"/>
      </w:r>
      <w:r w:rsidR="00AA0003">
        <w:rPr>
          <w:lang w:val="es-CO"/>
        </w:rPr>
        <w:instrText xml:space="preserve"> ADDIN ZOTERO_ITEM CSL_CITATION {"citationID":"154abnnu95","properties":{"formattedCitation":"[25]","plainCitation":"[25]"},"citationItems":[{"id":155,"uris":["http://zotero.org/groups/480308/items/BVNMKWBN"],"uri":["http://zotero.org/groups/480308/items/BVNMKWBN"],"itemData":{"id":155,"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sidRPr="00042D40">
        <w:rPr>
          <w:lang w:val="es-CO"/>
        </w:rPr>
        <w:fldChar w:fldCharType="separate"/>
      </w:r>
      <w:r w:rsidRPr="00042D40">
        <w:rPr>
          <w:lang w:val="es-CO"/>
        </w:rPr>
        <w:t>[25]</w:t>
      </w:r>
      <w:r w:rsidRPr="00042D40">
        <w:rPr>
          <w:lang w:val="es-CO"/>
        </w:rPr>
        <w:fldChar w:fldCharType="end"/>
      </w:r>
      <w:r w:rsidRPr="00042D40">
        <w:rPr>
          <w:lang w:val="es-CO"/>
        </w:rPr>
        <w:t>.</w:t>
      </w:r>
    </w:p>
    <w:p w14:paraId="7F0077AA" w14:textId="5B633265" w:rsidR="00490844" w:rsidRDefault="00042D40" w:rsidP="00B70135">
      <w:pPr>
        <w:pStyle w:val="Comment0"/>
        <w:numPr>
          <w:ilvl w:val="0"/>
          <w:numId w:val="45"/>
        </w:numPr>
        <w:ind w:left="1800"/>
        <w:textAlignment w:val="auto"/>
        <w:rPr>
          <w:i w:val="0"/>
          <w:color w:val="auto"/>
          <w:sz w:val="24"/>
          <w:szCs w:val="24"/>
          <w:lang w:val="es-CO"/>
        </w:rPr>
      </w:pPr>
      <w:r w:rsidRPr="00042D40">
        <w:rPr>
          <w:b/>
          <w:i w:val="0"/>
          <w:color w:val="auto"/>
          <w:sz w:val="24"/>
          <w:szCs w:val="24"/>
          <w:lang w:val="es-CO"/>
        </w:rPr>
        <w:t>Middleware</w:t>
      </w:r>
      <w:r w:rsidRPr="00042D40">
        <w:rPr>
          <w:i w:val="0"/>
          <w:color w:val="auto"/>
          <w:sz w:val="24"/>
          <w:szCs w:val="24"/>
          <w:lang w:val="es-CO"/>
        </w:rPr>
        <w:t xml:space="preserve">: Del español Capa Media, es un componente de Software cuya responsabilidad yace en permitir la integración entre, al menos dos, dispositivos, lenguajes, sistemas o sistemas operativos que originalmente no se pudieran comunicar. Tomando un lugar entre las partes involucradas, oculta la heterogeneidad ofreciendo interfaces de comunicación a todas las partes y encargándose que exista una comunicación </w:t>
      </w:r>
      <w:r w:rsidRPr="00042D40">
        <w:rPr>
          <w:i w:val="0"/>
          <w:color w:val="auto"/>
          <w:sz w:val="24"/>
          <w:szCs w:val="24"/>
          <w:lang w:val="es-CO"/>
        </w:rPr>
        <w:fldChar w:fldCharType="begin"/>
      </w:r>
      <w:r w:rsidR="00AA0003">
        <w:rPr>
          <w:i w:val="0"/>
          <w:color w:val="auto"/>
          <w:sz w:val="24"/>
          <w:szCs w:val="24"/>
          <w:lang w:val="es-CO"/>
        </w:rPr>
        <w:instrText xml:space="preserve"> ADDIN ZOTERO_ITEM CSL_CITATION {"citationID":"1j38s9prki","properties":{"formattedCitation":"[36]","plainCitation":"[36]"},"citationItems":[{"id":920,"uris":["http://zotero.org/groups/480308/items/BVI2TF6T"],"uri":["http://zotero.org/groups/480308/items/BVI2TF6T"],"itemData":{"id":920,"type":"article-journal","title":"Middleware: a model for distributed system services","container-title":"Communications of the ACM","page":"86-98","volume":"39","issue":"2","source":"CrossRef","DOI":"10.1145/230798.230809","ISSN":"00010782","shortTitle":"Middleware","author":[{"family":"Bernstein","given":"Philip A."}],"issued":{"date-parts":[["1996",2,1]]}}}],"schema":"https://github.com/citation-style-language/schema/raw/master/csl-citation.json"} </w:instrText>
      </w:r>
      <w:r w:rsidRPr="00042D40">
        <w:rPr>
          <w:i w:val="0"/>
          <w:color w:val="auto"/>
          <w:sz w:val="24"/>
          <w:szCs w:val="24"/>
          <w:lang w:val="es-CO"/>
        </w:rPr>
        <w:fldChar w:fldCharType="separate"/>
      </w:r>
      <w:r w:rsidR="00AA0003">
        <w:rPr>
          <w:i w:val="0"/>
          <w:color w:val="auto"/>
          <w:sz w:val="24"/>
          <w:szCs w:val="24"/>
          <w:lang w:val="es-CO"/>
        </w:rPr>
        <w:t>[36]</w:t>
      </w:r>
      <w:r w:rsidRPr="00042D40">
        <w:rPr>
          <w:i w:val="0"/>
          <w:color w:val="auto"/>
          <w:sz w:val="24"/>
          <w:szCs w:val="24"/>
          <w:lang w:val="es-CO"/>
        </w:rPr>
        <w:fldChar w:fldCharType="end"/>
      </w:r>
      <w:r w:rsidRPr="00042D40">
        <w:rPr>
          <w:i w:val="0"/>
          <w:color w:val="auto"/>
          <w:sz w:val="24"/>
          <w:szCs w:val="24"/>
          <w:lang w:val="es-CO"/>
        </w:rPr>
        <w:t>.</w:t>
      </w:r>
    </w:p>
    <w:p w14:paraId="3703DAC9" w14:textId="4B640530" w:rsidR="00490844" w:rsidRPr="00490844" w:rsidRDefault="00042D40" w:rsidP="00B70135">
      <w:pPr>
        <w:pStyle w:val="Comment0"/>
        <w:numPr>
          <w:ilvl w:val="0"/>
          <w:numId w:val="45"/>
        </w:numPr>
        <w:ind w:left="1800"/>
        <w:textAlignment w:val="auto"/>
        <w:rPr>
          <w:i w:val="0"/>
          <w:color w:val="auto"/>
          <w:sz w:val="24"/>
          <w:szCs w:val="24"/>
          <w:lang w:val="es-CO"/>
        </w:rPr>
      </w:pPr>
      <w:r w:rsidRPr="00490844">
        <w:rPr>
          <w:b/>
          <w:i w:val="0"/>
          <w:color w:val="auto"/>
          <w:sz w:val="24"/>
          <w:szCs w:val="24"/>
          <w:lang w:val="es-CO"/>
        </w:rPr>
        <w:t>Wrapper</w:t>
      </w:r>
      <w:r w:rsidR="00490844" w:rsidRPr="00490844">
        <w:rPr>
          <w:b/>
          <w:i w:val="0"/>
          <w:color w:val="auto"/>
          <w:sz w:val="24"/>
          <w:szCs w:val="24"/>
          <w:lang w:val="es-CO"/>
        </w:rPr>
        <w:t xml:space="preserve">: </w:t>
      </w:r>
      <w:r w:rsidR="00490844" w:rsidRPr="00490844">
        <w:rPr>
          <w:i w:val="0"/>
          <w:color w:val="auto"/>
          <w:sz w:val="24"/>
          <w:szCs w:val="24"/>
          <w:lang w:val="es-CO"/>
        </w:rPr>
        <w:t xml:space="preserve">O envoltorio, permite a los programas ejecutables no escritos para un arquitectura, herramienta o sistema operativo específico ser ejecutados en la plataforma </w:t>
      </w:r>
      <w:r w:rsidR="00490844">
        <w:rPr>
          <w:i w:val="0"/>
          <w:color w:val="auto"/>
          <w:sz w:val="24"/>
          <w:szCs w:val="24"/>
          <w:lang w:val="es-CO"/>
        </w:rPr>
        <w:t>objetivo</w:t>
      </w:r>
      <w:r w:rsidR="00490844" w:rsidRPr="00490844">
        <w:rPr>
          <w:i w:val="0"/>
          <w:color w:val="auto"/>
          <w:sz w:val="24"/>
          <w:szCs w:val="24"/>
          <w:lang w:val="es-CO"/>
        </w:rPr>
        <w:t xml:space="preserve">. Si están disponibles los </w:t>
      </w:r>
      <w:r w:rsidR="00490844">
        <w:rPr>
          <w:i w:val="0"/>
          <w:color w:val="auto"/>
          <w:sz w:val="24"/>
          <w:szCs w:val="24"/>
          <w:lang w:val="es-CO"/>
        </w:rPr>
        <w:t>w</w:t>
      </w:r>
      <w:r w:rsidR="00490844" w:rsidRPr="00490844">
        <w:rPr>
          <w:i w:val="0"/>
          <w:color w:val="auto"/>
          <w:sz w:val="24"/>
          <w:szCs w:val="24"/>
          <w:lang w:val="es-CO"/>
        </w:rPr>
        <w:t>rappers no es necesario reescribir, o modificar un programa para ser ejecutado, por ejemplo, en una Grid</w:t>
      </w:r>
      <w:r w:rsidR="00490844">
        <w:rPr>
          <w:i w:val="0"/>
          <w:color w:val="auto"/>
          <w:sz w:val="24"/>
          <w:szCs w:val="24"/>
          <w:lang w:val="es-CO"/>
        </w:rPr>
        <w:t>. El wrapper se encarga de actuar como intermediario (</w:t>
      </w:r>
      <w:r w:rsidR="00490844" w:rsidRPr="00490844">
        <w:rPr>
          <w:color w:val="auto"/>
          <w:sz w:val="24"/>
          <w:szCs w:val="24"/>
          <w:lang w:val="es-CO"/>
        </w:rPr>
        <w:t>Middleware</w:t>
      </w:r>
      <w:r w:rsidR="00490844">
        <w:rPr>
          <w:b/>
          <w:i w:val="0"/>
          <w:color w:val="auto"/>
          <w:sz w:val="24"/>
          <w:szCs w:val="24"/>
          <w:lang w:val="es-CO"/>
        </w:rPr>
        <w:t>)</w:t>
      </w:r>
      <w:r w:rsidR="00490844">
        <w:rPr>
          <w:i w:val="0"/>
          <w:color w:val="auto"/>
          <w:sz w:val="24"/>
          <w:szCs w:val="24"/>
          <w:lang w:val="es-CO"/>
        </w:rPr>
        <w:t xml:space="preserve"> manejando toda la comunicación necesaria con la plataforma o herramienta destino.</w:t>
      </w:r>
      <w:r w:rsidR="00490844" w:rsidRPr="00490844">
        <w:rPr>
          <w:i w:val="0"/>
          <w:color w:val="auto"/>
          <w:sz w:val="24"/>
          <w:szCs w:val="24"/>
          <w:lang w:val="es-CO"/>
        </w:rPr>
        <w:t xml:space="preserve"> De esta forma hay tanta libertad en los lenguajes de programación como wrappers existan.</w:t>
      </w:r>
    </w:p>
    <w:p w14:paraId="6436D067" w14:textId="258BB55C" w:rsidR="009122CF" w:rsidRPr="003D1A06" w:rsidRDefault="003D1A06" w:rsidP="003D1A06">
      <w:pPr>
        <w:pStyle w:val="Ttulo3"/>
        <w:numPr>
          <w:ilvl w:val="1"/>
          <w:numId w:val="2"/>
        </w:numPr>
        <w:ind w:left="1440"/>
        <w:rPr>
          <w:lang w:val="es-CO"/>
        </w:rPr>
      </w:pPr>
      <w:bookmarkStart w:id="24" w:name="_Toc467015852"/>
      <w:r>
        <w:rPr>
          <w:lang w:val="es-CO"/>
        </w:rPr>
        <w:t>Compilación</w:t>
      </w:r>
      <w:bookmarkEnd w:id="24"/>
    </w:p>
    <w:p w14:paraId="295A2D6C" w14:textId="1B3BBE29" w:rsidR="00B47F38" w:rsidRPr="007567D0" w:rsidRDefault="00B47F38" w:rsidP="00B70135">
      <w:pPr>
        <w:numPr>
          <w:ilvl w:val="0"/>
          <w:numId w:val="7"/>
        </w:numPr>
        <w:tabs>
          <w:tab w:val="clear" w:pos="720"/>
          <w:tab w:val="num" w:pos="1800"/>
        </w:tabs>
        <w:ind w:left="1800"/>
        <w:jc w:val="both"/>
        <w:textAlignment w:val="baseline"/>
        <w:rPr>
          <w:lang w:val="es-CO"/>
        </w:rPr>
      </w:pPr>
      <w:r w:rsidRPr="007567D0">
        <w:rPr>
          <w:b/>
          <w:lang w:val="es-CO"/>
        </w:rPr>
        <w:t xml:space="preserve">Compilación Cruzada: </w:t>
      </w:r>
      <w:r w:rsidRPr="007567D0">
        <w:rPr>
          <w:lang w:val="es-CO"/>
        </w:rPr>
        <w:t>Es el proceso de generar un ejecutable que correrá en una plataforma distinta d</w:t>
      </w:r>
      <w:r w:rsidR="00110ADC" w:rsidRPr="007567D0">
        <w:rPr>
          <w:lang w:val="es-CO"/>
        </w:rPr>
        <w:t xml:space="preserve">e donde se está construyendo </w:t>
      </w:r>
      <w:r w:rsidR="00601F5B" w:rsidRPr="007567D0">
        <w:rPr>
          <w:lang w:val="es-CO"/>
        </w:rPr>
        <w:fldChar w:fldCharType="begin"/>
      </w:r>
      <w:r w:rsidR="00AA0003">
        <w:rPr>
          <w:lang w:val="es-CO"/>
        </w:rPr>
        <w:instrText xml:space="preserve"> ADDIN ZOTERO_ITEM CSL_CITATION {"citationID":"9oln4g1of","properties":{"formattedCitation":"[37]","plainCitation":"[37]"},"citationItems":[{"id":939,"uris":["http://zotero.org/groups/480308/items/VFUERGUG"],"uri":["http://zotero.org/groups/480308/items/VFUERGUG"],"itemData":{"id":939,"type":"article-journal","title":"GNU Automake Manual","container-title":"Free Software Foundation","URL":"https://www.gnu.org/savannah-checkouts/gnu/automake/manual/html_node/Cross_002dCompilation.html","author":[{"family":"Mackenzie","given":"D"},{"family":"Tromey","given":"T"}],"issued":{"date-parts":[["2003"]]}}}],"schema":"https://github.com/citation-style-language/schema/raw/master/csl-citation.json"} </w:instrText>
      </w:r>
      <w:r w:rsidR="00601F5B" w:rsidRPr="007567D0">
        <w:rPr>
          <w:lang w:val="es-CO"/>
        </w:rPr>
        <w:fldChar w:fldCharType="separate"/>
      </w:r>
      <w:r w:rsidR="00AA0003">
        <w:t>[37]</w:t>
      </w:r>
      <w:r w:rsidR="00601F5B" w:rsidRPr="007567D0">
        <w:rPr>
          <w:lang w:val="es-CO"/>
        </w:rPr>
        <w:fldChar w:fldCharType="end"/>
      </w:r>
      <w:r w:rsidR="00D35C73" w:rsidRPr="007567D0">
        <w:rPr>
          <w:lang w:val="es-CO"/>
        </w:rPr>
        <w:t>,</w:t>
      </w:r>
      <w:r w:rsidR="00110ADC" w:rsidRPr="007567D0">
        <w:rPr>
          <w:lang w:val="es-CO"/>
        </w:rPr>
        <w:t xml:space="preserve"> </w:t>
      </w:r>
      <w:r w:rsidRPr="007567D0">
        <w:rPr>
          <w:lang w:val="es-CO"/>
        </w:rPr>
        <w:t>esto incluye convertir código no nativo a código na</w:t>
      </w:r>
      <w:r w:rsidR="00283D18" w:rsidRPr="007567D0">
        <w:rPr>
          <w:lang w:val="es-CO"/>
        </w:rPr>
        <w:t>tivo en la plataforma destino</w:t>
      </w:r>
      <w:r w:rsidR="00601F5B" w:rsidRPr="007567D0">
        <w:rPr>
          <w:lang w:val="es-CO"/>
        </w:rPr>
        <w:t xml:space="preserve"> </w:t>
      </w:r>
      <w:r w:rsidR="00601F5B" w:rsidRPr="007567D0">
        <w:rPr>
          <w:lang w:val="es-CO"/>
        </w:rPr>
        <w:fldChar w:fldCharType="begin"/>
      </w:r>
      <w:r w:rsidR="00AA0003">
        <w:rPr>
          <w:lang w:val="es-CO"/>
        </w:rPr>
        <w:instrText xml:space="preserve"> ADDIN ZOTERO_ITEM CSL_CITATION {"citationID":"mj85m74p5","properties":{"formattedCitation":"[38]","plainCitation":"[38]"},"citationItems":[{"id":908,"uris":["http://zotero.org/groups/480308/items/54E45J9U"],"uri":["http://zotero.org/groups/480308/items/54E45J9U"],"itemData":{"id":908,"type":"book","title":"Dynamic cross-compilation system and method","publisher":"Google Patents","number-of-pages":"16","URL":"https://www.google.com/patents/US5768593","note":"US Patent 5,768,593","language":"Inglés","author":[{"family":"Walters","given":"Chad Perry"},{"family":"Brown","given":"Jorg Anthony"}],"issued":{"date-parts":[["1998",6]]}}}],"schema":"https://github.com/citation-style-language/schema/raw/master/csl-citation.json"} </w:instrText>
      </w:r>
      <w:r w:rsidR="00601F5B" w:rsidRPr="007567D0">
        <w:rPr>
          <w:lang w:val="es-CO"/>
        </w:rPr>
        <w:fldChar w:fldCharType="separate"/>
      </w:r>
      <w:r w:rsidR="00AA0003">
        <w:t>[38]</w:t>
      </w:r>
      <w:r w:rsidR="00601F5B" w:rsidRPr="007567D0">
        <w:rPr>
          <w:lang w:val="es-CO"/>
        </w:rPr>
        <w:fldChar w:fldCharType="end"/>
      </w:r>
      <w:r w:rsidRPr="007567D0">
        <w:rPr>
          <w:lang w:val="es-CO"/>
        </w:rPr>
        <w:t xml:space="preserve">. En este texto hace referencia al proceso realizado para generar un ejecutable para la arquitectura ARM </w:t>
      </w:r>
      <w:r w:rsidR="007B664E" w:rsidRPr="007567D0">
        <w:rPr>
          <w:lang w:val="es-CO"/>
        </w:rPr>
        <w:t>V</w:t>
      </w:r>
      <w:r w:rsidRPr="007567D0">
        <w:rPr>
          <w:lang w:val="es-CO"/>
        </w:rPr>
        <w:t>7, desde una arquitectura x86-64.</w:t>
      </w:r>
    </w:p>
    <w:p w14:paraId="12AD47B6" w14:textId="56D65568" w:rsidR="00B47F38" w:rsidRPr="007567D0" w:rsidRDefault="00B47F38" w:rsidP="00B70135">
      <w:pPr>
        <w:pStyle w:val="Comment0"/>
        <w:numPr>
          <w:ilvl w:val="0"/>
          <w:numId w:val="8"/>
        </w:numPr>
        <w:ind w:left="1800"/>
        <w:rPr>
          <w:i w:val="0"/>
          <w:color w:val="auto"/>
          <w:sz w:val="24"/>
          <w:szCs w:val="24"/>
          <w:lang w:val="es-CO"/>
        </w:rPr>
      </w:pPr>
      <w:r w:rsidRPr="007567D0">
        <w:rPr>
          <w:b/>
          <w:i w:val="0"/>
          <w:color w:val="auto"/>
          <w:sz w:val="24"/>
          <w:szCs w:val="24"/>
          <w:lang w:val="es-CO"/>
        </w:rPr>
        <w:t xml:space="preserve">Compilación Estática: </w:t>
      </w:r>
      <w:r w:rsidR="00E7256D">
        <w:rPr>
          <w:i w:val="0"/>
          <w:color w:val="auto"/>
          <w:sz w:val="24"/>
          <w:szCs w:val="24"/>
          <w:lang w:val="es-CO"/>
        </w:rPr>
        <w:t>Proc</w:t>
      </w:r>
      <w:r w:rsidR="00406F94">
        <w:rPr>
          <w:i w:val="0"/>
          <w:color w:val="auto"/>
          <w:sz w:val="24"/>
          <w:szCs w:val="24"/>
          <w:lang w:val="es-CO"/>
        </w:rPr>
        <w:t>eso de creación de un ejecutable</w:t>
      </w:r>
      <w:r w:rsidR="00E7256D">
        <w:rPr>
          <w:i w:val="0"/>
          <w:color w:val="auto"/>
          <w:sz w:val="24"/>
          <w:szCs w:val="24"/>
          <w:lang w:val="es-CO"/>
        </w:rPr>
        <w:t xml:space="preserve"> </w:t>
      </w:r>
      <w:r w:rsidR="00406F94">
        <w:rPr>
          <w:i w:val="0"/>
          <w:color w:val="auto"/>
          <w:sz w:val="24"/>
          <w:szCs w:val="24"/>
          <w:lang w:val="es-CO"/>
        </w:rPr>
        <w:t xml:space="preserve">donde </w:t>
      </w:r>
      <w:r w:rsidR="00E7256D">
        <w:rPr>
          <w:i w:val="0"/>
          <w:color w:val="auto"/>
          <w:sz w:val="24"/>
          <w:szCs w:val="24"/>
          <w:lang w:val="es-CO"/>
        </w:rPr>
        <w:t>todas sus</w:t>
      </w:r>
      <w:r w:rsidRPr="007567D0">
        <w:rPr>
          <w:i w:val="0"/>
          <w:color w:val="auto"/>
          <w:sz w:val="24"/>
          <w:szCs w:val="24"/>
          <w:lang w:val="es-CO"/>
        </w:rPr>
        <w:t xml:space="preserve"> librerías han sido, estáticamente, vinculadas durante el proceso de compilación, es decir,</w:t>
      </w:r>
      <w:r w:rsidRPr="007567D0">
        <w:rPr>
          <w:b/>
          <w:i w:val="0"/>
          <w:color w:val="auto"/>
          <w:sz w:val="24"/>
          <w:szCs w:val="24"/>
          <w:lang w:val="es-CO"/>
        </w:rPr>
        <w:t xml:space="preserve"> </w:t>
      </w:r>
      <w:r w:rsidRPr="007567D0">
        <w:rPr>
          <w:i w:val="0"/>
          <w:color w:val="auto"/>
          <w:sz w:val="24"/>
          <w:szCs w:val="24"/>
          <w:lang w:val="es-CO"/>
        </w:rPr>
        <w:t>las definiciones a objetos o símbolos son re</w:t>
      </w:r>
      <w:r w:rsidR="00E7256D">
        <w:rPr>
          <w:i w:val="0"/>
          <w:color w:val="auto"/>
          <w:sz w:val="24"/>
          <w:szCs w:val="24"/>
          <w:lang w:val="es-CO"/>
        </w:rPr>
        <w:t>sueltas al momento de generar</w:t>
      </w:r>
      <w:r w:rsidR="00406F94">
        <w:rPr>
          <w:i w:val="0"/>
          <w:color w:val="auto"/>
          <w:sz w:val="24"/>
          <w:szCs w:val="24"/>
          <w:lang w:val="es-CO"/>
        </w:rPr>
        <w:t>lo</w:t>
      </w:r>
      <w:r w:rsidRPr="007567D0">
        <w:rPr>
          <w:i w:val="0"/>
          <w:color w:val="auto"/>
          <w:sz w:val="24"/>
          <w:szCs w:val="24"/>
          <w:lang w:val="es-CO"/>
        </w:rPr>
        <w:t xml:space="preserve">, </w:t>
      </w:r>
      <w:r w:rsidR="00764054" w:rsidRPr="007567D0">
        <w:rPr>
          <w:i w:val="0"/>
          <w:color w:val="auto"/>
          <w:sz w:val="24"/>
          <w:szCs w:val="24"/>
          <w:lang w:val="es-CO"/>
        </w:rPr>
        <w:t xml:space="preserve">con lo cual éste es </w:t>
      </w:r>
      <w:r w:rsidR="00601F5B" w:rsidRPr="007567D0">
        <w:rPr>
          <w:i w:val="0"/>
          <w:color w:val="auto"/>
          <w:sz w:val="24"/>
          <w:szCs w:val="24"/>
          <w:lang w:val="es-CO"/>
        </w:rPr>
        <w:t xml:space="preserve">auto-contenido </w:t>
      </w:r>
      <w:r w:rsidR="00601F5B" w:rsidRPr="00490844">
        <w:rPr>
          <w:i w:val="0"/>
          <w:color w:val="auto"/>
          <w:sz w:val="24"/>
          <w:szCs w:val="24"/>
        </w:rPr>
        <w:fldChar w:fldCharType="begin"/>
      </w:r>
      <w:r w:rsidR="00AA0003">
        <w:rPr>
          <w:i w:val="0"/>
          <w:color w:val="auto"/>
          <w:sz w:val="24"/>
          <w:szCs w:val="24"/>
        </w:rPr>
        <w:instrText xml:space="preserve"> ADDIN ZOTERO_ITEM CSL_CITATION {"citationID":"1oqid629i","properties":{"formattedCitation":"[39], [40]","plainCitation":"[39], [40]"},"citationItems":[{"id":936,"uris":["http://zotero.org/groups/480308/items/T94BZAZW"],"uri":["http://zotero.org/groups/480308/items/T94BZAZW"],"itemData":{"id":936,"type":"article-journal","title":"Simplifying deployment and solving DLL Hell with the .NET framework","container-title":"MSDN Magazine","URL":"https://web.archive.org/web/20010605023737/http://msdn.microsoft.com/library/techart/dlldanger1.htm","author":[{"family":"Pratschner","given":"Steven"}],"issued":{"date-parts":[["2001"]]}}},{"id":930,"uris":["http://zotero.org/groups/480308/items/KB9NWCCX"],"uri":["http://zotero.org/groups/480308/items/KB9NWCCX"],"itemData":{"id":930,"type":"article-journal","title":"Program library howto","container-title":"Online, April","page":"27","author":[{"family":"Wheeler","given":"David A"}],"issued":{"date-parts":[["2003"]]}}}],"schema":"https://github.com/citation-style-language/schema/raw/master/csl-citation.json"} </w:instrText>
      </w:r>
      <w:r w:rsidR="00601F5B" w:rsidRPr="00490844">
        <w:rPr>
          <w:i w:val="0"/>
          <w:color w:val="auto"/>
          <w:sz w:val="24"/>
          <w:szCs w:val="24"/>
        </w:rPr>
        <w:fldChar w:fldCharType="separate"/>
      </w:r>
      <w:r w:rsidR="00AA0003">
        <w:rPr>
          <w:i w:val="0"/>
          <w:color w:val="auto"/>
          <w:sz w:val="24"/>
          <w:szCs w:val="24"/>
        </w:rPr>
        <w:t>[39], [40]</w:t>
      </w:r>
      <w:r w:rsidR="00601F5B" w:rsidRPr="00490844">
        <w:rPr>
          <w:i w:val="0"/>
          <w:color w:val="auto"/>
          <w:sz w:val="24"/>
          <w:szCs w:val="24"/>
        </w:rPr>
        <w:fldChar w:fldCharType="end"/>
      </w:r>
      <w:r w:rsidRPr="00490844">
        <w:rPr>
          <w:i w:val="0"/>
          <w:color w:val="auto"/>
          <w:sz w:val="24"/>
          <w:szCs w:val="24"/>
        </w:rPr>
        <w:t>.</w:t>
      </w:r>
    </w:p>
    <w:p w14:paraId="509B9680" w14:textId="3C3E33B2" w:rsidR="00B47F38" w:rsidRDefault="00764054" w:rsidP="00260C39">
      <w:pPr>
        <w:pStyle w:val="Ttulo3"/>
        <w:numPr>
          <w:ilvl w:val="1"/>
          <w:numId w:val="2"/>
        </w:numPr>
        <w:ind w:left="1440"/>
        <w:rPr>
          <w:lang w:val="es-CO"/>
        </w:rPr>
      </w:pPr>
      <w:bookmarkStart w:id="25" w:name="_Toc465110069"/>
      <w:bookmarkStart w:id="26" w:name="_Toc465111252"/>
      <w:bookmarkStart w:id="27" w:name="_Toc465111444"/>
      <w:bookmarkStart w:id="28" w:name="_Toc465278640"/>
      <w:bookmarkStart w:id="29" w:name="_Toc465278887"/>
      <w:bookmarkStart w:id="30" w:name="_Toc465284795"/>
      <w:bookmarkStart w:id="31" w:name="_Toc465367854"/>
      <w:bookmarkStart w:id="32" w:name="_Toc465367980"/>
      <w:bookmarkStart w:id="33" w:name="_Toc465110070"/>
      <w:bookmarkStart w:id="34" w:name="_Toc465111253"/>
      <w:bookmarkStart w:id="35" w:name="_Toc465111445"/>
      <w:bookmarkStart w:id="36" w:name="_Toc465278641"/>
      <w:bookmarkStart w:id="37" w:name="_Toc465278888"/>
      <w:bookmarkStart w:id="38" w:name="_Toc465284796"/>
      <w:bookmarkStart w:id="39" w:name="_Toc465367855"/>
      <w:bookmarkStart w:id="40" w:name="_Toc465367981"/>
      <w:bookmarkStart w:id="41" w:name="_Toc467015853"/>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Pr>
          <w:lang w:val="es-CO"/>
        </w:rPr>
        <w:lastRenderedPageBreak/>
        <w:t>P</w:t>
      </w:r>
      <w:r w:rsidR="00B47F38" w:rsidRPr="00B47F38">
        <w:rPr>
          <w:lang w:val="es-CO"/>
        </w:rPr>
        <w:t>rocesamiento de im</w:t>
      </w:r>
      <w:r w:rsidR="00B47F38">
        <w:rPr>
          <w:lang w:val="es-CO"/>
        </w:rPr>
        <w:t>ágenes</w:t>
      </w:r>
      <w:bookmarkEnd w:id="41"/>
    </w:p>
    <w:p w14:paraId="0BC539B7" w14:textId="1401C859" w:rsidR="00B47F38" w:rsidRDefault="00B47F38" w:rsidP="00B70135">
      <w:pPr>
        <w:numPr>
          <w:ilvl w:val="0"/>
          <w:numId w:val="7"/>
        </w:numPr>
        <w:tabs>
          <w:tab w:val="clear" w:pos="720"/>
          <w:tab w:val="num" w:pos="1800"/>
        </w:tabs>
        <w:ind w:left="1800"/>
        <w:jc w:val="both"/>
        <w:textAlignment w:val="baseline"/>
        <w:rPr>
          <w:lang w:val="es-CO"/>
        </w:rPr>
      </w:pPr>
      <w:r w:rsidRPr="00E74668">
        <w:rPr>
          <w:b/>
          <w:lang w:val="es-CO"/>
        </w:rPr>
        <w:t>Procesamiento de imágenes médicas:</w:t>
      </w:r>
      <w:r w:rsidRPr="00E74668">
        <w:rPr>
          <w:lang w:val="es-CO"/>
        </w:rPr>
        <w:t xml:space="preserve">  </w:t>
      </w:r>
      <w:r w:rsidR="00764054">
        <w:rPr>
          <w:lang w:val="es-CO"/>
        </w:rPr>
        <w:t>Es el proceso mediante el cual</w:t>
      </w:r>
      <w:r w:rsidR="009B64C4">
        <w:rPr>
          <w:lang w:val="es-CO"/>
        </w:rPr>
        <w:t xml:space="preserve"> </w:t>
      </w:r>
      <w:r w:rsidR="00764054">
        <w:rPr>
          <w:lang w:val="es-CO"/>
        </w:rPr>
        <w:t>se toma</w:t>
      </w:r>
      <w:r w:rsidR="009B64C4">
        <w:rPr>
          <w:lang w:val="es-CO"/>
        </w:rPr>
        <w:t xml:space="preserve"> </w:t>
      </w:r>
      <w:r w:rsidRPr="00E74668">
        <w:rPr>
          <w:lang w:val="es-CO"/>
        </w:rPr>
        <w:t>una imagen médica inicial</w:t>
      </w:r>
      <w:r w:rsidR="00764054">
        <w:rPr>
          <w:lang w:val="es-CO"/>
        </w:rPr>
        <w:t xml:space="preserve"> presente</w:t>
      </w:r>
      <w:r w:rsidR="009B64C4">
        <w:rPr>
          <w:lang w:val="es-CO"/>
        </w:rPr>
        <w:t xml:space="preserve"> </w:t>
      </w:r>
      <w:r w:rsidR="00764054">
        <w:rPr>
          <w:lang w:val="es-CO"/>
        </w:rPr>
        <w:t xml:space="preserve">en </w:t>
      </w:r>
      <w:r w:rsidRPr="00E74668">
        <w:rPr>
          <w:lang w:val="es-CO"/>
        </w:rPr>
        <w:t>radiografías, tomografías, ultrasonidos entre otras</w:t>
      </w:r>
      <w:r w:rsidR="00764054">
        <w:rPr>
          <w:lang w:val="es-CO"/>
        </w:rPr>
        <w:t xml:space="preserve"> y</w:t>
      </w:r>
      <w:r w:rsidRPr="00E74668">
        <w:rPr>
          <w:lang w:val="es-CO"/>
        </w:rPr>
        <w:t xml:space="preserve"> se aplican ciertos algoritmos con el fin de obtener datos relevantes del paciente</w:t>
      </w:r>
      <w:r w:rsidR="009B64C4">
        <w:rPr>
          <w:lang w:val="es-CO"/>
        </w:rPr>
        <w:t xml:space="preserve"> y </w:t>
      </w:r>
      <w:r w:rsidRPr="00E74668">
        <w:rPr>
          <w:lang w:val="es-CO"/>
        </w:rPr>
        <w:t>apoyar las decis</w:t>
      </w:r>
      <w:r w:rsidR="0083332D">
        <w:rPr>
          <w:lang w:val="es-CO"/>
        </w:rPr>
        <w:t>iones diagn</w:t>
      </w:r>
      <w:r w:rsidR="00D35C73">
        <w:rPr>
          <w:lang w:val="es-CO"/>
        </w:rPr>
        <w:t>ó</w:t>
      </w:r>
      <w:r w:rsidR="0083332D">
        <w:rPr>
          <w:lang w:val="es-CO"/>
        </w:rPr>
        <w:t>stico o tratamiento</w:t>
      </w:r>
      <w:r w:rsidRPr="00E74668">
        <w:rPr>
          <w:lang w:val="es-CO"/>
        </w:rPr>
        <w:t xml:space="preserve"> </w:t>
      </w:r>
      <w:r w:rsidRPr="00E74668">
        <w:rPr>
          <w:lang w:val="es-CO"/>
        </w:rPr>
        <w:fldChar w:fldCharType="begin"/>
      </w:r>
      <w:r w:rsidR="00AA0003">
        <w:rPr>
          <w:lang w:val="es-CO"/>
        </w:rPr>
        <w:instrText xml:space="preserve"> ADDIN ZOTERO_ITEM CSL_CITATION {"citationID":"T5cVWGDK","properties":{"formattedCitation":"[2], [41]","plainCitation":"[2], [41]"},"citationItems":[{"id":225,"uris":["http://zotero.org/groups/480308/items/GHS6GPTC"],"uri":["http://zotero.org/groups/480308/items/GHS6GPTC"],"itemData":{"id":225,"type":"paper-conference","title":"Medical Image Processing, Analysis and Visualization in clinical research","container-title":"14th IEEE Symposium on Computer-Based Medical Systems, 2001. CBMS 2001. Proceedings","page":"381-386","source":"IEEE Xplore","event":"14th IEEE Symposium on Computer-Based Medical Systems, 2001. CBMS 2001. Proceedings","abstract":"Imaging has become an essential component in many fields of medical and laboratory research and clinical practice. Biologists study cells and generate 3D confocal microscopy data sets; virologists generate 3D reconstructions of viruses from micrographs; radiologists identify and quantify tumors from MRI and CT scans; and neuroscientists detect regional metabolic brain activity from PET and functional MRI scans. Analysis of these diverse image types requires sophisticated computerized quantification and visualization tools. Until recently, 3D visualization of images and quantitative analysis could only be performed using expensive UNIX workstations and customized software. Today, much of the visualization and analysis can be performed on an inexpensive desktop computer equipped with the appropriate graphics hardware and software. This paper introduces an extensible, platform-independent, general-purpose image processing and visualization program specifically designed to meet the needs of an Internet-linked medical research community. The application, named MIPAV (Medical Image Processing, Analysis and Visualization), enables clinical and quantitative analysis of medical images over the Internet. Using MIPAV's standard user interface and analysis tools, researcher and clinicians at remote sites can easily share research data and analyses, thereby enhancing their ability to study, diagnose, monitor and treat medical disorders","DOI":"10.1109/CBMS.2001.941749","author":[{"family":"McAuliffe","given":"M.J."},{"family":"Lalonde","given":"F.M."},{"family":"McGarry","given":"D."},{"family":"Gandler","given":"W."},{"family":"Csaky","given":"K."},{"family":"Trus","given":"B.L."}],"issued":{"date-parts":[["2001"]]}}},{"id":870,"uris":["http://zotero.org/groups/480308/items/BJF649PI"],"uri":["http://zotero.org/groups/480308/items/BJF649PI"],"itemData":{"id":870,"type":"paper-conference","title":"Algoritmos paralelos sobre arquitecturas multicluster y GRID","container-title":"IX Workshop de Investigadores en Ciencias de la Computación","author":[{"family":"De Giusti","given":"Armando Eduardo"},{"family":"Naiouf","given":"Marcelo"},{"family":"De Giusti","given":"Laura Cristina"},{"family":"Chichizola","given":"Franco"},{"family":"Denham","given":"Mónica Malén"},{"family":"Rodriguez","given":"Ismael P"},{"family":"Pousa","given":"Adrián"},{"family":"Pettoruti","given":"José E"},{"family":"Montezanti","given":"Diego Miguel"},{"family":"Encinas","given":"Diego"},{"literal":"others"}],"issued":{"date-parts":[["2007"]]}}}],"schema":"https://github.com/citation-style-language/schema/raw/master/csl-citation.json"} </w:instrText>
      </w:r>
      <w:r w:rsidRPr="00E74668">
        <w:rPr>
          <w:lang w:val="es-CO"/>
        </w:rPr>
        <w:fldChar w:fldCharType="separate"/>
      </w:r>
      <w:r w:rsidR="00AA0003">
        <w:t>[2], [41]</w:t>
      </w:r>
      <w:r w:rsidRPr="00E74668">
        <w:rPr>
          <w:lang w:val="es-CO"/>
        </w:rPr>
        <w:fldChar w:fldCharType="end"/>
      </w:r>
      <w:r w:rsidRPr="00E74668">
        <w:rPr>
          <w:lang w:val="es-CO"/>
        </w:rPr>
        <w:t>.</w:t>
      </w:r>
    </w:p>
    <w:p w14:paraId="2843C97E" w14:textId="77777777" w:rsidR="00B47F38" w:rsidRPr="00E74668" w:rsidRDefault="00B47F38" w:rsidP="00260C39">
      <w:pPr>
        <w:ind w:left="1800"/>
        <w:jc w:val="both"/>
        <w:textAlignment w:val="baseline"/>
        <w:rPr>
          <w:lang w:val="es-CO"/>
        </w:rPr>
      </w:pPr>
    </w:p>
    <w:p w14:paraId="5CD969FF" w14:textId="6F5012A9" w:rsidR="009122CF" w:rsidRDefault="00B47F38" w:rsidP="00B70135">
      <w:pPr>
        <w:numPr>
          <w:ilvl w:val="0"/>
          <w:numId w:val="7"/>
        </w:numPr>
        <w:tabs>
          <w:tab w:val="clear" w:pos="720"/>
          <w:tab w:val="num" w:pos="1800"/>
        </w:tabs>
        <w:ind w:left="1800"/>
        <w:jc w:val="both"/>
        <w:textAlignment w:val="baseline"/>
        <w:rPr>
          <w:lang w:val="es-CO"/>
        </w:rPr>
      </w:pPr>
      <w:r w:rsidRPr="00E74668">
        <w:rPr>
          <w:b/>
          <w:lang w:val="es-CO"/>
        </w:rPr>
        <w:t>ITK:</w:t>
      </w:r>
      <w:r w:rsidRPr="00E74668">
        <w:rPr>
          <w:lang w:val="es-CO"/>
        </w:rPr>
        <w:t xml:space="preserve"> (Insight Segmentation and Registration Toolkit) Esta es una librería de código abierto para el procesamiento y análisis de imágenes que funciona con el paradigma de tuberías y filtros. Es utilizada principalmente en aplicaci</w:t>
      </w:r>
      <w:r w:rsidR="003E310E">
        <w:rPr>
          <w:lang w:val="es-CO"/>
        </w:rPr>
        <w:t>o</w:t>
      </w:r>
      <w:r w:rsidRPr="00E74668">
        <w:rPr>
          <w:lang w:val="es-CO"/>
        </w:rPr>
        <w:t>n</w:t>
      </w:r>
      <w:r w:rsidR="003E310E">
        <w:rPr>
          <w:lang w:val="es-CO"/>
        </w:rPr>
        <w:t>es</w:t>
      </w:r>
      <w:r w:rsidRPr="00E74668">
        <w:rPr>
          <w:lang w:val="es-CO"/>
        </w:rPr>
        <w:t xml:space="preserve"> médicas </w:t>
      </w:r>
      <w:r w:rsidRPr="00E74668">
        <w:rPr>
          <w:lang w:val="es-CO"/>
        </w:rPr>
        <w:fldChar w:fldCharType="begin"/>
      </w:r>
      <w:r w:rsidR="00AA0003">
        <w:rPr>
          <w:lang w:val="es-CO"/>
        </w:rPr>
        <w:instrText xml:space="preserve"> ADDIN ZOTERO_ITEM CSL_CITATION {"citationID":"K2s321mm","properties":{"formattedCitation":"[26], [27]","plainCitation":"[26], [27]"},"citationItems":[{"id":883,"uris":["http://zotero.org/groups/480308/items/2DRDENJA"],"uri":["http://zotero.org/groups/480308/items/2DRDENJA"],"itemData":{"id":883,"type":"webpage","title":"ITK - Segmentation &amp; Registration Toolkit","URL":"https://itk.org/","author":[{"literal":"National Library of Medicine"}],"accessed":{"date-parts":[["2016",5,20]]}}},{"id":880,"uris":["http://zotero.org/groups/480308/items/WI376E4W"],"uri":["http://zotero.org/groups/480308/items/WI376E4W"],"itemData":{"id":880,"type":"article-journal","title":"The ITK software guide","author":[{"family":"Ibanez","given":"Luis"},{"family":"Schroeder","given":"William"},{"family":"Ng","given":"Lydia"},{"family":"Cates","given":"Josh"}],"issued":{"date-parts":[["2003"]]}}}],"schema":"https://github.com/citation-style-language/schema/raw/master/csl-citation.json"} </w:instrText>
      </w:r>
      <w:r w:rsidRPr="00E74668">
        <w:rPr>
          <w:lang w:val="es-CO"/>
        </w:rPr>
        <w:fldChar w:fldCharType="separate"/>
      </w:r>
      <w:r w:rsidR="00FC61C4" w:rsidRPr="00FC61C4">
        <w:t>[26], [27]</w:t>
      </w:r>
      <w:r w:rsidRPr="00E74668">
        <w:rPr>
          <w:lang w:val="es-CO"/>
        </w:rPr>
        <w:fldChar w:fldCharType="end"/>
      </w:r>
      <w:r w:rsidRPr="00E74668">
        <w:rPr>
          <w:lang w:val="es-CO"/>
        </w:rPr>
        <w:t>.</w:t>
      </w:r>
    </w:p>
    <w:p w14:paraId="50334772" w14:textId="77777777" w:rsidR="0002264C" w:rsidRDefault="0002264C" w:rsidP="00933145">
      <w:pPr>
        <w:ind w:left="1800"/>
        <w:jc w:val="both"/>
        <w:textAlignment w:val="baseline"/>
        <w:rPr>
          <w:lang w:val="es-CO"/>
        </w:rPr>
      </w:pPr>
    </w:p>
    <w:p w14:paraId="3D85AC6E" w14:textId="27A1EFCD" w:rsidR="00C5408F" w:rsidRDefault="0002264C" w:rsidP="00B70135">
      <w:pPr>
        <w:numPr>
          <w:ilvl w:val="0"/>
          <w:numId w:val="7"/>
        </w:numPr>
        <w:tabs>
          <w:tab w:val="clear" w:pos="720"/>
          <w:tab w:val="num" w:pos="1800"/>
        </w:tabs>
        <w:ind w:left="1800"/>
        <w:jc w:val="both"/>
        <w:textAlignment w:val="baseline"/>
        <w:rPr>
          <w:lang w:val="es-CO"/>
        </w:rPr>
      </w:pPr>
      <w:r w:rsidRPr="00F413A0">
        <w:rPr>
          <w:b/>
          <w:lang w:val="es-CO"/>
        </w:rPr>
        <w:t>Filtros:</w:t>
      </w:r>
      <w:r w:rsidR="00FC5C5A">
        <w:rPr>
          <w:b/>
          <w:lang w:val="es-CO"/>
        </w:rPr>
        <w:t xml:space="preserve"> </w:t>
      </w:r>
      <w:r w:rsidR="00FC5C5A">
        <w:rPr>
          <w:lang w:val="es-CO"/>
        </w:rPr>
        <w:t xml:space="preserve">En </w:t>
      </w:r>
      <w:r w:rsidR="00764054">
        <w:rPr>
          <w:lang w:val="es-CO"/>
        </w:rPr>
        <w:t xml:space="preserve">el </w:t>
      </w:r>
      <w:r w:rsidR="00FC5C5A">
        <w:rPr>
          <w:lang w:val="es-CO"/>
        </w:rPr>
        <w:t xml:space="preserve">procesamiento de imágenes, los filtros son </w:t>
      </w:r>
      <w:r w:rsidR="007E7B98">
        <w:rPr>
          <w:lang w:val="es-CO"/>
        </w:rPr>
        <w:t xml:space="preserve">algoritmos que reciben imágenes como entrada </w:t>
      </w:r>
      <w:r w:rsidR="009B4B95">
        <w:rPr>
          <w:lang w:val="es-CO"/>
        </w:rPr>
        <w:t xml:space="preserve">y realizan operaciones sobre </w:t>
      </w:r>
      <w:r w:rsidR="00764054">
        <w:rPr>
          <w:lang w:val="es-CO"/>
        </w:rPr>
        <w:t>é</w:t>
      </w:r>
      <w:r w:rsidR="009B4B95">
        <w:rPr>
          <w:lang w:val="es-CO"/>
        </w:rPr>
        <w:t xml:space="preserve">stas para </w:t>
      </w:r>
      <w:r w:rsidR="00C5408F">
        <w:rPr>
          <w:lang w:val="es-CO"/>
        </w:rPr>
        <w:t xml:space="preserve">dar como resultado una </w:t>
      </w:r>
      <w:r w:rsidR="00B465A2">
        <w:rPr>
          <w:lang w:val="es-CO"/>
        </w:rPr>
        <w:t>nueva imagen que resalta o atenú</w:t>
      </w:r>
      <w:r w:rsidR="00C5408F">
        <w:rPr>
          <w:lang w:val="es-CO"/>
        </w:rPr>
        <w:t>a ciertas características de la imagen inicial</w:t>
      </w:r>
      <w:r w:rsidR="00764054">
        <w:rPr>
          <w:lang w:val="es-CO"/>
        </w:rPr>
        <w:t>.</w:t>
      </w:r>
      <w:r w:rsidR="00C5408F">
        <w:rPr>
          <w:lang w:val="es-CO"/>
        </w:rPr>
        <w:t xml:space="preserve"> </w:t>
      </w:r>
      <w:r w:rsidR="00764054">
        <w:rPr>
          <w:lang w:val="es-CO"/>
        </w:rPr>
        <w:t>P</w:t>
      </w:r>
      <w:r w:rsidR="00C5408F">
        <w:rPr>
          <w:lang w:val="es-CO"/>
        </w:rPr>
        <w:t xml:space="preserve">or </w:t>
      </w:r>
      <w:r w:rsidR="000C621F">
        <w:rPr>
          <w:lang w:val="es-CO"/>
        </w:rPr>
        <w:t>ejemplo,</w:t>
      </w:r>
      <w:r w:rsidR="00C5408F">
        <w:rPr>
          <w:lang w:val="es-CO"/>
        </w:rPr>
        <w:t xml:space="preserve"> los filtros pueden reducir ruido</w:t>
      </w:r>
      <w:r w:rsidR="00764054">
        <w:rPr>
          <w:lang w:val="es-CO"/>
        </w:rPr>
        <w:t xml:space="preserve"> y</w:t>
      </w:r>
      <w:r w:rsidR="00C5408F">
        <w:rPr>
          <w:lang w:val="es-CO"/>
        </w:rPr>
        <w:t xml:space="preserve"> suavizar o resaltar las curvas de la imagen. Las imágenes se pueden filtrar </w:t>
      </w:r>
      <w:r w:rsidR="00C5408F" w:rsidRPr="00C5408F">
        <w:rPr>
          <w:lang w:val="es-CO"/>
        </w:rPr>
        <w:t xml:space="preserve">ya sea en </w:t>
      </w:r>
      <w:r w:rsidR="009B64C4">
        <w:rPr>
          <w:lang w:val="es-CO"/>
        </w:rPr>
        <w:t>el</w:t>
      </w:r>
      <w:r w:rsidR="009B64C4" w:rsidRPr="00C5408F">
        <w:rPr>
          <w:lang w:val="es-CO"/>
        </w:rPr>
        <w:t xml:space="preserve"> </w:t>
      </w:r>
      <w:r w:rsidR="00C5408F">
        <w:rPr>
          <w:lang w:val="es-CO"/>
        </w:rPr>
        <w:t xml:space="preserve">domino de la </w:t>
      </w:r>
      <w:r w:rsidR="00C5408F" w:rsidRPr="00C5408F">
        <w:rPr>
          <w:lang w:val="es-CO"/>
        </w:rPr>
        <w:t>frecuencia o en el dominio espacial.</w:t>
      </w:r>
      <w:r w:rsidR="00C5408F">
        <w:rPr>
          <w:lang w:val="es-CO"/>
        </w:rPr>
        <w:t xml:space="preserve"> </w:t>
      </w:r>
      <w:r w:rsidR="006B2068">
        <w:rPr>
          <w:lang w:val="es-CO"/>
        </w:rPr>
        <w:t>En el domino espacial, l</w:t>
      </w:r>
      <w:r w:rsidR="00C5408F">
        <w:rPr>
          <w:lang w:val="es-CO"/>
        </w:rPr>
        <w:t>a mayor</w:t>
      </w:r>
      <w:r w:rsidR="000C621F">
        <w:rPr>
          <w:lang w:val="es-CO"/>
        </w:rPr>
        <w:t>í</w:t>
      </w:r>
      <w:r w:rsidR="00C5408F">
        <w:rPr>
          <w:lang w:val="es-CO"/>
        </w:rPr>
        <w:t>a de los filtros operan sobre cada pixel independientemente, modificando su valor dada una mat</w:t>
      </w:r>
      <w:r w:rsidR="000C621F">
        <w:rPr>
          <w:lang w:val="es-CO"/>
        </w:rPr>
        <w:t>r</w:t>
      </w:r>
      <w:r w:rsidR="00C5408F">
        <w:rPr>
          <w:lang w:val="es-CO"/>
        </w:rPr>
        <w:t>iz operadora (kernel) y los valores de los pixeles vecinos</w:t>
      </w:r>
      <w:r w:rsidR="006B2068">
        <w:rPr>
          <w:lang w:val="es-CO"/>
        </w:rPr>
        <w:t xml:space="preserve"> </w:t>
      </w:r>
      <w:r w:rsidR="00FC5C5A" w:rsidRPr="00FC5C5A">
        <w:rPr>
          <w:lang w:val="es-CO"/>
        </w:rPr>
        <w:fldChar w:fldCharType="begin"/>
      </w:r>
      <w:r w:rsidR="00AA0003">
        <w:rPr>
          <w:lang w:val="es-CO"/>
        </w:rPr>
        <w:instrText xml:space="preserve"> ADDIN ZOTERO_ITEM CSL_CITATION {"citationID":"glg5tg427","properties":{"formattedCitation":"[42]","plainCitation":"[42]"},"citationItems":[{"id":903,"uris":["http://zotero.org/groups/480308/items/ZWUIKKPX"],"uri":["http://zotero.org/groups/480308/items/ZWUIKKPX"],"itemData":{"id":903,"type":"book","title":"Image analysis for the biological sciences","collection-title":"Statistics in practice","publisher":"J. Wiley","URL":"https://books.google.com.co/books?id=PL9qAAAAMAAJ","ISBN":"978-0-471-93726-5","note":"LCCN: gb95035667","author":[{"family":"Glasbey","given":"C.A."},{"family":"Horgan","given":"G.W."}],"issued":{"date-parts":[["1995"]]}}}],"schema":"https://github.com/citation-style-language/schema/raw/master/csl-citation.json"} </w:instrText>
      </w:r>
      <w:r w:rsidR="00FC5C5A" w:rsidRPr="00FC5C5A">
        <w:rPr>
          <w:lang w:val="es-CO"/>
        </w:rPr>
        <w:fldChar w:fldCharType="separate"/>
      </w:r>
      <w:r w:rsidR="00AA0003">
        <w:rPr>
          <w:lang w:val="es-CO"/>
        </w:rPr>
        <w:t>[42]</w:t>
      </w:r>
      <w:r w:rsidR="00FC5C5A" w:rsidRPr="00FC5C5A">
        <w:rPr>
          <w:lang w:val="es-CO"/>
        </w:rPr>
        <w:fldChar w:fldCharType="end"/>
      </w:r>
      <w:r w:rsidR="0083332D">
        <w:rPr>
          <w:lang w:val="es-CO"/>
        </w:rPr>
        <w:t>.</w:t>
      </w:r>
      <w:r w:rsidR="009B64C4">
        <w:rPr>
          <w:lang w:val="es-CO"/>
        </w:rPr>
        <w:t xml:space="preserve"> Por otro </w:t>
      </w:r>
      <w:r w:rsidR="00260C39">
        <w:rPr>
          <w:lang w:val="es-CO"/>
        </w:rPr>
        <w:t>lado,</w:t>
      </w:r>
      <w:r w:rsidR="009B64C4">
        <w:rPr>
          <w:lang w:val="es-CO"/>
        </w:rPr>
        <w:t xml:space="preserve"> en el dominio de la frecuencia no se opera independientemente sobre cada pixel sino sobre varios valores como su intensidad.</w:t>
      </w:r>
    </w:p>
    <w:p w14:paraId="20939C66" w14:textId="77777777" w:rsidR="006B2068" w:rsidRDefault="006B2068" w:rsidP="00933145">
      <w:pPr>
        <w:ind w:left="1800"/>
        <w:jc w:val="both"/>
        <w:textAlignment w:val="baseline"/>
        <w:rPr>
          <w:lang w:val="es-CO"/>
        </w:rPr>
      </w:pPr>
    </w:p>
    <w:p w14:paraId="2EC30326" w14:textId="411DE9B3" w:rsidR="00E74668" w:rsidRPr="00FA6BBA" w:rsidRDefault="00C5408F" w:rsidP="00B70135">
      <w:pPr>
        <w:numPr>
          <w:ilvl w:val="0"/>
          <w:numId w:val="7"/>
        </w:numPr>
        <w:tabs>
          <w:tab w:val="clear" w:pos="720"/>
          <w:tab w:val="num" w:pos="1800"/>
        </w:tabs>
        <w:ind w:left="1800"/>
        <w:jc w:val="both"/>
        <w:textAlignment w:val="baseline"/>
        <w:rPr>
          <w:lang w:val="es-CO"/>
        </w:rPr>
      </w:pPr>
      <w:r>
        <w:rPr>
          <w:b/>
          <w:lang w:val="es-CO"/>
        </w:rPr>
        <w:t xml:space="preserve">Filtros Gaussianos: </w:t>
      </w:r>
      <w:r w:rsidR="006F6CCB">
        <w:rPr>
          <w:lang w:val="es-CO"/>
        </w:rPr>
        <w:t xml:space="preserve">Estos son filtros lineales en el domino espacial que modifican la entrada mediante una convolución con la función </w:t>
      </w:r>
      <w:r w:rsidR="000C452A">
        <w:rPr>
          <w:lang w:val="es-CO"/>
        </w:rPr>
        <w:t>Gaussiana,</w:t>
      </w:r>
      <w:r w:rsidR="006F6CCB">
        <w:rPr>
          <w:lang w:val="es-CO"/>
        </w:rPr>
        <w:t xml:space="preserve"> es decir, los pesos de la matriz operadora están dados por la </w:t>
      </w:r>
      <w:r w:rsidR="000C621F">
        <w:rPr>
          <w:lang w:val="es-CO"/>
        </w:rPr>
        <w:t>distribución</w:t>
      </w:r>
      <w:r w:rsidR="006F6CCB">
        <w:rPr>
          <w:lang w:val="es-CO"/>
        </w:rPr>
        <w:t xml:space="preserve"> normal con varianza </w:t>
      </w:r>
      <w:r w:rsidR="00E93181">
        <w:rPr>
          <w:lang w:val="es-CO"/>
        </w:rPr>
        <w:t>(</w:t>
      </w:r>
      <m:oMath>
        <m:sSup>
          <m:sSupPr>
            <m:ctrlPr>
              <w:rPr>
                <w:rFonts w:ascii="Cambria Math" w:hAnsi="Cambria Math"/>
                <w:lang w:val="es-CO"/>
              </w:rPr>
            </m:ctrlPr>
          </m:sSupPr>
          <m:e>
            <m:r>
              <w:rPr>
                <w:rFonts w:ascii="Cambria Math" w:hAnsi="Cambria Math"/>
                <w:lang w:val="es-CO"/>
              </w:rPr>
              <m:t>σ</m:t>
            </m:r>
          </m:e>
          <m:sup>
            <m:r>
              <w:rPr>
                <w:rFonts w:ascii="Cambria Math" w:hAnsi="Cambria Math"/>
                <w:lang w:val="es-CO"/>
              </w:rPr>
              <m:t>2</m:t>
            </m:r>
          </m:sup>
        </m:sSup>
      </m:oMath>
      <w:r w:rsidR="00E93181">
        <w:rPr>
          <w:lang w:val="es-CO"/>
        </w:rPr>
        <w:t>)</w:t>
      </w:r>
      <w:r w:rsidR="006F6CCB">
        <w:rPr>
          <w:lang w:val="es-CO"/>
        </w:rPr>
        <w:t>. Tienen la propiedad de ser separable</w:t>
      </w:r>
      <w:r w:rsidR="00764054">
        <w:rPr>
          <w:lang w:val="es-CO"/>
        </w:rPr>
        <w:t>s</w:t>
      </w:r>
      <w:r w:rsidR="006F6CCB">
        <w:rPr>
          <w:lang w:val="es-CO"/>
        </w:rPr>
        <w:t>, es decir, cada componente se opera de forma independiente</w:t>
      </w:r>
      <w:r w:rsidR="006B2068" w:rsidRPr="006B2068">
        <w:rPr>
          <w:lang w:val="es-CO"/>
        </w:rPr>
        <w:t xml:space="preserve"> </w:t>
      </w:r>
      <w:r w:rsidR="006B2068" w:rsidRPr="00FC5C5A">
        <w:rPr>
          <w:lang w:val="es-CO"/>
        </w:rPr>
        <w:fldChar w:fldCharType="begin"/>
      </w:r>
      <w:r w:rsidR="00AA0003">
        <w:rPr>
          <w:lang w:val="es-CO"/>
        </w:rPr>
        <w:instrText xml:space="preserve"> ADDIN ZOTERO_ITEM CSL_CITATION {"citationID":"RWRAii33","properties":{"formattedCitation":"[42]","plainCitation":"[42]"},"citationItems":[{"id":903,"uris":["http://zotero.org/groups/480308/items/ZWUIKKPX"],"uri":["http://zotero.org/groups/480308/items/ZWUIKKPX"],"itemData":{"id":903,"type":"book","title":"Image analysis for the biological sciences","collection-title":"Statistics in practice","publisher":"J. Wiley","URL":"https://books.google.com.co/books?id=PL9qAAAAMAAJ","ISBN":"978-0-471-93726-5","note":"LCCN: gb95035667","author":[{"family":"Glasbey","given":"C.A."},{"family":"Horgan","given":"G.W."}],"issued":{"date-parts":[["1995"]]}}}],"schema":"https://github.com/citation-style-language/schema/raw/master/csl-citation.json"} </w:instrText>
      </w:r>
      <w:r w:rsidR="006B2068" w:rsidRPr="00FC5C5A">
        <w:rPr>
          <w:lang w:val="es-CO"/>
        </w:rPr>
        <w:fldChar w:fldCharType="separate"/>
      </w:r>
      <w:r w:rsidR="00AA0003">
        <w:rPr>
          <w:lang w:val="es-CO"/>
        </w:rPr>
        <w:t>[42]</w:t>
      </w:r>
      <w:r w:rsidR="006B2068" w:rsidRPr="00FC5C5A">
        <w:rPr>
          <w:lang w:val="es-CO"/>
        </w:rPr>
        <w:fldChar w:fldCharType="end"/>
      </w:r>
      <w:r w:rsidR="0083332D">
        <w:rPr>
          <w:lang w:val="es-CO"/>
        </w:rPr>
        <w:t>,</w:t>
      </w:r>
      <w:r w:rsidR="009A3F06">
        <w:rPr>
          <w:lang w:val="es-CO"/>
        </w:rPr>
        <w:t xml:space="preserve"> </w:t>
      </w:r>
      <w:r w:rsidR="009A3F06">
        <w:rPr>
          <w:lang w:val="es-CO"/>
        </w:rPr>
        <w:fldChar w:fldCharType="begin"/>
      </w:r>
      <w:r w:rsidR="00AA0003">
        <w:rPr>
          <w:lang w:val="es-CO"/>
        </w:rPr>
        <w:instrText xml:space="preserve"> ADDIN ZOTERO_ITEM CSL_CITATION {"citationID":"21rer8t6a5","properties":{"formattedCitation":"[43]","plainCitation":"[43]"},"citationItems":[{"id":904,"uris":["http://zotero.org/groups/480308/items/3VXG44GA"],"uri":["http://zotero.org/groups/480308/items/3VXG44GA"],"itemData":{"id":904,"type":"webpage","title":"IMAGE PROCESSING LEARNING RESOURCES HIPR2","URL":"http://homepages.inf.ed.ac.uk/rbf/HIPR2/hipr_top.htm","author":[{"literal":"Robert Fisher"},{"literal":"Simon Perkins"},{"literal":"Ashley Walker"},{"literal":"Erik Wolfart"}],"accessed":{"date-parts":[["2016",10,16]]}}}],"schema":"https://github.com/citation-style-language/schema/raw/master/csl-citation.json"} </w:instrText>
      </w:r>
      <w:r w:rsidR="009A3F06">
        <w:rPr>
          <w:lang w:val="es-CO"/>
        </w:rPr>
        <w:fldChar w:fldCharType="separate"/>
      </w:r>
      <w:r w:rsidR="00AA0003">
        <w:rPr>
          <w:lang w:val="es-CO"/>
        </w:rPr>
        <w:t>[43]</w:t>
      </w:r>
      <w:r w:rsidR="009A3F06">
        <w:rPr>
          <w:lang w:val="es-CO"/>
        </w:rPr>
        <w:fldChar w:fldCharType="end"/>
      </w:r>
      <w:r w:rsidR="0083332D">
        <w:rPr>
          <w:lang w:val="es-CO"/>
        </w:rPr>
        <w:t>.</w:t>
      </w:r>
    </w:p>
    <w:p w14:paraId="4ADBD852" w14:textId="597B3DCB" w:rsidR="00A1086A" w:rsidRDefault="006469E0" w:rsidP="00260C39">
      <w:pPr>
        <w:pStyle w:val="Ttulo2"/>
        <w:numPr>
          <w:ilvl w:val="0"/>
          <w:numId w:val="2"/>
        </w:numPr>
        <w:ind w:left="750"/>
        <w:jc w:val="both"/>
        <w:rPr>
          <w:lang w:val="es-ES"/>
        </w:rPr>
      </w:pPr>
      <w:bookmarkStart w:id="42" w:name="_Toc465367857"/>
      <w:bookmarkStart w:id="43" w:name="_Toc465367983"/>
      <w:bookmarkStart w:id="44" w:name="_Toc467015854"/>
      <w:bookmarkEnd w:id="42"/>
      <w:bookmarkEnd w:id="43"/>
      <w:r w:rsidRPr="00F413A0">
        <w:rPr>
          <w:lang w:val="es-ES"/>
        </w:rPr>
        <w:t>Trabajos Relacionados</w:t>
      </w:r>
      <w:bookmarkEnd w:id="44"/>
    </w:p>
    <w:p w14:paraId="3B6AD886" w14:textId="4EA5D7E1" w:rsidR="000C2381" w:rsidRDefault="000C2381" w:rsidP="00933145">
      <w:pPr>
        <w:ind w:left="360"/>
        <w:jc w:val="both"/>
      </w:pPr>
      <w:r w:rsidRPr="007567D0">
        <w:t xml:space="preserve">Los dispositivos móviles se han utilizado ampliamente en diversos contextos médicos. La mayoría de </w:t>
      </w:r>
      <w:r w:rsidR="00CD0F33">
        <w:t>las</w:t>
      </w:r>
      <w:r w:rsidRPr="007567D0">
        <w:t xml:space="preserve"> aplicaciones</w:t>
      </w:r>
      <w:r w:rsidR="00CD0F33">
        <w:t xml:space="preserve"> móviles desarrolladas</w:t>
      </w:r>
      <w:r w:rsidRPr="007567D0">
        <w:t xml:space="preserve"> ayudan a gestionar y monitorear enfermedades y usualmente hacen uso de sensores de los dispositivos para recopilar infor</w:t>
      </w:r>
      <w:r w:rsidR="00313994" w:rsidRPr="007567D0">
        <w:t xml:space="preserve">mación de los usuarios </w:t>
      </w:r>
      <w:r w:rsidR="00313994" w:rsidRPr="007567D0">
        <w:fldChar w:fldCharType="begin"/>
      </w:r>
      <w:r w:rsidR="00AA0003">
        <w:instrText xml:space="preserve"> ADDIN ZOTERO_ITEM CSL_CITATION {"citationID":"2613cr4fr2","properties":{"formattedCitation":"[44], [45]","plainCitation":"[44], [45]"},"citationItems":[{"id":887,"uris":["http://zotero.org/groups/480308/items/W4RDFD9X"],"uri":["http://zotero.org/groups/480308/items/W4RDFD9X"],"itemData":{"id":887,"type":"article-journal","title":"How mobile devices are transforming healthcare","container-title":"Issues in technology innovation","page":"1–11","volume":"18","issue":"1","author":[{"family":"West","given":"Darrell"}],"issued":{"date-parts":[["2012"]]}}},{"id":363,"uris":["http://zotero.org/groups/480308/items/S7PQ3JAS"],"uri":["http://zotero.org/groups/480308/items/S7PQ3JAS"],"itemData":{"id":363,"type":"article-journal","title":"How smartphones are changing the face of mobile and participatory healthcare: an overview, with example from eCAALYX","container-title":"BioMedical Engineering OnLine","page":"24","volume":"10","issue":"1","source":"CrossRef","DOI":"10.1186/1475-925X-10-24","ISSN":"1475-925X","shortTitle":"How smartphones are changing the face of mobile and participatory healthcare","language":"en","author":[{"family":"Boulos","given":"Maged"},{"family":"Wheeler","given":"Steve"},{"family":"Tavares","given":"Carlos"},{"family":"Jones","given":"Ray"}],"issued":{"date-parts":[["2011"]]}}}],"schema":"https://github.com/citation-style-language/schema/raw/master/csl-citation.json"} </w:instrText>
      </w:r>
      <w:r w:rsidR="00313994" w:rsidRPr="007567D0">
        <w:fldChar w:fldCharType="separate"/>
      </w:r>
      <w:r w:rsidR="00AA0003">
        <w:rPr>
          <w:lang w:val="es-CO"/>
        </w:rPr>
        <w:t>[44], [45]</w:t>
      </w:r>
      <w:r w:rsidR="00313994" w:rsidRPr="007567D0">
        <w:fldChar w:fldCharType="end"/>
      </w:r>
      <w:r w:rsidRPr="007567D0">
        <w:t xml:space="preserve">. </w:t>
      </w:r>
      <w:r w:rsidR="00D04B05" w:rsidRPr="007567D0">
        <w:t>E</w:t>
      </w:r>
      <w:r w:rsidRPr="007567D0">
        <w:t>stos proyectos</w:t>
      </w:r>
      <w:r w:rsidR="00D04B05" w:rsidRPr="007567D0">
        <w:t xml:space="preserve">, sin </w:t>
      </w:r>
      <w:r w:rsidR="001F13ED" w:rsidRPr="007567D0">
        <w:t>embargo, no</w:t>
      </w:r>
      <w:r w:rsidRPr="007567D0">
        <w:t xml:space="preserve"> han hecho uso de los recursos que los dispositivos móviles ofrecen para </w:t>
      </w:r>
      <w:r w:rsidR="00D04B05" w:rsidRPr="007567D0">
        <w:t xml:space="preserve">resolver problemas </w:t>
      </w:r>
      <w:r w:rsidRPr="007567D0">
        <w:t>de forma distribuida</w:t>
      </w:r>
      <w:r w:rsidR="00CD0F33">
        <w:t>,</w:t>
      </w:r>
      <w:r w:rsidR="00D04B05" w:rsidRPr="007567D0">
        <w:t xml:space="preserve"> que pudieran aprovechar una infraestructura de Grid Móvil.</w:t>
      </w:r>
    </w:p>
    <w:p w14:paraId="58920268" w14:textId="77777777" w:rsidR="0072642F" w:rsidRPr="007567D0" w:rsidRDefault="0072642F" w:rsidP="00933145">
      <w:pPr>
        <w:ind w:left="360"/>
        <w:jc w:val="both"/>
      </w:pPr>
    </w:p>
    <w:p w14:paraId="5B4B1129" w14:textId="32D7D0EB" w:rsidR="000C2381" w:rsidRDefault="000C2381" w:rsidP="00933145">
      <w:pPr>
        <w:ind w:left="360"/>
        <w:jc w:val="both"/>
      </w:pPr>
      <w:r w:rsidRPr="007567D0">
        <w:lastRenderedPageBreak/>
        <w:t xml:space="preserve">El concepto de Grid </w:t>
      </w:r>
      <w:r w:rsidR="003E310E" w:rsidRPr="007567D0">
        <w:t>Móvil</w:t>
      </w:r>
      <w:r w:rsidR="00E93181" w:rsidRPr="007567D0">
        <w:t xml:space="preserve"> </w:t>
      </w:r>
      <w:r w:rsidRPr="007567D0">
        <w:t xml:space="preserve">no es nuevo, y por esta razón existen </w:t>
      </w:r>
      <w:r w:rsidR="00D04B05" w:rsidRPr="007567D0">
        <w:t>vari</w:t>
      </w:r>
      <w:r w:rsidR="00E93181" w:rsidRPr="007567D0">
        <w:t>a</w:t>
      </w:r>
      <w:r w:rsidR="00D04B05" w:rsidRPr="007567D0">
        <w:t xml:space="preserve">s </w:t>
      </w:r>
      <w:r w:rsidR="00E93181" w:rsidRPr="007567D0">
        <w:t>implementaciones</w:t>
      </w:r>
      <w:r w:rsidR="00D04B05" w:rsidRPr="007567D0">
        <w:t xml:space="preserve"> desarrollad</w:t>
      </w:r>
      <w:r w:rsidR="00E93181" w:rsidRPr="007567D0">
        <w:t>a</w:t>
      </w:r>
      <w:r w:rsidR="00D04B05" w:rsidRPr="007567D0">
        <w:t xml:space="preserve">s </w:t>
      </w:r>
      <w:r w:rsidRPr="007567D0">
        <w:t>en torno a est</w:t>
      </w:r>
      <w:r w:rsidR="00D04B05" w:rsidRPr="007567D0">
        <w:t xml:space="preserve">e concepto, a saber: </w:t>
      </w:r>
    </w:p>
    <w:p w14:paraId="4D044F52" w14:textId="77777777" w:rsidR="000C452A" w:rsidRPr="007567D0" w:rsidRDefault="000C452A" w:rsidP="00933145">
      <w:pPr>
        <w:ind w:left="360"/>
        <w:jc w:val="both"/>
      </w:pPr>
    </w:p>
    <w:p w14:paraId="642DD704" w14:textId="3F228B3B" w:rsidR="000C2381" w:rsidRDefault="000C2381" w:rsidP="00933145">
      <w:pPr>
        <w:ind w:left="360"/>
        <w:jc w:val="both"/>
      </w:pPr>
      <w:r w:rsidRPr="007567D0">
        <w:rPr>
          <w:b/>
        </w:rPr>
        <w:t>Mobile OGSI.NET:</w:t>
      </w:r>
      <w:r w:rsidRPr="007567D0">
        <w:t xml:space="preserve"> OGSI (Open Grid Servive Infrastructure) </w:t>
      </w:r>
      <w:r w:rsidR="00D4491A" w:rsidRPr="007567D0">
        <w:t>e</w:t>
      </w:r>
      <w:r w:rsidRPr="007567D0">
        <w:t>s una plataforma para computación Grid sobre .NET desarrollada por el Grupo de computación Grid</w:t>
      </w:r>
      <w:r w:rsidR="00313994" w:rsidRPr="007567D0">
        <w:t xml:space="preserve"> de la universidad de Virginia</w:t>
      </w:r>
      <w:r w:rsidR="004C15AF">
        <w:t xml:space="preserve"> </w:t>
      </w:r>
      <w:r w:rsidR="005A5FB0">
        <w:fldChar w:fldCharType="begin"/>
      </w:r>
      <w:r w:rsidR="00AA0003">
        <w:instrText xml:space="preserve"> ADDIN ZOTERO_ITEM CSL_CITATION {"citationID":"EAj2W1U0","properties":{"formattedCitation":"[46]","plainCitation":"[46]"},"citationItems":[{"id":844,"uris":["http://zotero.org/groups/480308/items/HHDCI5JP"],"uri":["http://zotero.org/groups/480308/items/HHDCI5JP"],"itemData":{"id":844,"type":"webpage","title":"OGSI.net Main page","URL":"http://www.cs.virginia.edu/~gsw2c/ogsi.net.html","accessed":{"date-parts":[["2016",5,9]]}}}],"schema":"https://github.com/citation-style-language/schema/raw/master/csl-citation.json"} </w:instrText>
      </w:r>
      <w:r w:rsidR="005A5FB0">
        <w:fldChar w:fldCharType="separate"/>
      </w:r>
      <w:r w:rsidR="00AA0003">
        <w:t>[46]</w:t>
      </w:r>
      <w:r w:rsidR="005A5FB0">
        <w:fldChar w:fldCharType="end"/>
      </w:r>
      <w:r w:rsidR="00D4491A" w:rsidRPr="007567D0">
        <w:t>.</w:t>
      </w:r>
      <w:r w:rsidRPr="007567D0">
        <w:t xml:space="preserve"> </w:t>
      </w:r>
      <w:r w:rsidR="00D4491A" w:rsidRPr="007567D0">
        <w:t>D</w:t>
      </w:r>
      <w:r w:rsidRPr="007567D0">
        <w:t xml:space="preserve">efine una serie de comportamientos para servicios web </w:t>
      </w:r>
      <w:r w:rsidR="00594E23" w:rsidRPr="007567D0">
        <w:t xml:space="preserve">que son </w:t>
      </w:r>
      <w:r w:rsidRPr="007567D0">
        <w:t xml:space="preserve">relevantes para </w:t>
      </w:r>
      <w:r w:rsidR="00594E23" w:rsidRPr="007567D0">
        <w:t xml:space="preserve">la </w:t>
      </w:r>
      <w:r w:rsidRPr="007567D0">
        <w:t>computación Grid. Marty Humphrey de la universidad de Berkeley</w:t>
      </w:r>
      <w:r w:rsidR="002D4D31" w:rsidRPr="007567D0">
        <w:t>,</w:t>
      </w:r>
      <w:r w:rsidRPr="007567D0">
        <w:t xml:space="preserve"> en el trabajo Mobile OGSI.NET: Grid </w:t>
      </w:r>
      <w:r w:rsidR="005A5FB0">
        <w:t xml:space="preserve">Computing on Mobile Devices </w:t>
      </w:r>
      <w:r w:rsidR="005A5FB0">
        <w:fldChar w:fldCharType="begin"/>
      </w:r>
      <w:r w:rsidR="00AA0003">
        <w:instrText xml:space="preserve"> ADDIN ZOTERO_ITEM CSL_CITATION {"citationID":"2c54juehp3","properties":{"formattedCitation":"[22], [23], [47]","plainCitation":"[22], [23], [47]"},"citationItems":[{"id":349,"uris":["http://zotero.org/groups/480308/items/RAAJ7DTI"],"uri":["http://zotero.org/groups/480308/items/RAAJ7DTI"],"itemData":{"id":349,"type":"paper-conference","title":"Mobile OGSI.NET: Grid Computing on Mobile Devices","container-title":"Proceedings of the 5th IEEE/ACM International Workshop on Grid Computing","collection-title":"GRID '04","publisher":"IEEE Computer Society","publisher-place":"Washington, DC, USA","page":"182–191","source":"ACM Digital Library","event-place":"Washington, DC, USA","abstract":"The problem with the Grid is that it does not currently extend completely to devices, because these devices are not viewed as having sufficient capability to be both clients and services. We design, implement and evaluate Mobile OGSI.NET, which extends an implementation of grid computing, OGSI.NET, to mobile devices. Mobile OGSI.NET addresses the mobile devices' resource limitations and intermittent network connectivity, factors which differentiate them from traditional computers. Because Mobile OGSI.NET uniquely supports the hosting of Grid Services on the device, Mobile OGSI.NET is an important step toward making the mobile device a first-class entity in Grids based on OGSI or the Web Services Resource Framework (WSRF).","URL":"http://dx.doi.org/10.1109/GRID.2004.44","DOI":"10.1109/GRID.2004.44","ISBN":"978-0-7695-2256-2","shortTitle":"Mobile OGSI.NET","author":[{"family":"Chu","given":"David C."},{"family":"Humphrey","given":"Marty"}],"issued":{"date-parts":[["2004"]]},"accessed":{"date-parts":[["2016",2,22]]}}},{"id":82,"uris":["http://zotero.org/groups/480308/items/82URQ9M9"],"uri":["http://zotero.org/groups/480308/items/82URQ9M9"],"itemData":{"id":82,"type":"article-journal","title":"MiPeG: A middleware infrastructure for pervasive grids","container-title":"Future Generation Computer Systems","page":"17-29","volume":"24","issue":"1","source":"CrossRef","DOI":"10.1016/j.future.2007.04.007","ISSN":"0167739X","shortTitle":"MiPeG","language":"en","author":[{"family":"Coronato","given":"Antonio"},{"family":"De Pietro","given":"Giuseppe"}],"issued":{"date-parts":[["2008",1]]}}},{"id":95,"uris":["http://zotero.org/groups/480308/items/8RH6GMT5"],"uri":["http://zotero.org/groups/480308/items/8RH6GMT5"],"itemData":{"id":95,"type":"article-journal","title":"Fault tolerant and prioritized scheduling in OGSA-based mobile Grids","container-title":"Concurrency and Computation: Practice and Experience","page":"533-556","volume":"21","issue":"4","source":"Wiley Online Library","abstract":"Grids and mobile Grids can form the basis and the enabling technology for pervasive and utility computing due to their ability to being open, highly heterogeneous and scalable. In this paper we present a scheme for advancing quality of service (QoS) attributes, such as fault tolerance and prioritized scheduling, in OGSA-based mobile Grids. The fault tolerance is achieved by producing and managing sufficient replicas of tasks submitted for execution on the mobile Grid resources. We design a simple and efficient prioritization scheme, which allows the scheduling of the tasks submitted by the Grid users as distinguished priorities that can be managed and exploited as a QoS parameter by the Grid infrastructure operator. The results that are presented show the efficiency of the proposed scheme in being simple and additionally enriching with reliability and QoS features the applications that are built on the concept of mobile Grids. Copyright © 2008 John Wiley &amp; Sons, Ltd.","DOI":"10.1002/cpe.1351","ISSN":"1532-0634","journalAbbreviation":"Concurrency Computat.: Pract. Exper.","language":"en","author":[{"family":"Litke","given":"Antonios"},{"family":"Halkos","given":"Dimitrios"},{"family":"Tserpes","given":"Konstantinos"},{"family":"Kyriazis","given":"Dimosthenis"},{"family":"Varvarigou","given":"Theodora"}],"issued":{"date-parts":[["2009",3,25]]}}}],"schema":"https://github.com/citation-style-language/schema/raw/master/csl-citation.json"} </w:instrText>
      </w:r>
      <w:r w:rsidR="005A5FB0">
        <w:fldChar w:fldCharType="separate"/>
      </w:r>
      <w:r w:rsidR="00AA0003">
        <w:rPr>
          <w:lang w:val="es-CO"/>
        </w:rPr>
        <w:t>[22], [23], [47]</w:t>
      </w:r>
      <w:r w:rsidR="005A5FB0">
        <w:fldChar w:fldCharType="end"/>
      </w:r>
      <w:r w:rsidR="005A5FB0">
        <w:t xml:space="preserve"> p</w:t>
      </w:r>
      <w:r w:rsidRPr="007567D0">
        <w:t xml:space="preserve">lanteó </w:t>
      </w:r>
      <w:r w:rsidR="00594E23" w:rsidRPr="007567D0">
        <w:t xml:space="preserve">una </w:t>
      </w:r>
      <w:r w:rsidRPr="007567D0">
        <w:t xml:space="preserve">extensión de esta </w:t>
      </w:r>
      <w:r w:rsidR="00594E23" w:rsidRPr="007567D0">
        <w:t xml:space="preserve">plataforma </w:t>
      </w:r>
      <w:r w:rsidR="002D4D31" w:rsidRPr="007567D0">
        <w:t xml:space="preserve">para </w:t>
      </w:r>
      <w:r w:rsidR="00594E23" w:rsidRPr="007567D0">
        <w:t>incorpora</w:t>
      </w:r>
      <w:r w:rsidR="002D4D31" w:rsidRPr="007567D0">
        <w:t>r</w:t>
      </w:r>
      <w:r w:rsidR="00594E23" w:rsidRPr="007567D0">
        <w:t xml:space="preserve"> </w:t>
      </w:r>
      <w:r w:rsidRPr="007567D0">
        <w:t>dispositivos móviles</w:t>
      </w:r>
      <w:r w:rsidR="002D4D31" w:rsidRPr="004C15AF">
        <w:rPr>
          <w:lang w:val="es-CO"/>
        </w:rPr>
        <w:t xml:space="preserve">; esto lo hizo </w:t>
      </w:r>
      <w:r w:rsidR="00594E23" w:rsidRPr="007567D0">
        <w:t xml:space="preserve"> tomando diseños para computadores de alto desempeño y adaptándolos a dispositivos móviles.</w:t>
      </w:r>
    </w:p>
    <w:p w14:paraId="45FD2444" w14:textId="77777777" w:rsidR="004C15AF" w:rsidRPr="007567D0" w:rsidRDefault="004C15AF" w:rsidP="00933145">
      <w:pPr>
        <w:ind w:left="360"/>
        <w:jc w:val="both"/>
      </w:pPr>
    </w:p>
    <w:p w14:paraId="4D9EAD63" w14:textId="7CE66726" w:rsidR="000C2381" w:rsidRDefault="000C2381" w:rsidP="00933145">
      <w:pPr>
        <w:ind w:left="360"/>
        <w:jc w:val="both"/>
      </w:pPr>
      <w:r w:rsidRPr="007567D0">
        <w:rPr>
          <w:b/>
        </w:rPr>
        <w:t>MADAM (Mobility and Adaptation Enabling Middleware):</w:t>
      </w:r>
      <w:r w:rsidRPr="007567D0">
        <w:t xml:space="preserve"> Es un middleware creado por </w:t>
      </w:r>
      <w:r w:rsidR="00D4491A" w:rsidRPr="007567D0">
        <w:t xml:space="preserve">el </w:t>
      </w:r>
      <w:r w:rsidRPr="007567D0">
        <w:t xml:space="preserve">Simula Research Laboratory de Noruega, </w:t>
      </w:r>
      <w:r w:rsidR="00D4491A" w:rsidRPr="007567D0">
        <w:t xml:space="preserve">que facilita </w:t>
      </w:r>
      <w:r w:rsidRPr="007567D0">
        <w:t xml:space="preserve">la formación de Grids móviles y ubicuas, solucionando los problemas de heterogeneidad de los dispositivos y </w:t>
      </w:r>
      <w:r w:rsidR="004C15AF" w:rsidRPr="007567D0">
        <w:t>su naturaleza</w:t>
      </w:r>
      <w:r w:rsidR="00313994" w:rsidRPr="007567D0">
        <w:t xml:space="preserve"> dinámica</w:t>
      </w:r>
      <w:r w:rsidR="00DF0FEF" w:rsidRPr="007567D0">
        <w:t>.</w:t>
      </w:r>
      <w:r w:rsidR="00313994" w:rsidRPr="007567D0">
        <w:t xml:space="preserve"> </w:t>
      </w:r>
      <w:r w:rsidR="00313994" w:rsidRPr="007567D0">
        <w:fldChar w:fldCharType="begin"/>
      </w:r>
      <w:r w:rsidR="00AA0003">
        <w:instrText xml:space="preserve"> ADDIN ZOTERO_ITEM CSL_CITATION {"citationID":"22i7u8t8df","properties":{"formattedCitation":"[48]","plainCitation":"[48]"},"citationItems":[{"id":849,"uris":["http://zotero.org/groups/480308/items/7UF57VRW"],"uri":["http://zotero.org/groups/480308/items/7UF57VRW"],"itemData":{"id":849,"type":"chapter","title":"Managing Distributed Adaptation of Mobile Applications","container-title":"Distributed Applications and Interoperable Systems","collection-title":"Lecture Notes in Computer Science","collection-number":"4531","publisher":"Springer Berlin Heidelberg","page":"104-118","source":"link.springer.com","abstract":"Mobile computing is characterised by variations in user needs and in the computing and communication resources. We have developed a middleware centric approach for the development of software capable of dynamically adapting to such variations. The middleware leverages models of needs and resources and the adaptation capabilities of the software and performs context monitoring, adaptation planning and dynamic reconfiguration at runtime. In this paper we focus on the modelling of resources of a distributed mobile computing infrastructure and how the resource model is used in adaptation planning. We present a distributed resource management framework and mechanisms necessary to maintain an up to date resource model at runtime. The challenge is to balance the level of abstraction so as to hide some of the heterogeneity of the actual infrastructure while retaining sufficient detail to serve the needs of distributed and centralized adaptation planning. The proposed framework is illustrated through a running example.","URL":"http://link.springer.com/chapter/10.1007/978-3-540-72883-2_8","ISBN":"978-3-540-72881-8","note":"DOI: 10.1007/978-3-540-72883-2_8","language":"en","author":[{"family":"Alia","given":"Mourad"},{"family":"Hallsteinsen","given":"Svein"},{"family":"Paspallis","given":"Nearchos"},{"family":"Eliassen","given":"Frank"}],"editor":[{"family":"Indulska","given":"Jadwiga"},{"family":"Raymond","given":"Kerry"}],"issued":{"date-parts":[["2007",6,6]]},"accessed":{"date-parts":[["2016",5,9]]}}}],"schema":"https://github.com/citation-style-language/schema/raw/master/csl-citation.json"} </w:instrText>
      </w:r>
      <w:r w:rsidR="00313994" w:rsidRPr="007567D0">
        <w:fldChar w:fldCharType="separate"/>
      </w:r>
      <w:r w:rsidR="00AA0003">
        <w:rPr>
          <w:lang w:val="es-CO"/>
        </w:rPr>
        <w:t>[48]</w:t>
      </w:r>
      <w:r w:rsidR="00313994" w:rsidRPr="007567D0">
        <w:fldChar w:fldCharType="end"/>
      </w:r>
      <w:r w:rsidRPr="007567D0">
        <w:t>.</w:t>
      </w:r>
    </w:p>
    <w:p w14:paraId="24B43E42" w14:textId="77777777" w:rsidR="004C15AF" w:rsidRPr="007567D0" w:rsidRDefault="004C15AF" w:rsidP="00933145">
      <w:pPr>
        <w:ind w:left="360"/>
        <w:jc w:val="both"/>
      </w:pPr>
    </w:p>
    <w:p w14:paraId="3B7A4D63" w14:textId="1E1B920B" w:rsidR="000C2381" w:rsidRDefault="000C2381" w:rsidP="00D41BA7">
      <w:pPr>
        <w:ind w:left="360"/>
        <w:jc w:val="both"/>
      </w:pPr>
      <w:r w:rsidRPr="007567D0">
        <w:rPr>
          <w:b/>
        </w:rPr>
        <w:t>MISCO:</w:t>
      </w:r>
      <w:r w:rsidRPr="007567D0">
        <w:t xml:space="preserve"> Es un </w:t>
      </w:r>
      <w:r w:rsidRPr="004C15AF">
        <w:rPr>
          <w:i/>
        </w:rPr>
        <w:t>framework</w:t>
      </w:r>
      <w:r w:rsidRPr="007567D0">
        <w:t xml:space="preserve"> para computación distribu</w:t>
      </w:r>
      <w:r w:rsidR="00AD2231" w:rsidRPr="007567D0">
        <w:t>ida con dispositivos móviles im</w:t>
      </w:r>
      <w:r w:rsidRPr="007567D0">
        <w:t xml:space="preserve">plementado en Python. En este sistema se utiliza </w:t>
      </w:r>
      <w:r w:rsidR="00AD2231" w:rsidRPr="007567D0">
        <w:t>el modelo Map Reduce para proce</w:t>
      </w:r>
      <w:r w:rsidRPr="007567D0">
        <w:t>sar y generar conjuntos de datos muy grandes</w:t>
      </w:r>
      <w:r w:rsidR="00D41BA7">
        <w:t xml:space="preserve"> </w:t>
      </w:r>
      <w:r w:rsidR="00D41BA7">
        <w:fldChar w:fldCharType="begin"/>
      </w:r>
      <w:r w:rsidR="00AA0003">
        <w:instrText xml:space="preserve"> ADDIN ZOTERO_ITEM CSL_CITATION {"citationID":"ubvb8r6jp","properties":{"formattedCitation":"[49]","plainCitation":"[49]"},"citationItems":[{"id":854,"uris":["http://zotero.org/groups/480308/items/A4TBMS8X"],"uri":["http://zotero.org/groups/480308/items/A4TBMS8X"],"itemData":{"id":854,"type":"article-journal","title":"Using mapreduce framework for mobile applications","container-title":"Multimedia Services and Streaming for Mobile Devices: Challenges and Innovation","volume":"181","author":[{"family":"Dou","given":"Adam"},{"family":"Kalogeraki","given":"Vana"},{"family":"Gunopulos","given":"Dimitrios"},{"family":"Mielikainen","given":"Taneli"},{"family":"Tuulos","given":"Ville H"}],"issued":{"date-parts":[["2011"]]}}}],"schema":"https://github.com/citation-style-language/schema/raw/master/csl-citation.json"} </w:instrText>
      </w:r>
      <w:r w:rsidR="00D41BA7">
        <w:fldChar w:fldCharType="separate"/>
      </w:r>
      <w:r w:rsidR="00AA0003">
        <w:rPr>
          <w:lang w:val="es-CO"/>
        </w:rPr>
        <w:t>[49]</w:t>
      </w:r>
      <w:r w:rsidR="00D41BA7">
        <w:fldChar w:fldCharType="end"/>
      </w:r>
      <w:r w:rsidR="00D41BA7">
        <w:t>.</w:t>
      </w:r>
      <w:r w:rsidRPr="007567D0">
        <w:t xml:space="preserve"> </w:t>
      </w:r>
      <w:r w:rsidR="00D41BA7">
        <w:t xml:space="preserve">En este modelo </w:t>
      </w:r>
      <w:r w:rsidRPr="007567D0">
        <w:t xml:space="preserve">se especifica una función </w:t>
      </w:r>
      <w:r w:rsidRPr="007567D0">
        <w:rPr>
          <w:i/>
        </w:rPr>
        <w:t>map</w:t>
      </w:r>
      <w:r w:rsidRPr="007567D0">
        <w:t xml:space="preserve"> que proce</w:t>
      </w:r>
      <w:r w:rsidR="00D41BA7">
        <w:t>sa parejas llave/valor y genera</w:t>
      </w:r>
      <w:r w:rsidRPr="007567D0">
        <w:t xml:space="preserve"> valores </w:t>
      </w:r>
      <w:r w:rsidR="00AD2231" w:rsidRPr="007567D0">
        <w:t xml:space="preserve">intermedios y una función de </w:t>
      </w:r>
      <w:r w:rsidR="00D41BA7" w:rsidRPr="00D41BA7">
        <w:rPr>
          <w:i/>
        </w:rPr>
        <w:t>reduce</w:t>
      </w:r>
      <w:r w:rsidRPr="007567D0">
        <w:t xml:space="preserve"> para unir estos valores (muchos problemas pueden ser expresados u</w:t>
      </w:r>
      <w:r w:rsidR="00313994" w:rsidRPr="007567D0">
        <w:t xml:space="preserve">tilizando este modelo) </w:t>
      </w:r>
      <w:r w:rsidR="00313994" w:rsidRPr="007567D0">
        <w:fldChar w:fldCharType="begin"/>
      </w:r>
      <w:r w:rsidR="00AA0003">
        <w:instrText xml:space="preserve"> ADDIN ZOTERO_ITEM CSL_CITATION {"citationID":"7mu5lrkbr","properties":{"formattedCitation":"[50]","plainCitation":"[50]"},"citationItems":[{"id":857,"uris":["http://zotero.org/groups/480308/items/JX8HZUSZ"],"uri":["http://zotero.org/groups/480308/items/JX8HZUSZ"],"itemData":{"id":857,"type":"article-journal","title":"MapReduce: simplified data processing on large clusters","container-title":"Communications of the ACM","page":"107–113","volume":"51","issue":"1","author":[{"family":"Dean","given":"Jeffrey"},{"family":"Ghemawat","given":"Sanjay"}],"issued":{"date-parts":[["2008"]]}}}],"schema":"https://github.com/citation-style-language/schema/raw/master/csl-citation.json"} </w:instrText>
      </w:r>
      <w:r w:rsidR="00313994" w:rsidRPr="007567D0">
        <w:fldChar w:fldCharType="separate"/>
      </w:r>
      <w:r w:rsidR="00AA0003">
        <w:rPr>
          <w:lang w:val="es-CO"/>
        </w:rPr>
        <w:t>[50]</w:t>
      </w:r>
      <w:r w:rsidR="00313994" w:rsidRPr="007567D0">
        <w:fldChar w:fldCharType="end"/>
      </w:r>
      <w:r w:rsidRPr="007567D0">
        <w:t>. Con este proyecto se espera hacer uso de las características de los dispositivos móviles como cámara, micrófono, GPS, y otra información que puede ser procesada localme</w:t>
      </w:r>
      <w:r w:rsidR="00313994" w:rsidRPr="007567D0">
        <w:t xml:space="preserve">nte, en donde se obtuvo </w:t>
      </w:r>
      <w:r w:rsidR="00313994" w:rsidRPr="007567D0">
        <w:fldChar w:fldCharType="begin"/>
      </w:r>
      <w:r w:rsidR="00AA0003">
        <w:instrText xml:space="preserve"> ADDIN ZOTERO_ITEM CSL_CITATION {"citationID":"1nhrl20t1c","properties":{"formattedCitation":"[49], [51]","plainCitation":"[49], [51]"},"citationItems":[{"id":854,"uris":["http://zotero.org/groups/480308/items/A4TBMS8X"],"uri":["http://zotero.org/groups/480308/items/A4TBMS8X"],"itemData":{"id":854,"type":"article-journal","title":"Using mapreduce framework for mobile applications","container-title":"Multimedia Services and Streaming for Mobile Devices: Challenges and Innovation","volume":"181","author":[{"family":"Dou","given":"Adam"},{"family":"Kalogeraki","given":"Vana"},{"family":"Gunopulos","given":"Dimitrios"},{"family":"Mielikainen","given":"Taneli"},{"family":"Tuulos","given":"Ville H"}],"issued":{"date-parts":[["2011"]]}}},{"id":855,"uris":["http://zotero.org/groups/480308/items/CC86KNA3"],"uri":["http://zotero.org/groups/480308/items/CC86KNA3"],"itemData":{"id":855,"type":"paper-conference","title":"Misco: A MapReduce Framework for Mobile Systems","container-title":"Proceedings of the 3rd International Conference on PErvasive Technologies Related to Assistive Environments","collection-title":"PETRA '10","publisher":"ACM","publisher-place":"New York, NY, USA","page":"32:1–32:8","source":"ACM Digital Library","event-place":"New York, NY, USA","abstract":"The proliferation of increasingly powerful, ubiquitous mobile devices has created a new and powerful sensing and computational environment. Software development and application deployment in such distributed mobile settings is especially challenging due to issues of failures, concurrency, and lack of easy programming models. We present a framework which provides a powerful software abstraction that hides many of such complexities from the application developer. We design and implement a mobile MapReduce framework targeted at any device which supports Python and network connectivity. We have implemented our system on a testbed of Nokia N95 8GB smartphones and demonstrated the feasibility and performance of our approach.","URL":"http://doi.acm.org/10.1145/1839294.1839332","DOI":"10.1145/1839294.1839332","ISBN":"978-1-4503-0071-1","shortTitle":"Misco","author":[{"family":"Dou","given":"Adam"},{"family":"Kalogeraki","given":"Vana"},{"family":"Gunopulos","given":"Dimitrios"},{"family":"Mielikainen","given":"Taneli"},{"family":"Tuulos","given":"Ville H."}],"issued":{"date-parts":[["2010"]]},"accessed":{"date-parts":[["2016",5,9]]}}}],"schema":"https://github.com/citation-style-language/schema/raw/master/csl-citation.json"} </w:instrText>
      </w:r>
      <w:r w:rsidR="00313994" w:rsidRPr="007567D0">
        <w:fldChar w:fldCharType="separate"/>
      </w:r>
      <w:r w:rsidR="00AA0003">
        <w:rPr>
          <w:lang w:val="es-CO"/>
        </w:rPr>
        <w:t>[49], [51]</w:t>
      </w:r>
      <w:r w:rsidR="00313994" w:rsidRPr="007567D0">
        <w:fldChar w:fldCharType="end"/>
      </w:r>
      <w:r w:rsidRPr="007567D0">
        <w:t>.</w:t>
      </w:r>
    </w:p>
    <w:p w14:paraId="0D821443" w14:textId="77777777" w:rsidR="00D41BA7" w:rsidRPr="007567D0" w:rsidRDefault="00D41BA7" w:rsidP="00D41BA7">
      <w:pPr>
        <w:ind w:left="360"/>
        <w:jc w:val="both"/>
      </w:pPr>
    </w:p>
    <w:p w14:paraId="7FA3C90F" w14:textId="664E2B7F" w:rsidR="000C2381" w:rsidRDefault="000C2381" w:rsidP="00933145">
      <w:pPr>
        <w:ind w:left="360"/>
        <w:jc w:val="both"/>
      </w:pPr>
      <w:r w:rsidRPr="007567D0">
        <w:rPr>
          <w:b/>
        </w:rPr>
        <w:t>ELASTIC:</w:t>
      </w:r>
      <w:r w:rsidRPr="007567D0">
        <w:t xml:space="preserve"> </w:t>
      </w:r>
      <w:r w:rsidR="00794595" w:rsidRPr="007567D0">
        <w:t xml:space="preserve">Es un </w:t>
      </w:r>
      <w:r w:rsidR="00C66AD5" w:rsidRPr="007567D0">
        <w:t>p</w:t>
      </w:r>
      <w:r w:rsidRPr="007567D0">
        <w:t>royecto realizado para el curso Paralle</w:t>
      </w:r>
      <w:r w:rsidR="00AD2231" w:rsidRPr="007567D0">
        <w:t>l Computer Architecture and Pro</w:t>
      </w:r>
      <w:r w:rsidRPr="007567D0">
        <w:t>grammin</w:t>
      </w:r>
      <w:r w:rsidR="00D4491A" w:rsidRPr="007567D0">
        <w:t>g</w:t>
      </w:r>
      <w:r w:rsidRPr="007567D0">
        <w:t xml:space="preserve"> en la universidad Carnegie Mellon en Pittsburgh. </w:t>
      </w:r>
      <w:r w:rsidR="00AC2115" w:rsidRPr="007567D0">
        <w:t>E</w:t>
      </w:r>
      <w:r w:rsidRPr="007567D0">
        <w:t xml:space="preserve">s un </w:t>
      </w:r>
      <w:r w:rsidR="009863B1">
        <w:rPr>
          <w:i/>
        </w:rPr>
        <w:t>f</w:t>
      </w:r>
      <w:r w:rsidRPr="009863B1">
        <w:rPr>
          <w:i/>
        </w:rPr>
        <w:t>ramework</w:t>
      </w:r>
      <w:r w:rsidR="00AC2115" w:rsidRPr="007567D0">
        <w:t xml:space="preserve"> que permite </w:t>
      </w:r>
      <w:r w:rsidRPr="007567D0">
        <w:t>ejecutar tareas en paralelo con múltiples teléfon</w:t>
      </w:r>
      <w:r w:rsidR="00AD2231" w:rsidRPr="007567D0">
        <w:t>os inteligentes con sistema ope</w:t>
      </w:r>
      <w:r w:rsidRPr="007567D0">
        <w:t xml:space="preserve">rativo Android. Esta plataforma se probó con una aplicación </w:t>
      </w:r>
      <w:r w:rsidR="009863B1">
        <w:t>para</w:t>
      </w:r>
      <w:r w:rsidRPr="007567D0">
        <w:t xml:space="preserve"> descifrar contraseñas a partir de fuerza bruta obt</w:t>
      </w:r>
      <w:r w:rsidR="00313994" w:rsidRPr="007567D0">
        <w:t xml:space="preserve">eniendo resultados positivos </w:t>
      </w:r>
      <w:r w:rsidR="00313994" w:rsidRPr="007567D0">
        <w:fldChar w:fldCharType="begin"/>
      </w:r>
      <w:r w:rsidR="00AA0003">
        <w:instrText xml:space="preserve"> ADDIN ZOTERO_ITEM CSL_CITATION {"citationID":"162d3chfea","properties":{"formattedCitation":"[52]","plainCitation":"[52]"},"citationItems":[{"id":861,"uris":["http://zotero.org/groups/480308/items/ZIZG8PNW"],"uri":["http://zotero.org/groups/480308/items/ZIZG8PNW"],"itemData":{"id":861,"type":"webpage","title":"Elastic Parallel Execution Framework on Android","container-title":"15-418 S14: Parallel Computer Architecture and Programming","URL":"https://www.contrib.andrew.cmu.edu/~awdavis/15418/project/","author":[{"literal":"Austin Davis"},{"literal":"Ronald Lai"}],"issued":{"date-parts":[["2014"]]},"accessed":{"date-parts":[["2016",5,19]]}}}],"schema":"https://github.com/citation-style-language/schema/raw/master/csl-citation.json"} </w:instrText>
      </w:r>
      <w:r w:rsidR="00313994" w:rsidRPr="007567D0">
        <w:fldChar w:fldCharType="separate"/>
      </w:r>
      <w:r w:rsidR="00AA0003">
        <w:rPr>
          <w:lang w:val="es-CO"/>
        </w:rPr>
        <w:t>[52]</w:t>
      </w:r>
      <w:r w:rsidR="00313994" w:rsidRPr="007567D0">
        <w:fldChar w:fldCharType="end"/>
      </w:r>
      <w:r w:rsidRPr="007567D0">
        <w:t>.</w:t>
      </w:r>
    </w:p>
    <w:p w14:paraId="2B71B37A" w14:textId="77777777" w:rsidR="009863B1" w:rsidRPr="007567D0" w:rsidRDefault="009863B1" w:rsidP="00933145">
      <w:pPr>
        <w:ind w:left="360"/>
        <w:jc w:val="both"/>
      </w:pPr>
    </w:p>
    <w:p w14:paraId="4B865DBE" w14:textId="75BA7D01" w:rsidR="000C2381" w:rsidRPr="007567D0" w:rsidRDefault="00E4433B" w:rsidP="00933145">
      <w:pPr>
        <w:ind w:left="360"/>
        <w:jc w:val="both"/>
      </w:pPr>
      <w:r>
        <w:rPr>
          <w:b/>
        </w:rPr>
        <w:t>Boinc</w:t>
      </w:r>
      <w:r w:rsidR="000C2381" w:rsidRPr="007567D0">
        <w:rPr>
          <w:b/>
        </w:rPr>
        <w:t xml:space="preserve"> (The Berkeley Open Infrastructure for Network Computing):</w:t>
      </w:r>
      <w:r w:rsidR="009863B1">
        <w:t xml:space="preserve"> Es una plata</w:t>
      </w:r>
      <w:r w:rsidR="000C2381" w:rsidRPr="007567D0">
        <w:t>forma de código abierto desarrollada por U.C Berkeley, que permite crear proyectos que operan con recursos de computación públicos. Fue creada para computación voluntaria donde, individuos que poseen m</w:t>
      </w:r>
      <w:r w:rsidR="00794595" w:rsidRPr="007567D0">
        <w:t>á</w:t>
      </w:r>
      <w:r w:rsidR="000C2381" w:rsidRPr="007567D0">
        <w:t xml:space="preserve">quinas con </w:t>
      </w:r>
      <w:r w:rsidR="009863B1">
        <w:t xml:space="preserve">distintos </w:t>
      </w:r>
      <w:r w:rsidR="000C2381" w:rsidRPr="007567D0">
        <w:t>sistema</w:t>
      </w:r>
      <w:r w:rsidR="009863B1">
        <w:t>s</w:t>
      </w:r>
      <w:r w:rsidR="000C2381" w:rsidRPr="007567D0">
        <w:t xml:space="preserve"> operativo</w:t>
      </w:r>
      <w:r w:rsidR="009863B1">
        <w:t>s como</w:t>
      </w:r>
      <w:r w:rsidR="000C2381" w:rsidRPr="007567D0">
        <w:t xml:space="preserve"> Windows, Linux, Mac </w:t>
      </w:r>
      <w:r w:rsidR="009863B1">
        <w:t>y actualmente</w:t>
      </w:r>
      <w:r w:rsidR="000C2381" w:rsidRPr="007567D0">
        <w:t xml:space="preserve"> Android </w:t>
      </w:r>
      <w:r w:rsidR="009863B1">
        <w:t xml:space="preserve">(con la inclusión de dispositivos móviles) </w:t>
      </w:r>
      <w:r w:rsidR="000C2381" w:rsidRPr="007567D0">
        <w:t>y que tiene</w:t>
      </w:r>
      <w:r w:rsidR="00794595" w:rsidRPr="007567D0">
        <w:t>n</w:t>
      </w:r>
      <w:r w:rsidR="000C2381" w:rsidRPr="007567D0">
        <w:t xml:space="preserve"> acceso a int</w:t>
      </w:r>
      <w:r w:rsidR="00AD2231" w:rsidRPr="007567D0">
        <w:t>ernet, pueden ofrecer sus recur</w:t>
      </w:r>
      <w:r w:rsidR="000C2381" w:rsidRPr="007567D0">
        <w:t>sos para participar en proyectos de investigación</w:t>
      </w:r>
      <w:r w:rsidR="00AD2231" w:rsidRPr="007567D0">
        <w:t>. Aunque esta fue concebida ini</w:t>
      </w:r>
      <w:r w:rsidR="000C2381" w:rsidRPr="007567D0">
        <w:t>cialmente como computación voluntaria, esta plataforma, también puede ser utilizada par</w:t>
      </w:r>
      <w:r w:rsidR="00313994" w:rsidRPr="007567D0">
        <w:t xml:space="preserve">a crear una Grid exitosamente </w:t>
      </w:r>
      <w:r w:rsidR="00313994" w:rsidRPr="007567D0">
        <w:fldChar w:fldCharType="begin"/>
      </w:r>
      <w:r w:rsidR="00AA0003">
        <w:instrText xml:space="preserve"> ADDIN ZOTERO_ITEM CSL_CITATION {"citationID":"286lj2q8o6","properties":{"formattedCitation":"[25], [35]","plainCitation":"[25], [35]"},"citationItems":[{"id":155,"uris":["http://zotero.org/groups/480308/items/BVNMKWBN"],"uri":["http://zotero.org/groups/480308/items/BVNMKWBN"],"itemData":{"id":155,"type":"paper-conference","title":"BOINC: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id":875,"uris":["http://zotero.org/groups/480308/items/2CWJGXKT"],"uri":["http://zotero.org/groups/480308/items/2CWJGXKT"],"itemData":{"id":875,"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313994" w:rsidRPr="007567D0">
        <w:fldChar w:fldCharType="separate"/>
      </w:r>
      <w:r w:rsidR="00AA0003">
        <w:rPr>
          <w:lang w:val="es-CO"/>
        </w:rPr>
        <w:t>[25], [35]</w:t>
      </w:r>
      <w:r w:rsidR="00313994" w:rsidRPr="007567D0">
        <w:fldChar w:fldCharType="end"/>
      </w:r>
      <w:r w:rsidR="000C2381" w:rsidRPr="007567D0">
        <w:t>.</w:t>
      </w:r>
    </w:p>
    <w:p w14:paraId="3184A1B8" w14:textId="77777777" w:rsidR="00E1569E" w:rsidRDefault="00E1569E" w:rsidP="00933145">
      <w:pPr>
        <w:ind w:left="360"/>
        <w:jc w:val="both"/>
      </w:pPr>
    </w:p>
    <w:p w14:paraId="29EC8994" w14:textId="77777777" w:rsidR="009863B1" w:rsidRDefault="000C2381" w:rsidP="00933145">
      <w:pPr>
        <w:ind w:left="360"/>
        <w:jc w:val="both"/>
      </w:pPr>
      <w:r w:rsidRPr="007567D0">
        <w:t xml:space="preserve">A pesar de </w:t>
      </w:r>
      <w:r w:rsidR="00C66AD5" w:rsidRPr="007567D0">
        <w:t xml:space="preserve">que </w:t>
      </w:r>
      <w:r w:rsidRPr="007567D0">
        <w:t>existen muchos proyectos que permiten utilizar los recursos de los dispositivos móviles como parte de una Grid, existen muy pocos proyectos o investigaciones que propongan utilizar estos recursos para procesar imágenes médicas</w:t>
      </w:r>
      <w:r w:rsidR="00E928BC" w:rsidRPr="007567D0">
        <w:t xml:space="preserve"> en dispositivos </w:t>
      </w:r>
      <w:r w:rsidR="00B065E1" w:rsidRPr="007567D0">
        <w:t>móviles y</w:t>
      </w:r>
      <w:r w:rsidR="00E928BC" w:rsidRPr="007567D0">
        <w:t xml:space="preserve">/o </w:t>
      </w:r>
      <w:r w:rsidR="00AD2231" w:rsidRPr="007567D0">
        <w:t>dentro de una</w:t>
      </w:r>
      <w:r w:rsidRPr="007567D0">
        <w:t xml:space="preserve"> infraestructura </w:t>
      </w:r>
      <w:r w:rsidR="00E928BC" w:rsidRPr="007567D0">
        <w:t xml:space="preserve">de </w:t>
      </w:r>
      <w:r w:rsidRPr="007567D0">
        <w:t>Grid</w:t>
      </w:r>
      <w:r w:rsidR="00E928BC" w:rsidRPr="007567D0">
        <w:t xml:space="preserve"> </w:t>
      </w:r>
      <w:r w:rsidR="00B065E1" w:rsidRPr="007567D0">
        <w:t>M</w:t>
      </w:r>
      <w:r w:rsidR="009863B1">
        <w:t>óvil</w:t>
      </w:r>
      <w:r w:rsidRPr="007567D0">
        <w:t>.</w:t>
      </w:r>
    </w:p>
    <w:p w14:paraId="00C37996" w14:textId="67545923" w:rsidR="000C2381" w:rsidRPr="007567D0" w:rsidRDefault="000C2381" w:rsidP="00933145">
      <w:pPr>
        <w:ind w:left="360"/>
        <w:jc w:val="both"/>
      </w:pPr>
      <w:r w:rsidRPr="007567D0">
        <w:t xml:space="preserve"> </w:t>
      </w:r>
    </w:p>
    <w:p w14:paraId="63885CA5" w14:textId="2BCD678B" w:rsidR="001F13ED" w:rsidRPr="000C2381" w:rsidRDefault="00CD0F33" w:rsidP="00FA6BBA">
      <w:pPr>
        <w:ind w:left="360"/>
        <w:jc w:val="both"/>
      </w:pPr>
      <w:r>
        <w:t>Quizás el ejemplo más cercano a nuestro trabajo es el la tesis de Maestría titulada:</w:t>
      </w:r>
      <w:r w:rsidR="0072642F">
        <w:t xml:space="preserve"> </w:t>
      </w:r>
      <w:r w:rsidR="000C2381" w:rsidRPr="007567D0">
        <w:t>"Desarrollo de un software para el análisis de electrocardiogramas utilizando disp</w:t>
      </w:r>
      <w:r w:rsidR="008A6D9D" w:rsidRPr="007567D0">
        <w:t xml:space="preserve">ositivos móviles" </w:t>
      </w:r>
      <w:r w:rsidR="008A6D9D" w:rsidRPr="007567D0">
        <w:fldChar w:fldCharType="begin"/>
      </w:r>
      <w:r w:rsidR="00AA0003">
        <w:instrText xml:space="preserve"> ADDIN ZOTERO_ITEM CSL_CITATION {"citationID":"299m3utu6b","properties":{"formattedCitation":"[53]","plainCitation":"[53]"},"citationItems":[{"id":837,"uris":["http://zotero.org/groups/480308/items/SIB3K6VD"],"uri":["http://zotero.org/groups/480308/items/SIB3K6VD"],"itemData":{"id":837,"type":"thesis","title":"Desenvolvimento de um software para análise de eletrocardiogramas utilizando dispositivos móveis","publisher":"Universidade Federal do Triângulo Mineiro","publisher-place":"Uberaba","genre":"Programa de Mestrado Profissional em Inovação Tecnológica","source":"bdtd.uftm.edu.br","event-place":"Uberaba","abstract":"According to the mortality indicators of Interagency Network of Health Information (RIPSA)\r\n2010, about 30% of deaths are related to cardiovascular diseases. Another problem to health is the lack of qualified professionals in the area of heart disease. By checking this data, there is a vast area for studies in an attempt to help to change this reality. In this context, the proposed study aims to develop an application that can scan a portion of an electrocardiogram and store it. In addition, it is intended to provide means to facilitate rapid and varied sharing of these scanned images, then perform the treatment of the captured image in order to isolate only the signal of the electrocardiogram leaving it ready for analysis and study of possible diseases that involve the heart. The application also performs compression using FFT and offers a basic manual with some heart diseases for consultation. The software has been developed and designed for mobile devices that use the Android operating system. In this context, for the treatment of the scanned image and isolation of the ECG signal, the following algorithms have been used: negative, threshold, blob filtering, extract and refine biggest blob. Besides, in order to compress and restore the ECG, the discrete Fourier Transform and the inverse discrete Fourier Transform were used. The results showed that it is possible to implement all these features in a mobile device with Android API 14 without performance problems and with quality. The ECG signal was successfully isolated, transmitted and restored. Thus, there is a possibility for health professionals to exchange information and experiences quickly and conveniently, and also to identify serious diseases in patients.","URL":"http://bdtd.uftm.edu.br/handle/tede/207","language":"por","author":[{"family":"Folador","given":"João Paulo"}],"issued":{"date-parts":[["2015",5,11]]},"accessed":{"date-parts":[["2016",5,9]]}}}],"schema":"https://github.com/citation-style-language/schema/raw/master/csl-citation.json"} </w:instrText>
      </w:r>
      <w:r w:rsidR="008A6D9D" w:rsidRPr="007567D0">
        <w:fldChar w:fldCharType="separate"/>
      </w:r>
      <w:r w:rsidR="00AA0003">
        <w:rPr>
          <w:lang w:val="es-CO"/>
        </w:rPr>
        <w:t>[53]</w:t>
      </w:r>
      <w:r w:rsidR="008A6D9D" w:rsidRPr="007567D0">
        <w:fldChar w:fldCharType="end"/>
      </w:r>
      <w:r>
        <w:t xml:space="preserve">. En esta tesis </w:t>
      </w:r>
      <w:r w:rsidR="000C2381" w:rsidRPr="007567D0">
        <w:t xml:space="preserve"> </w:t>
      </w:r>
      <w:r>
        <w:t xml:space="preserve">se </w:t>
      </w:r>
      <w:r w:rsidR="00794595" w:rsidRPr="007567D0">
        <w:t xml:space="preserve">propone el desarrollo de </w:t>
      </w:r>
      <w:r w:rsidR="000C2381" w:rsidRPr="007567D0">
        <w:t>una aplicación en dispositivos móviles con sistema operativo Android</w:t>
      </w:r>
      <w:r w:rsidR="0072642F">
        <w:t>, l</w:t>
      </w:r>
      <w:r w:rsidR="00E928BC" w:rsidRPr="007567D0">
        <w:t xml:space="preserve">a </w:t>
      </w:r>
      <w:r w:rsidR="0072642F">
        <w:t>cual</w:t>
      </w:r>
      <w:r w:rsidR="00794595" w:rsidRPr="007567D0">
        <w:t xml:space="preserve"> realiza las siguientes funciones: </w:t>
      </w:r>
      <w:r w:rsidR="000C2381" w:rsidRPr="007567D0">
        <w:t xml:space="preserve"> toma una </w:t>
      </w:r>
      <w:r w:rsidR="00B065E1" w:rsidRPr="007567D0">
        <w:t>imagen</w:t>
      </w:r>
      <w:r w:rsidR="000C2381" w:rsidRPr="007567D0">
        <w:t xml:space="preserve"> de una porción de un electrocardiograma, </w:t>
      </w:r>
      <w:r w:rsidR="007F217C" w:rsidRPr="007567D0">
        <w:t>aísla</w:t>
      </w:r>
      <w:r w:rsidR="000C2381" w:rsidRPr="007567D0">
        <w:t xml:space="preserve"> la señal de </w:t>
      </w:r>
      <w:r w:rsidR="00794595" w:rsidRPr="007567D0">
        <w:t>é</w:t>
      </w:r>
      <w:r w:rsidR="000C2381" w:rsidRPr="007567D0">
        <w:t>sta para su análisis y permit</w:t>
      </w:r>
      <w:r w:rsidR="007F217C" w:rsidRPr="007567D0">
        <w:t>e</w:t>
      </w:r>
      <w:r w:rsidR="000C2381" w:rsidRPr="007567D0">
        <w:t xml:space="preserve"> la transmisión </w:t>
      </w:r>
      <w:r w:rsidR="006F45AF" w:rsidRPr="007567D0">
        <w:t>de datos</w:t>
      </w:r>
      <w:r w:rsidR="007F217C" w:rsidRPr="007567D0">
        <w:t xml:space="preserve"> relevantes a otras fases del proceso de análisis</w:t>
      </w:r>
      <w:r w:rsidR="0072642F">
        <w:t xml:space="preserve"> que se pueden realizar en otras </w:t>
      </w:r>
      <w:r w:rsidR="00116E44">
        <w:t>máquinas</w:t>
      </w:r>
      <w:r w:rsidR="000C2381" w:rsidRPr="007567D0">
        <w:t xml:space="preserve">. </w:t>
      </w:r>
      <w:r w:rsidR="00794595" w:rsidRPr="00BE57BC">
        <w:t xml:space="preserve">Los autores logran </w:t>
      </w:r>
      <w:r w:rsidR="000C2381" w:rsidRPr="007567D0">
        <w:t>procesar</w:t>
      </w:r>
      <w:r w:rsidR="00BE57BC">
        <w:t>,</w:t>
      </w:r>
      <w:r w:rsidR="000C2381" w:rsidRPr="007567D0">
        <w:t xml:space="preserve"> </w:t>
      </w:r>
      <w:r w:rsidR="00BE57BC">
        <w:t>en un dispositivo móvil,</w:t>
      </w:r>
      <w:r w:rsidR="00BE57BC" w:rsidRPr="007567D0">
        <w:t xml:space="preserve"> </w:t>
      </w:r>
      <w:r w:rsidR="000C2381" w:rsidRPr="007567D0">
        <w:t xml:space="preserve">una imagen tomada </w:t>
      </w:r>
      <w:r w:rsidR="00E928BC" w:rsidRPr="007567D0">
        <w:t>en</w:t>
      </w:r>
      <w:r w:rsidR="000C2381" w:rsidRPr="007567D0">
        <w:t xml:space="preserve"> un electrocardiograma e interpretar su contenido</w:t>
      </w:r>
      <w:r w:rsidR="00E928BC" w:rsidRPr="007567D0">
        <w:t xml:space="preserve">. El uso de un </w:t>
      </w:r>
      <w:r w:rsidR="009863B1" w:rsidRPr="007567D0">
        <w:t>dispositivo es</w:t>
      </w:r>
      <w:r w:rsidR="000C2381" w:rsidRPr="007567D0">
        <w:t xml:space="preserve"> suficiente para </w:t>
      </w:r>
      <w:r w:rsidR="00794595" w:rsidRPr="007567D0">
        <w:t xml:space="preserve">el problema planteado, </w:t>
      </w:r>
      <w:r w:rsidR="000C2381" w:rsidRPr="007567D0">
        <w:t xml:space="preserve">pues el procesamiento no es tan intensivo. En el presente </w:t>
      </w:r>
      <w:r w:rsidR="00116E44">
        <w:t>Trabajo de Grado</w:t>
      </w:r>
      <w:r w:rsidR="000C2381" w:rsidRPr="007567D0">
        <w:t xml:space="preserve"> se plantea una solución para procesar imágenes</w:t>
      </w:r>
      <w:r w:rsidR="009863B1">
        <w:t xml:space="preserve"> médicas</w:t>
      </w:r>
      <w:r w:rsidR="007F217C" w:rsidRPr="007567D0">
        <w:t xml:space="preserve">, por </w:t>
      </w:r>
      <w:r w:rsidR="00C72C74" w:rsidRPr="007567D0">
        <w:t>ejemplo,</w:t>
      </w:r>
      <w:r w:rsidR="007F217C" w:rsidRPr="007567D0">
        <w:t xml:space="preserve"> imágenes cuyo </w:t>
      </w:r>
      <w:r w:rsidR="00B065E1" w:rsidRPr="007567D0">
        <w:t>tamaño sobrepase</w:t>
      </w:r>
      <w:r w:rsidR="009863B1">
        <w:t xml:space="preserve"> la capacidad </w:t>
      </w:r>
      <w:r w:rsidR="007F217C" w:rsidRPr="007567D0">
        <w:t xml:space="preserve">de la memoria RAM de un solo computador, </w:t>
      </w:r>
      <w:r w:rsidR="00E928BC" w:rsidRPr="007567D0">
        <w:t xml:space="preserve">por lo que se requiere un procesamiento paralelo de computadores o dispositivos móviles que pudieran estar conectados en una </w:t>
      </w:r>
      <w:r w:rsidR="000C2381" w:rsidRPr="007567D0">
        <w:t>infraestructura Grid.</w:t>
      </w:r>
    </w:p>
    <w:p w14:paraId="5B38380C" w14:textId="492DE145" w:rsidR="00A9640F" w:rsidRDefault="00A9640F" w:rsidP="00B465A2">
      <w:pPr>
        <w:pStyle w:val="Ttulo1"/>
        <w:pBdr>
          <w:bottom w:val="single" w:sz="6" w:space="0" w:color="auto"/>
        </w:pBdr>
        <w:rPr>
          <w:lang w:val="es-CO"/>
        </w:rPr>
      </w:pPr>
      <w:bookmarkStart w:id="45" w:name="_IV_–_MARCO"/>
      <w:bookmarkStart w:id="46" w:name="_Toc467015855"/>
      <w:bookmarkEnd w:id="45"/>
      <w:r>
        <w:rPr>
          <w:lang w:val="es-CO"/>
        </w:rPr>
        <w:t>IV</w:t>
      </w:r>
      <w:r w:rsidRPr="00FF0972">
        <w:rPr>
          <w:lang w:val="es-CO"/>
        </w:rPr>
        <w:t xml:space="preserve"> </w:t>
      </w:r>
      <w:r>
        <w:rPr>
          <w:lang w:val="es-CO"/>
        </w:rPr>
        <w:t>–</w:t>
      </w:r>
      <w:r w:rsidRPr="00FF0972">
        <w:rPr>
          <w:lang w:val="es-CO"/>
        </w:rPr>
        <w:t xml:space="preserve"> </w:t>
      </w:r>
      <w:r w:rsidR="004269CD">
        <w:rPr>
          <w:lang w:val="es-CO"/>
        </w:rPr>
        <w:t xml:space="preserve">MARCO </w:t>
      </w:r>
      <w:r>
        <w:rPr>
          <w:lang w:val="es-CO"/>
        </w:rPr>
        <w:t>METODOL</w:t>
      </w:r>
      <w:r w:rsidR="004269CD">
        <w:rPr>
          <w:lang w:val="es-CO"/>
        </w:rPr>
        <w:t>ÓGICO</w:t>
      </w:r>
      <w:bookmarkEnd w:id="46"/>
    </w:p>
    <w:p w14:paraId="6DB0C4BC" w14:textId="5DA7B806" w:rsidR="00BD4FAC" w:rsidRDefault="00682C45" w:rsidP="00A65E8C">
      <w:pPr>
        <w:jc w:val="both"/>
        <w:rPr>
          <w:lang w:val="es-CO"/>
        </w:rPr>
      </w:pPr>
      <w:r w:rsidRPr="00A65E8C">
        <w:rPr>
          <w:rFonts w:cs="Arial"/>
          <w:color w:val="000000" w:themeColor="text1"/>
          <w:lang w:val="es-CO"/>
        </w:rPr>
        <w:t xml:space="preserve">La metodología </w:t>
      </w:r>
      <w:r w:rsidR="009863B1">
        <w:rPr>
          <w:rFonts w:cs="Arial"/>
          <w:color w:val="000000" w:themeColor="text1"/>
          <w:lang w:val="es-CO"/>
        </w:rPr>
        <w:t xml:space="preserve">para el desarrollo </w:t>
      </w:r>
      <w:r w:rsidRPr="00A65E8C">
        <w:rPr>
          <w:rFonts w:cs="Arial"/>
          <w:color w:val="000000" w:themeColor="text1"/>
          <w:lang w:val="es-CO"/>
        </w:rPr>
        <w:t>del proyecto estuvo basada en</w:t>
      </w:r>
      <w:r w:rsidRPr="00A65E8C">
        <w:rPr>
          <w:rFonts w:cs="Arial"/>
          <w:i/>
          <w:color w:val="000000" w:themeColor="text1"/>
          <w:lang w:val="es-CO"/>
        </w:rPr>
        <w:t xml:space="preserve"> Disciplined Agile Delivery (DAD)</w:t>
      </w:r>
      <w:r w:rsidR="009863B1">
        <w:rPr>
          <w:rFonts w:cs="Arial"/>
          <w:i/>
          <w:color w:val="000000" w:themeColor="text1"/>
          <w:lang w:val="es-CO"/>
        </w:rPr>
        <w:t xml:space="preserve"> </w:t>
      </w:r>
      <w:r w:rsidR="009863B1">
        <w:rPr>
          <w:rFonts w:cs="Arial"/>
          <w:i/>
          <w:color w:val="000000" w:themeColor="text1"/>
          <w:lang w:val="es-CO"/>
        </w:rPr>
        <w:fldChar w:fldCharType="begin"/>
      </w:r>
      <w:r w:rsidR="00AA0003">
        <w:rPr>
          <w:rFonts w:cs="Arial"/>
          <w:i/>
          <w:color w:val="000000" w:themeColor="text1"/>
          <w:lang w:val="es-CO"/>
        </w:rPr>
        <w:instrText xml:space="preserve"> ADDIN ZOTERO_ITEM CSL_CITATION {"citationID":"1a2bs4eh0m","properties":{"formattedCitation":"[54], [55]","plainCitation":"[54], [55]"},"citationItems":[{"id":859,"uris":["http://zotero.org/groups/480308/items/399TNP98"],"uri":["http://zotero.org/groups/480308/items/399TNP98"],"itemData":{"id":859,"type":"webpage","title":"IBM Press | Disciplined Agile Delivery: A Practitioner's Guide to Agile Software Delivery in the Enterprise","genre":"CT312","URL":"https://www.redbooks.ibm.com/Redbooks.nsf/ibmpressisbn/9780132810135","shortTitle":"IBM Press | Disciplined Agile Delivery","language":"en","issued":{"date-parts":[["2012",6,12]]},"accessed":{"date-parts":[["2016",5,19]]}}},{"id":888,"uris":["http://zotero.org/groups/480308/items/2Z4RFFT9"],"uri":["http://zotero.org/groups/480308/items/2Z4RFFT9"],"itemData":{"id":888,"type":"post-weblog","title":"Disciplined Agile 2.0 A Process Decision Framework for Enterprise I.T.","container-title":"Disciplined Agile 2.0","abstract":"Are you new to Disciplined Agile (DA)?  The Disciplined Agile 2.0 in a Nutshell video is 9 minutes long and is a great overview of the framework.  There are several other videos at the Disciplined …","URL":"http://www.disciplinedagiledelivery.com/start-here/","issued":{"date-parts":[["2014",4,8]]},"accessed":{"date-parts":[["2016",5,22]]}}}],"schema":"https://github.com/citation-style-language/schema/raw/master/csl-citation.json"} </w:instrText>
      </w:r>
      <w:r w:rsidR="009863B1">
        <w:rPr>
          <w:rFonts w:cs="Arial"/>
          <w:i/>
          <w:color w:val="000000" w:themeColor="text1"/>
          <w:lang w:val="es-CO"/>
        </w:rPr>
        <w:fldChar w:fldCharType="separate"/>
      </w:r>
      <w:r w:rsidR="00AA0003">
        <w:rPr>
          <w:lang w:val="es-CO"/>
        </w:rPr>
        <w:t>[54], [55]</w:t>
      </w:r>
      <w:r w:rsidR="009863B1">
        <w:rPr>
          <w:rFonts w:cs="Arial"/>
          <w:i/>
          <w:color w:val="000000" w:themeColor="text1"/>
          <w:lang w:val="es-CO"/>
        </w:rPr>
        <w:fldChar w:fldCharType="end"/>
      </w:r>
      <w:r w:rsidRPr="00A65E8C">
        <w:rPr>
          <w:rFonts w:cs="Arial"/>
          <w:i/>
          <w:color w:val="000000" w:themeColor="text1"/>
          <w:lang w:val="es-CO"/>
        </w:rPr>
        <w:t xml:space="preserve">. </w:t>
      </w:r>
      <w:r w:rsidRPr="00A65E8C">
        <w:rPr>
          <w:rFonts w:cs="Arial"/>
          <w:color w:val="000000" w:themeColor="text1"/>
          <w:lang w:val="es-CO"/>
        </w:rPr>
        <w:t>Esta</w:t>
      </w:r>
      <w:r w:rsidR="00DA5ED3">
        <w:rPr>
          <w:rFonts w:cs="Arial"/>
          <w:color w:val="000000" w:themeColor="text1"/>
          <w:lang w:val="es-CO"/>
        </w:rPr>
        <w:t xml:space="preserve"> metodología</w:t>
      </w:r>
      <w:r w:rsidRPr="00A65E8C">
        <w:rPr>
          <w:rFonts w:cs="Arial"/>
          <w:color w:val="000000" w:themeColor="text1"/>
          <w:lang w:val="es-CO"/>
        </w:rPr>
        <w:t xml:space="preserve"> se </w:t>
      </w:r>
      <w:r w:rsidRPr="00A65E8C">
        <w:rPr>
          <w:lang w:val="es-CO"/>
        </w:rPr>
        <w:t>caracteriza por ser iterativa</w:t>
      </w:r>
      <w:r w:rsidR="00082A6C">
        <w:rPr>
          <w:lang w:val="es-CO"/>
        </w:rPr>
        <w:t>,</w:t>
      </w:r>
      <w:r w:rsidRPr="00A65E8C">
        <w:rPr>
          <w:lang w:val="es-CO"/>
        </w:rPr>
        <w:t xml:space="preserve"> incremental</w:t>
      </w:r>
      <w:r w:rsidR="0088592C">
        <w:rPr>
          <w:lang w:val="es-CO"/>
        </w:rPr>
        <w:t>,</w:t>
      </w:r>
      <w:r w:rsidRPr="00A65E8C">
        <w:rPr>
          <w:lang w:val="es-CO"/>
        </w:rPr>
        <w:t xml:space="preserve"> flexible</w:t>
      </w:r>
      <w:r w:rsidR="0088592C">
        <w:rPr>
          <w:lang w:val="es-CO"/>
        </w:rPr>
        <w:t xml:space="preserve"> y</w:t>
      </w:r>
      <w:r w:rsidRPr="00A65E8C">
        <w:rPr>
          <w:lang w:val="es-CO"/>
        </w:rPr>
        <w:t xml:space="preserve"> orientada al aprendizaje y </w:t>
      </w:r>
      <w:r w:rsidR="003D75EE" w:rsidRPr="007567D0">
        <w:rPr>
          <w:lang w:val="es-CO"/>
        </w:rPr>
        <w:t xml:space="preserve">a </w:t>
      </w:r>
      <w:r w:rsidRPr="0088592C">
        <w:rPr>
          <w:lang w:val="es-CO"/>
        </w:rPr>
        <w:t>las personas</w:t>
      </w:r>
      <w:r w:rsidR="005B0F75">
        <w:rPr>
          <w:lang w:val="es-CO"/>
        </w:rPr>
        <w:t>.</w:t>
      </w:r>
      <w:r w:rsidRPr="0088592C">
        <w:rPr>
          <w:lang w:val="es-CO"/>
        </w:rPr>
        <w:t xml:space="preserve"> </w:t>
      </w:r>
      <w:r w:rsidR="005B0F75">
        <w:rPr>
          <w:lang w:val="es-CO"/>
        </w:rPr>
        <w:t>S</w:t>
      </w:r>
      <w:r w:rsidRPr="0088592C">
        <w:rPr>
          <w:lang w:val="es-CO"/>
        </w:rPr>
        <w:t xml:space="preserve">e conoce como </w:t>
      </w:r>
      <w:r w:rsidR="005B0F75">
        <w:rPr>
          <w:lang w:val="es-CO"/>
        </w:rPr>
        <w:t xml:space="preserve">un enfoque híbrido </w:t>
      </w:r>
      <w:r w:rsidR="00135A7F">
        <w:rPr>
          <w:lang w:val="es-CO"/>
        </w:rPr>
        <w:t xml:space="preserve">compuesto de estrategias </w:t>
      </w:r>
      <w:r w:rsidR="00135A7F" w:rsidRPr="0088592C">
        <w:rPr>
          <w:lang w:val="es-CO"/>
        </w:rPr>
        <w:t xml:space="preserve">probadas </w:t>
      </w:r>
      <w:r w:rsidR="00135A7F">
        <w:rPr>
          <w:lang w:val="es-CO"/>
        </w:rPr>
        <w:t xml:space="preserve">de otros métodos ágiles. Por ejemplo, </w:t>
      </w:r>
      <w:r w:rsidRPr="0088592C">
        <w:rPr>
          <w:lang w:val="es-CO"/>
        </w:rPr>
        <w:t xml:space="preserve">de SCRUM </w:t>
      </w:r>
      <w:r w:rsidR="00135A7F">
        <w:rPr>
          <w:lang w:val="es-CO"/>
        </w:rPr>
        <w:t>extiende su ciclo de vida enfocado en la construcción</w:t>
      </w:r>
      <w:r w:rsidR="00A15ABA">
        <w:rPr>
          <w:lang w:val="es-CO"/>
        </w:rPr>
        <w:t>,</w:t>
      </w:r>
      <w:r w:rsidR="00135A7F">
        <w:rPr>
          <w:lang w:val="es-CO"/>
        </w:rPr>
        <w:t xml:space="preserve"> para dirigir </w:t>
      </w:r>
      <w:r w:rsidR="00A15ABA">
        <w:rPr>
          <w:lang w:val="es-CO"/>
        </w:rPr>
        <w:t xml:space="preserve">el ciclo de vida de los entregables </w:t>
      </w:r>
      <w:r w:rsidR="00135A7F">
        <w:rPr>
          <w:lang w:val="es-CO"/>
        </w:rPr>
        <w:t xml:space="preserve">desde el inicio del proyecto, durante el desarrollo </w:t>
      </w:r>
      <w:r w:rsidR="00082A6C">
        <w:rPr>
          <w:lang w:val="es-CO"/>
        </w:rPr>
        <w:t xml:space="preserve">y </w:t>
      </w:r>
      <w:r w:rsidR="00135A7F">
        <w:rPr>
          <w:lang w:val="es-CO"/>
        </w:rPr>
        <w:t>hasta la entrega de la solución a los us</w:t>
      </w:r>
      <w:r w:rsidR="00A15ABA">
        <w:rPr>
          <w:lang w:val="es-CO"/>
        </w:rPr>
        <w:t>u</w:t>
      </w:r>
      <w:r w:rsidR="00135A7F">
        <w:rPr>
          <w:lang w:val="es-CO"/>
        </w:rPr>
        <w:t>ario</w:t>
      </w:r>
      <w:r w:rsidR="00A15ABA">
        <w:rPr>
          <w:lang w:val="es-CO"/>
        </w:rPr>
        <w:t>s</w:t>
      </w:r>
      <w:r w:rsidR="00135A7F">
        <w:rPr>
          <w:lang w:val="es-CO"/>
        </w:rPr>
        <w:t xml:space="preserve"> finales</w:t>
      </w:r>
      <w:r w:rsidR="00A15ABA">
        <w:rPr>
          <w:lang w:val="es-CO"/>
        </w:rPr>
        <w:t xml:space="preserve">; de </w:t>
      </w:r>
      <w:r w:rsidR="00A15ABA" w:rsidRPr="005B0F75">
        <w:rPr>
          <w:i/>
          <w:lang w:val="es-CO"/>
        </w:rPr>
        <w:t>Extreme Programming</w:t>
      </w:r>
      <w:r w:rsidR="00A15ABA" w:rsidRPr="005B0F75">
        <w:rPr>
          <w:lang w:val="es-CO"/>
        </w:rPr>
        <w:t xml:space="preserve"> (XP)</w:t>
      </w:r>
      <w:r w:rsidR="00A15ABA">
        <w:rPr>
          <w:lang w:val="es-CO"/>
        </w:rPr>
        <w:t xml:space="preserve"> incluye consejos</w:t>
      </w:r>
      <w:r w:rsidR="00135A7F">
        <w:rPr>
          <w:lang w:val="es-CO"/>
        </w:rPr>
        <w:t xml:space="preserve"> </w:t>
      </w:r>
      <w:r w:rsidR="00A15ABA">
        <w:rPr>
          <w:lang w:val="es-CO"/>
        </w:rPr>
        <w:t>sobre las mejor</w:t>
      </w:r>
      <w:r w:rsidR="00082A6C">
        <w:rPr>
          <w:lang w:val="es-CO"/>
        </w:rPr>
        <w:t>es</w:t>
      </w:r>
      <w:r w:rsidR="00A15ABA">
        <w:rPr>
          <w:lang w:val="es-CO"/>
        </w:rPr>
        <w:t xml:space="preserve"> prácticas técnicas</w:t>
      </w:r>
      <w:r w:rsidR="008C2C5F">
        <w:rPr>
          <w:lang w:val="es-CO"/>
        </w:rPr>
        <w:t xml:space="preserve"> y de </w:t>
      </w:r>
      <w:r w:rsidR="008C2C5F" w:rsidRPr="005B0F75">
        <w:rPr>
          <w:i/>
          <w:lang w:val="es-CO"/>
        </w:rPr>
        <w:t>Unified Process</w:t>
      </w:r>
      <w:r w:rsidR="008C2C5F">
        <w:rPr>
          <w:lang w:val="es-CO"/>
        </w:rPr>
        <w:t xml:space="preserve"> (UP) adopta las prácticas de documentación, modelado y estrategias de liderazgo. En la figura No. </w:t>
      </w:r>
      <w:r w:rsidR="00851D01">
        <w:rPr>
          <w:lang w:val="es-CO"/>
        </w:rPr>
        <w:t>1</w:t>
      </w:r>
      <w:r w:rsidR="008C2C5F">
        <w:rPr>
          <w:lang w:val="es-CO"/>
        </w:rPr>
        <w:t xml:space="preserve"> se tiene una vista completa de las metodologías sobre las que se </w:t>
      </w:r>
      <w:r w:rsidR="00DA5ED3">
        <w:rPr>
          <w:lang w:val="es-CO"/>
        </w:rPr>
        <w:t>apoya</w:t>
      </w:r>
      <w:r w:rsidR="008C2C5F">
        <w:rPr>
          <w:lang w:val="es-CO"/>
        </w:rPr>
        <w:t xml:space="preserve"> DAD</w:t>
      </w:r>
      <w:r w:rsidR="001C0A77">
        <w:rPr>
          <w:lang w:val="es-CO"/>
        </w:rPr>
        <w:t xml:space="preserve"> </w:t>
      </w:r>
      <w:r w:rsidR="001C0A77">
        <w:rPr>
          <w:lang w:val="es-CO"/>
        </w:rPr>
        <w:fldChar w:fldCharType="begin"/>
      </w:r>
      <w:r w:rsidR="00AA0003">
        <w:rPr>
          <w:lang w:val="es-CO"/>
        </w:rPr>
        <w:instrText xml:space="preserve"> ADDIN ZOTERO_ITEM CSL_CITATION {"citationID":"dsh6shmgb","properties":{"formattedCitation":"[56]","plainCitation":"[56]"},"citationItems":[{"id":1010,"uris":["http://zotero.org/groups/480308/items/TAQ9IRRS"],"uri":["http://zotero.org/groups/480308/items/TAQ9IRRS"],"itemData":{"id":1010,"type":"post-weblog","title":"A Hybrid Framework","container-title":"Disciplined Agile 2.X","abstract":"Disciplined Agile (DA) is a hybrid framework that builds upon the solid foundation of other methods and software process frameworks. The DA framework adopts practices and strategies from existing s…","URL":"http://www.disciplinedagiledelivery.com/hybridframework/","author":[{"family":"13","given":"Gopinath Ramakrishnan April"},{"family":"Am","given":"2016 at 7:51"}],"issued":{"date-parts":[["2014",4,27]]},"accessed":{"date-parts":[["2016",11,6]]}}}],"schema":"https://github.com/citation-style-language/schema/raw/master/csl-citation.json"} </w:instrText>
      </w:r>
      <w:r w:rsidR="001C0A77">
        <w:rPr>
          <w:lang w:val="es-CO"/>
        </w:rPr>
        <w:fldChar w:fldCharType="separate"/>
      </w:r>
      <w:r w:rsidR="00AA0003">
        <w:rPr>
          <w:lang w:val="es-CO"/>
        </w:rPr>
        <w:t>[56]</w:t>
      </w:r>
      <w:r w:rsidR="001C0A77">
        <w:rPr>
          <w:lang w:val="es-CO"/>
        </w:rPr>
        <w:fldChar w:fldCharType="end"/>
      </w:r>
      <w:r w:rsidR="005B0F75">
        <w:rPr>
          <w:lang w:val="es-CO"/>
        </w:rPr>
        <w:t xml:space="preserve">. </w:t>
      </w:r>
    </w:p>
    <w:p w14:paraId="34E4B2AA" w14:textId="1E2E7F64" w:rsidR="008C2C5F" w:rsidRDefault="008C2C5F" w:rsidP="008C2C5F">
      <w:pPr>
        <w:jc w:val="both"/>
        <w:rPr>
          <w:lang w:val="es-CO"/>
        </w:rPr>
      </w:pPr>
    </w:p>
    <w:p w14:paraId="015F33C9" w14:textId="77777777" w:rsidR="008C2C5F" w:rsidRDefault="008C2C5F" w:rsidP="008C2C5F">
      <w:pPr>
        <w:keepNext/>
        <w:jc w:val="both"/>
      </w:pPr>
      <w:r>
        <w:rPr>
          <w:noProof/>
          <w:lang w:val="es-CO" w:eastAsia="es-CO"/>
        </w:rPr>
        <w:lastRenderedPageBreak/>
        <w:drawing>
          <wp:inline distT="0" distB="0" distL="0" distR="0" wp14:anchorId="3704785D" wp14:editId="418A4E4B">
            <wp:extent cx="5133975" cy="2352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2352675"/>
                    </a:xfrm>
                    <a:prstGeom prst="rect">
                      <a:avLst/>
                    </a:prstGeom>
                  </pic:spPr>
                </pic:pic>
              </a:graphicData>
            </a:graphic>
          </wp:inline>
        </w:drawing>
      </w:r>
    </w:p>
    <w:p w14:paraId="78D9D2CD" w14:textId="3D54299B" w:rsidR="008C2C5F" w:rsidRPr="008C2C5F" w:rsidRDefault="008C2C5F" w:rsidP="008C2C5F">
      <w:pPr>
        <w:pStyle w:val="Descripcin"/>
        <w:jc w:val="center"/>
        <w:rPr>
          <w:lang w:val="es-CO"/>
        </w:rPr>
      </w:pPr>
      <w:bookmarkStart w:id="47" w:name="_Toc467012642"/>
      <w:r w:rsidRPr="008C2C5F">
        <w:rPr>
          <w:lang w:val="es-CO"/>
        </w:rPr>
        <w:t xml:space="preserve">Figura </w:t>
      </w:r>
      <w:r w:rsidRPr="008C2C5F">
        <w:rPr>
          <w:lang w:val="es-CO"/>
        </w:rPr>
        <w:fldChar w:fldCharType="begin"/>
      </w:r>
      <w:r w:rsidRPr="008C2C5F">
        <w:rPr>
          <w:lang w:val="es-CO"/>
        </w:rPr>
        <w:instrText xml:space="preserve"> SEQ Figura \* ARABIC </w:instrText>
      </w:r>
      <w:r w:rsidRPr="008C2C5F">
        <w:rPr>
          <w:lang w:val="es-CO"/>
        </w:rPr>
        <w:fldChar w:fldCharType="separate"/>
      </w:r>
      <w:r w:rsidR="00606F9A">
        <w:rPr>
          <w:noProof/>
          <w:lang w:val="es-CO"/>
        </w:rPr>
        <w:t>1</w:t>
      </w:r>
      <w:r w:rsidRPr="008C2C5F">
        <w:rPr>
          <w:lang w:val="es-CO"/>
        </w:rPr>
        <w:fldChar w:fldCharType="end"/>
      </w:r>
      <w:r w:rsidRPr="008C2C5F">
        <w:rPr>
          <w:lang w:val="es-CO"/>
        </w:rPr>
        <w:t xml:space="preserve">.  Conjunto de </w:t>
      </w:r>
      <w:r w:rsidR="00E62E26">
        <w:rPr>
          <w:lang w:val="es-CO"/>
        </w:rPr>
        <w:t>metodologías</w:t>
      </w:r>
      <w:r w:rsidR="00E62E26" w:rsidRPr="008C2C5F">
        <w:rPr>
          <w:lang w:val="es-CO"/>
        </w:rPr>
        <w:t xml:space="preserve"> </w:t>
      </w:r>
      <w:r w:rsidRPr="008C2C5F">
        <w:rPr>
          <w:lang w:val="es-CO"/>
        </w:rPr>
        <w:t>que componen DAD.</w:t>
      </w:r>
      <w:r w:rsidR="001C0A77">
        <w:rPr>
          <w:lang w:val="es-CO"/>
        </w:rPr>
        <w:t xml:space="preserve"> Tomada de </w:t>
      </w:r>
      <w:r w:rsidR="001C0A77">
        <w:rPr>
          <w:lang w:val="es-CO"/>
        </w:rPr>
        <w:fldChar w:fldCharType="begin"/>
      </w:r>
      <w:r w:rsidR="00AA0003">
        <w:rPr>
          <w:lang w:val="es-CO"/>
        </w:rPr>
        <w:instrText xml:space="preserve"> ADDIN ZOTERO_ITEM CSL_CITATION {"citationID":"1bmgsr8f0f","properties":{"formattedCitation":"[56]","plainCitation":"[56]"},"citationItems":[{"id":1010,"uris":["http://zotero.org/groups/480308/items/TAQ9IRRS"],"uri":["http://zotero.org/groups/480308/items/TAQ9IRRS"],"itemData":{"id":1010,"type":"post-weblog","title":"A Hybrid Framework","container-title":"Disciplined Agile 2.X","abstract":"Disciplined Agile (DA) is a hybrid framework that builds upon the solid foundation of other methods and software process frameworks. The DA framework adopts practices and strategies from existing s…","URL":"http://www.disciplinedagiledelivery.com/hybridframework/","author":[{"family":"13","given":"Gopinath Ramakrishnan April"},{"family":"Am","given":"2016 at 7:51"}],"issued":{"date-parts":[["2014",4,27]]},"accessed":{"date-parts":[["2016",11,6]]}}}],"schema":"https://github.com/citation-style-language/schema/raw/master/csl-citation.json"} </w:instrText>
      </w:r>
      <w:r w:rsidR="001C0A77">
        <w:rPr>
          <w:lang w:val="es-CO"/>
        </w:rPr>
        <w:fldChar w:fldCharType="separate"/>
      </w:r>
      <w:bookmarkEnd w:id="47"/>
      <w:r w:rsidR="00AA0003">
        <w:rPr>
          <w:lang w:val="es-CO"/>
        </w:rPr>
        <w:t>[56]</w:t>
      </w:r>
      <w:r w:rsidR="001C0A77">
        <w:rPr>
          <w:lang w:val="es-CO"/>
        </w:rPr>
        <w:fldChar w:fldCharType="end"/>
      </w:r>
    </w:p>
    <w:p w14:paraId="4FC95FB5" w14:textId="04319C3F" w:rsidR="00BD4FAC" w:rsidRDefault="00BD4FAC" w:rsidP="00BD4FAC">
      <w:pPr>
        <w:jc w:val="both"/>
        <w:rPr>
          <w:lang w:val="es-CO"/>
        </w:rPr>
      </w:pPr>
    </w:p>
    <w:p w14:paraId="6E0908CB" w14:textId="1D9D3682" w:rsidR="003B56DA" w:rsidRDefault="003B56DA" w:rsidP="00BD4FAC">
      <w:pPr>
        <w:jc w:val="both"/>
        <w:rPr>
          <w:lang w:val="es-CO"/>
        </w:rPr>
      </w:pPr>
      <w:r>
        <w:rPr>
          <w:lang w:val="es-CO"/>
        </w:rPr>
        <w:t>DAD t</w:t>
      </w:r>
      <w:r w:rsidRPr="003B56DA">
        <w:rPr>
          <w:lang w:val="es-CO"/>
        </w:rPr>
        <w:t xml:space="preserve">iene un ciclo de vida </w:t>
      </w:r>
      <w:r w:rsidR="00901580">
        <w:rPr>
          <w:lang w:val="es-CO"/>
        </w:rPr>
        <w:t>que toma en cuenta el</w:t>
      </w:r>
      <w:r w:rsidRPr="003B56DA">
        <w:rPr>
          <w:lang w:val="es-CO"/>
        </w:rPr>
        <w:t xml:space="preserve"> riesgo-valor</w:t>
      </w:r>
      <w:r w:rsidR="00901580">
        <w:rPr>
          <w:lang w:val="es-CO"/>
        </w:rPr>
        <w:t xml:space="preserve"> </w:t>
      </w:r>
      <w:r w:rsidR="00367F90">
        <w:rPr>
          <w:lang w:val="es-CO"/>
        </w:rPr>
        <w:t>asociado a</w:t>
      </w:r>
      <w:r w:rsidR="00901580">
        <w:rPr>
          <w:lang w:val="es-CO"/>
        </w:rPr>
        <w:t xml:space="preserve"> la entrega de</w:t>
      </w:r>
      <w:r w:rsidR="00703A0D">
        <w:rPr>
          <w:lang w:val="es-CO"/>
        </w:rPr>
        <w:t xml:space="preserve"> un</w:t>
      </w:r>
      <w:r w:rsidR="00901580">
        <w:rPr>
          <w:lang w:val="es-CO"/>
        </w:rPr>
        <w:t xml:space="preserve"> producto final, es</w:t>
      </w:r>
      <w:r w:rsidR="0088592C">
        <w:rPr>
          <w:lang w:val="es-CO"/>
        </w:rPr>
        <w:t>te ciclo es</w:t>
      </w:r>
      <w:r w:rsidR="00901580">
        <w:rPr>
          <w:lang w:val="es-CO"/>
        </w:rPr>
        <w:t xml:space="preserve"> orientado al logro </w:t>
      </w:r>
      <w:r w:rsidRPr="003B56DA">
        <w:rPr>
          <w:lang w:val="es-CO"/>
        </w:rPr>
        <w:t>y escalable</w:t>
      </w:r>
      <w:r w:rsidR="00901580">
        <w:rPr>
          <w:lang w:val="es-CO"/>
        </w:rPr>
        <w:t>. Su</w:t>
      </w:r>
      <w:r w:rsidRPr="003B56DA">
        <w:rPr>
          <w:lang w:val="es-CO"/>
        </w:rPr>
        <w:t xml:space="preserve"> </w:t>
      </w:r>
      <w:r w:rsidR="00703A0D">
        <w:rPr>
          <w:lang w:val="es-CO"/>
        </w:rPr>
        <w:t xml:space="preserve">ciclo de vida </w:t>
      </w:r>
      <w:r w:rsidRPr="003B56DA">
        <w:rPr>
          <w:lang w:val="es-CO"/>
        </w:rPr>
        <w:t>va desde la idea inicial del producto, a través de la</w:t>
      </w:r>
      <w:r w:rsidR="00901580">
        <w:rPr>
          <w:lang w:val="es-CO"/>
        </w:rPr>
        <w:t>s</w:t>
      </w:r>
      <w:r w:rsidRPr="003B56DA">
        <w:rPr>
          <w:lang w:val="es-CO"/>
        </w:rPr>
        <w:t xml:space="preserve"> entrega</w:t>
      </w:r>
      <w:r w:rsidR="00901580">
        <w:rPr>
          <w:lang w:val="es-CO"/>
        </w:rPr>
        <w:t>s</w:t>
      </w:r>
      <w:r w:rsidRPr="003B56DA">
        <w:rPr>
          <w:lang w:val="es-CO"/>
        </w:rPr>
        <w:t xml:space="preserve">, </w:t>
      </w:r>
      <w:r w:rsidR="0072642F">
        <w:rPr>
          <w:lang w:val="es-CO"/>
        </w:rPr>
        <w:t>operaciones y soporte</w:t>
      </w:r>
      <w:r w:rsidR="00A6050B">
        <w:rPr>
          <w:lang w:val="es-CO"/>
        </w:rPr>
        <w:t>.</w:t>
      </w:r>
      <w:r w:rsidR="0072642F">
        <w:rPr>
          <w:lang w:val="es-CO"/>
        </w:rPr>
        <w:t xml:space="preserve"> </w:t>
      </w:r>
      <w:r w:rsidR="00A6050B">
        <w:rPr>
          <w:lang w:val="es-CO"/>
        </w:rPr>
        <w:t>A</w:t>
      </w:r>
      <w:r w:rsidRPr="003B56DA">
        <w:rPr>
          <w:lang w:val="es-CO"/>
        </w:rPr>
        <w:t xml:space="preserve"> menudo tiene </w:t>
      </w:r>
      <w:r w:rsidR="00901580">
        <w:rPr>
          <w:lang w:val="es-CO"/>
        </w:rPr>
        <w:t>varias</w:t>
      </w:r>
      <w:r w:rsidRPr="003B56DA">
        <w:rPr>
          <w:lang w:val="es-CO"/>
        </w:rPr>
        <w:t xml:space="preserve"> iteraciones </w:t>
      </w:r>
      <w:r w:rsidR="00D84EB7">
        <w:rPr>
          <w:lang w:val="es-CO"/>
        </w:rPr>
        <w:t>durante e</w:t>
      </w:r>
      <w:r w:rsidRPr="003B56DA">
        <w:rPr>
          <w:lang w:val="es-CO"/>
        </w:rPr>
        <w:t>l ciclo de vida de la</w:t>
      </w:r>
      <w:r w:rsidR="00D84EB7">
        <w:rPr>
          <w:lang w:val="es-CO"/>
        </w:rPr>
        <w:t>s</w:t>
      </w:r>
      <w:r w:rsidRPr="003B56DA">
        <w:rPr>
          <w:lang w:val="es-CO"/>
        </w:rPr>
        <w:t xml:space="preserve"> entrega</w:t>
      </w:r>
      <w:r w:rsidR="00D84EB7">
        <w:rPr>
          <w:lang w:val="es-CO"/>
        </w:rPr>
        <w:t xml:space="preserve">s. En la figura No. </w:t>
      </w:r>
      <w:r w:rsidR="00851D01">
        <w:rPr>
          <w:lang w:val="es-CO"/>
        </w:rPr>
        <w:t>2</w:t>
      </w:r>
      <w:r w:rsidR="00D84EB7">
        <w:rPr>
          <w:lang w:val="es-CO"/>
        </w:rPr>
        <w:t xml:space="preserve"> se encuentra </w:t>
      </w:r>
      <w:r w:rsidRPr="003B56DA">
        <w:rPr>
          <w:lang w:val="es-CO"/>
        </w:rPr>
        <w:t xml:space="preserve">una vista de </w:t>
      </w:r>
      <w:r w:rsidR="00D84EB7">
        <w:rPr>
          <w:lang w:val="es-CO"/>
        </w:rPr>
        <w:t>alto nivel del ciclo de vida de</w:t>
      </w:r>
      <w:r w:rsidRPr="003B56DA">
        <w:rPr>
          <w:lang w:val="es-CO"/>
        </w:rPr>
        <w:t xml:space="preserve"> DAD</w:t>
      </w:r>
      <w:r w:rsidR="00D84EB7">
        <w:rPr>
          <w:lang w:val="es-CO"/>
        </w:rPr>
        <w:t xml:space="preserve"> </w:t>
      </w:r>
      <w:r w:rsidR="00D84EB7">
        <w:rPr>
          <w:lang w:val="es-CO"/>
        </w:rPr>
        <w:fldChar w:fldCharType="begin"/>
      </w:r>
      <w:r w:rsidR="00AA0003">
        <w:rPr>
          <w:lang w:val="es-CO"/>
        </w:rPr>
        <w:instrText xml:space="preserve"> ADDIN ZOTERO_ITEM CSL_CITATION {"citationID":"62i6a2lvi","properties":{"formattedCitation":"[57]","plainCitation":"[57]"},"citationItems":[{"id":1009,"uris":["http://zotero.org/groups/480308/items/ATFQEVQU"],"uri":["http://zotero.org/groups/480308/items/ATFQEVQU"],"itemData":{"id":1009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sidR="00D84EB7">
        <w:rPr>
          <w:lang w:val="es-CO"/>
        </w:rPr>
        <w:fldChar w:fldCharType="separate"/>
      </w:r>
      <w:r w:rsidR="00AA0003">
        <w:rPr>
          <w:lang w:val="es-CO"/>
        </w:rPr>
        <w:t>[57]</w:t>
      </w:r>
      <w:r w:rsidR="00D84EB7">
        <w:rPr>
          <w:lang w:val="es-CO"/>
        </w:rPr>
        <w:fldChar w:fldCharType="end"/>
      </w:r>
      <w:r w:rsidRPr="003B56DA">
        <w:rPr>
          <w:lang w:val="es-CO"/>
        </w:rPr>
        <w:t>.</w:t>
      </w:r>
    </w:p>
    <w:p w14:paraId="1E7C8FFD" w14:textId="2C6FC553" w:rsidR="00D84EB7" w:rsidRDefault="00D84EB7" w:rsidP="00BD4FAC">
      <w:pPr>
        <w:jc w:val="both"/>
        <w:rPr>
          <w:lang w:val="es-CO"/>
        </w:rPr>
      </w:pPr>
    </w:p>
    <w:p w14:paraId="168E1F94" w14:textId="77777777" w:rsidR="00D84EB7" w:rsidRDefault="00D84EB7" w:rsidP="00D84EB7">
      <w:pPr>
        <w:keepNext/>
        <w:jc w:val="both"/>
      </w:pPr>
      <w:r>
        <w:rPr>
          <w:noProof/>
          <w:lang w:val="es-CO" w:eastAsia="es-CO"/>
        </w:rPr>
        <w:drawing>
          <wp:inline distT="0" distB="0" distL="0" distR="0" wp14:anchorId="6227CF56" wp14:editId="1EEDE032">
            <wp:extent cx="5257800" cy="23133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800" cy="2313305"/>
                    </a:xfrm>
                    <a:prstGeom prst="rect">
                      <a:avLst/>
                    </a:prstGeom>
                  </pic:spPr>
                </pic:pic>
              </a:graphicData>
            </a:graphic>
          </wp:inline>
        </w:drawing>
      </w:r>
    </w:p>
    <w:p w14:paraId="56F1BD3E" w14:textId="269F9D6E" w:rsidR="00D84EB7" w:rsidRPr="00D84EB7" w:rsidRDefault="00D84EB7" w:rsidP="00D84EB7">
      <w:pPr>
        <w:pStyle w:val="Descripcin"/>
        <w:jc w:val="center"/>
        <w:rPr>
          <w:lang w:val="es-CO"/>
        </w:rPr>
      </w:pPr>
      <w:bookmarkStart w:id="48" w:name="_Toc467012643"/>
      <w:r w:rsidRPr="00D84EB7">
        <w:rPr>
          <w:lang w:val="es-CO"/>
        </w:rPr>
        <w:t xml:space="preserve">Figura </w:t>
      </w:r>
      <w:r w:rsidRPr="00D84EB7">
        <w:rPr>
          <w:lang w:val="es-CO"/>
        </w:rPr>
        <w:fldChar w:fldCharType="begin"/>
      </w:r>
      <w:r w:rsidRPr="00D84EB7">
        <w:rPr>
          <w:lang w:val="es-CO"/>
        </w:rPr>
        <w:instrText xml:space="preserve"> SEQ Figura \* ARABIC </w:instrText>
      </w:r>
      <w:r w:rsidRPr="00D84EB7">
        <w:rPr>
          <w:lang w:val="es-CO"/>
        </w:rPr>
        <w:fldChar w:fldCharType="separate"/>
      </w:r>
      <w:r w:rsidR="00606F9A">
        <w:rPr>
          <w:noProof/>
          <w:lang w:val="es-CO"/>
        </w:rPr>
        <w:t>2</w:t>
      </w:r>
      <w:r w:rsidRPr="00D84EB7">
        <w:rPr>
          <w:lang w:val="es-CO"/>
        </w:rPr>
        <w:fldChar w:fldCharType="end"/>
      </w:r>
      <w:r w:rsidRPr="00D84EB7">
        <w:rPr>
          <w:lang w:val="es-CO"/>
        </w:rPr>
        <w:t>. Ciclo de vida de DAD. Tomado de</w:t>
      </w:r>
      <w:r>
        <w:rPr>
          <w:lang w:val="es-CO"/>
        </w:rPr>
        <w:t xml:space="preserve"> </w:t>
      </w:r>
      <w:r>
        <w:rPr>
          <w:lang w:val="es-CO"/>
        </w:rPr>
        <w:fldChar w:fldCharType="begin"/>
      </w:r>
      <w:r w:rsidR="00AA0003">
        <w:rPr>
          <w:lang w:val="es-CO"/>
        </w:rPr>
        <w:instrText xml:space="preserve"> ADDIN ZOTERO_ITEM CSL_CITATION {"citationID":"ekgk3m557","properties":{"formattedCitation":"[57]","plainCitation":"[57]"},"citationItems":[{"id":1009,"uris":["http://zotero.org/groups/480308/items/ATFQEVQU"],"uri":["http://zotero.org/groups/480308/items/ATFQEVQU"],"itemData":{"id":1009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Pr>
          <w:lang w:val="es-CO"/>
        </w:rPr>
        <w:fldChar w:fldCharType="separate"/>
      </w:r>
      <w:bookmarkEnd w:id="48"/>
      <w:r w:rsidR="00AA0003">
        <w:rPr>
          <w:lang w:val="es-CO"/>
        </w:rPr>
        <w:t>[57]</w:t>
      </w:r>
      <w:r>
        <w:rPr>
          <w:lang w:val="es-CO"/>
        </w:rPr>
        <w:fldChar w:fldCharType="end"/>
      </w:r>
    </w:p>
    <w:p w14:paraId="7681878D" w14:textId="5E6155A6" w:rsidR="00BD4FAC" w:rsidRDefault="00BD4FAC" w:rsidP="00BD4FAC">
      <w:pPr>
        <w:jc w:val="both"/>
        <w:rPr>
          <w:lang w:val="es-CO"/>
        </w:rPr>
      </w:pPr>
    </w:p>
    <w:p w14:paraId="5C94761C" w14:textId="1A7D1844" w:rsidR="00FF22DF" w:rsidRDefault="00D84EB7" w:rsidP="00D84EB7">
      <w:pPr>
        <w:jc w:val="both"/>
        <w:rPr>
          <w:lang w:val="es-CO"/>
        </w:rPr>
      </w:pPr>
      <w:r>
        <w:rPr>
          <w:lang w:val="es-CO"/>
        </w:rPr>
        <w:t>Aun así</w:t>
      </w:r>
      <w:r w:rsidRPr="00D84EB7">
        <w:rPr>
          <w:lang w:val="es-CO"/>
        </w:rPr>
        <w:t xml:space="preserve">, </w:t>
      </w:r>
      <w:r>
        <w:rPr>
          <w:lang w:val="es-CO"/>
        </w:rPr>
        <w:t xml:space="preserve">el ciclo de vida de DAD no se restringe a lo </w:t>
      </w:r>
      <w:r w:rsidR="00936FDC">
        <w:rPr>
          <w:lang w:val="es-CO"/>
        </w:rPr>
        <w:t>que se visualiza en la figura No. 2</w:t>
      </w:r>
      <w:r w:rsidRPr="00D84EB7">
        <w:rPr>
          <w:lang w:val="es-CO"/>
        </w:rPr>
        <w:t>.</w:t>
      </w:r>
      <w:r>
        <w:rPr>
          <w:lang w:val="es-CO"/>
        </w:rPr>
        <w:t xml:space="preserve"> Se caracteriza por</w:t>
      </w:r>
      <w:r w:rsidRPr="00D84EB7">
        <w:rPr>
          <w:lang w:val="es-CO"/>
        </w:rPr>
        <w:t xml:space="preserve"> no </w:t>
      </w:r>
      <w:r>
        <w:rPr>
          <w:lang w:val="es-CO"/>
        </w:rPr>
        <w:t xml:space="preserve">ser rígido </w:t>
      </w:r>
      <w:r w:rsidRPr="00D84EB7">
        <w:rPr>
          <w:lang w:val="es-CO"/>
        </w:rPr>
        <w:t>y se esfuerza por reflejar la realidad lo mejor que pueda, de he</w:t>
      </w:r>
      <w:r>
        <w:rPr>
          <w:lang w:val="es-CO"/>
        </w:rPr>
        <w:t xml:space="preserve">cho, soporta </w:t>
      </w:r>
      <w:r w:rsidRPr="00D84EB7">
        <w:rPr>
          <w:lang w:val="es-CO"/>
        </w:rPr>
        <w:t xml:space="preserve">varias versiones de </w:t>
      </w:r>
      <w:r>
        <w:rPr>
          <w:lang w:val="es-CO"/>
        </w:rPr>
        <w:t>su ciclo</w:t>
      </w:r>
      <w:r w:rsidR="00FF22DF">
        <w:rPr>
          <w:lang w:val="es-CO"/>
        </w:rPr>
        <w:t xml:space="preserve"> de vida</w:t>
      </w:r>
      <w:r w:rsidRPr="00D84EB7">
        <w:rPr>
          <w:lang w:val="es-CO"/>
        </w:rPr>
        <w:t xml:space="preserve">. </w:t>
      </w:r>
      <w:r w:rsidR="00FF22DF">
        <w:rPr>
          <w:lang w:val="es-CO"/>
        </w:rPr>
        <w:t>Cuatro principales</w:t>
      </w:r>
      <w:r w:rsidR="00A6050B">
        <w:rPr>
          <w:lang w:val="es-CO"/>
        </w:rPr>
        <w:t>,</w:t>
      </w:r>
      <w:r w:rsidR="00FF22DF">
        <w:rPr>
          <w:lang w:val="es-CO"/>
        </w:rPr>
        <w:t xml:space="preserve"> a</w:t>
      </w:r>
      <w:r>
        <w:rPr>
          <w:lang w:val="es-CO"/>
        </w:rPr>
        <w:t xml:space="preserve"> </w:t>
      </w:r>
      <w:r w:rsidR="00FF22DF">
        <w:rPr>
          <w:lang w:val="es-CO"/>
        </w:rPr>
        <w:t>saber</w:t>
      </w:r>
      <w:r w:rsidR="001C0A77">
        <w:rPr>
          <w:lang w:val="es-CO"/>
        </w:rPr>
        <w:t xml:space="preserve"> </w:t>
      </w:r>
      <w:r w:rsidR="001C0A77">
        <w:rPr>
          <w:lang w:val="es-CO"/>
        </w:rPr>
        <w:fldChar w:fldCharType="begin"/>
      </w:r>
      <w:r w:rsidR="00AA0003">
        <w:rPr>
          <w:lang w:val="es-CO"/>
        </w:rPr>
        <w:instrText xml:space="preserve"> ADDIN ZOTERO_ITEM CSL_CITATION {"citationID":"265nfs4c2q","properties":{"formattedCitation":"[58]","plainCitation":"[58]"},"citationItems":[{"id":890,"uris":["http://zotero.org/groups/480308/items/TJTCT5PJ"],"uri":["http://zotero.org/groups/480308/items/TJTCT5PJ"],"itemData":{"id":890,"type":"post-weblog","title":"Full Agile Delivery Lifecycles","container-title":"Disciplined Agile 2.0","abstract":"One of the key aspects of the Disciplined Agile (DA) process decision framework is that it promotes a full, beginning-to-end, solution delivery lifecycle. The figure below overviews a high-level vi…","URL":"http://www.disciplinedagiledelivery.com/lifecycle/","issued":{"date-parts":[["2014",5,6]]},"accessed":{"date-parts":[["2016",5,22]]}}}],"schema":"https://github.com/citation-style-language/schema/raw/master/csl-citation.json"} </w:instrText>
      </w:r>
      <w:r w:rsidR="001C0A77">
        <w:rPr>
          <w:lang w:val="es-CO"/>
        </w:rPr>
        <w:fldChar w:fldCharType="separate"/>
      </w:r>
      <w:r w:rsidR="00AA0003">
        <w:t>[58]</w:t>
      </w:r>
      <w:r w:rsidR="001C0A77">
        <w:rPr>
          <w:lang w:val="es-CO"/>
        </w:rPr>
        <w:fldChar w:fldCharType="end"/>
      </w:r>
      <w:r w:rsidR="00FF22DF">
        <w:rPr>
          <w:lang w:val="es-CO"/>
        </w:rPr>
        <w:t>:</w:t>
      </w:r>
    </w:p>
    <w:p w14:paraId="2C2FA1FA" w14:textId="2CAE7692" w:rsidR="00FF22DF" w:rsidRPr="00404D8E" w:rsidRDefault="00FF22DF" w:rsidP="00B70135">
      <w:pPr>
        <w:pStyle w:val="Prrafodelista"/>
        <w:numPr>
          <w:ilvl w:val="0"/>
          <w:numId w:val="40"/>
        </w:numPr>
        <w:rPr>
          <w:sz w:val="24"/>
          <w:szCs w:val="24"/>
          <w:lang w:val="es-CO"/>
        </w:rPr>
      </w:pPr>
      <w:r w:rsidRPr="00404D8E">
        <w:rPr>
          <w:sz w:val="24"/>
          <w:szCs w:val="24"/>
          <w:lang w:val="es-CO"/>
        </w:rPr>
        <w:lastRenderedPageBreak/>
        <w:t>Una versión ágil-básica que se extiende el ciclo de vida de SCRUM con ideas probadas de RUP.</w:t>
      </w:r>
    </w:p>
    <w:p w14:paraId="3A65BE00" w14:textId="68242120" w:rsidR="00FF22DF" w:rsidRPr="00404D8E" w:rsidRDefault="00FF22DF" w:rsidP="00B70135">
      <w:pPr>
        <w:pStyle w:val="Prrafodelista"/>
        <w:numPr>
          <w:ilvl w:val="0"/>
          <w:numId w:val="40"/>
        </w:numPr>
        <w:rPr>
          <w:sz w:val="24"/>
          <w:szCs w:val="24"/>
          <w:lang w:val="es-CO"/>
        </w:rPr>
      </w:pPr>
      <w:r w:rsidRPr="00404D8E">
        <w:rPr>
          <w:sz w:val="24"/>
          <w:szCs w:val="24"/>
          <w:lang w:val="es-CO"/>
        </w:rPr>
        <w:t xml:space="preserve">Un ciclo de vida </w:t>
      </w:r>
      <w:r w:rsidR="001C0A77" w:rsidRPr="00404D8E">
        <w:rPr>
          <w:sz w:val="24"/>
          <w:szCs w:val="24"/>
          <w:lang w:val="es-CO"/>
        </w:rPr>
        <w:t>avanzado</w:t>
      </w:r>
      <w:r w:rsidRPr="00404D8E">
        <w:rPr>
          <w:sz w:val="24"/>
          <w:szCs w:val="24"/>
          <w:lang w:val="es-CO"/>
        </w:rPr>
        <w:t>.</w:t>
      </w:r>
    </w:p>
    <w:p w14:paraId="6C36D918" w14:textId="289FEAD4" w:rsidR="00FF22DF" w:rsidRPr="00404D8E" w:rsidRDefault="00FF22DF" w:rsidP="00B70135">
      <w:pPr>
        <w:pStyle w:val="Prrafodelista"/>
        <w:numPr>
          <w:ilvl w:val="0"/>
          <w:numId w:val="40"/>
        </w:numPr>
        <w:rPr>
          <w:sz w:val="24"/>
          <w:szCs w:val="24"/>
          <w:lang w:val="es-CO"/>
        </w:rPr>
      </w:pPr>
      <w:r w:rsidRPr="00404D8E">
        <w:rPr>
          <w:sz w:val="24"/>
          <w:szCs w:val="24"/>
          <w:lang w:val="es-CO"/>
        </w:rPr>
        <w:t>Un ciclo de vida con entregas continua</w:t>
      </w:r>
      <w:r w:rsidR="00647B32" w:rsidRPr="00404D8E">
        <w:rPr>
          <w:sz w:val="24"/>
          <w:szCs w:val="24"/>
          <w:lang w:val="es-CO"/>
        </w:rPr>
        <w:t>s</w:t>
      </w:r>
      <w:r w:rsidRPr="00404D8E">
        <w:rPr>
          <w:sz w:val="24"/>
          <w:szCs w:val="24"/>
          <w:lang w:val="es-CO"/>
        </w:rPr>
        <w:t>.</w:t>
      </w:r>
    </w:p>
    <w:p w14:paraId="32A1EAED" w14:textId="437309F2" w:rsidR="00FF22DF" w:rsidRPr="00404D8E" w:rsidRDefault="00FF22DF" w:rsidP="00B70135">
      <w:pPr>
        <w:pStyle w:val="Prrafodelista"/>
        <w:numPr>
          <w:ilvl w:val="0"/>
          <w:numId w:val="40"/>
        </w:numPr>
        <w:rPr>
          <w:sz w:val="24"/>
          <w:szCs w:val="24"/>
          <w:lang w:val="es-CO"/>
        </w:rPr>
      </w:pPr>
      <w:r w:rsidRPr="00404D8E">
        <w:rPr>
          <w:sz w:val="24"/>
          <w:szCs w:val="24"/>
          <w:lang w:val="es-CO"/>
        </w:rPr>
        <w:t>Una exploración del ciclo de vida "Lean Startup"</w:t>
      </w:r>
      <w:r w:rsidR="00116E44">
        <w:rPr>
          <w:sz w:val="24"/>
          <w:szCs w:val="24"/>
          <w:lang w:val="es-CO"/>
        </w:rPr>
        <w:t xml:space="preserve"> </w:t>
      </w:r>
      <w:r w:rsidR="00116E44">
        <w:rPr>
          <w:sz w:val="24"/>
          <w:szCs w:val="24"/>
          <w:lang w:val="es-CO"/>
        </w:rPr>
        <w:fldChar w:fldCharType="begin"/>
      </w:r>
      <w:r w:rsidR="00AA0003">
        <w:rPr>
          <w:sz w:val="24"/>
          <w:szCs w:val="24"/>
          <w:lang w:val="es-CO"/>
        </w:rPr>
        <w:instrText xml:space="preserve"> ADDIN ZOTERO_ITEM CSL_CITATION {"citationID":"2abmj4cls4","properties":{"formattedCitation":"[59]","plainCitation":"[59]"},"citationItems":[{"id":1022,"uris":["http://zotero.org/groups/480308/items/RHPFDACI"],"uri":["http://zotero.org/groups/480308/items/RHPFDACI"],"itemData":{"id":1022,"type":"post-weblog","title":"An Exploratory “Lean Startup” Lifecycle","container-title":"Disciplined Agile 2.X","abstract":"One of the key philosophies of the Disciplined Agile Delivery (DAD) framework is that it presents software development teams with choices and guides them through making the right choices given the …","URL":"http://www.disciplinedagiledelivery.com/an-exploratory-lean-startup-lifecycle/","author":[{"family":"Ambler","given":"Scott"}],"issued":{"date-parts":[["2014",4,25]]},"accessed":{"date-parts":[["2016",11,16]]}}}],"schema":"https://github.com/citation-style-language/schema/raw/master/csl-citation.json"} </w:instrText>
      </w:r>
      <w:r w:rsidR="00116E44">
        <w:rPr>
          <w:sz w:val="24"/>
          <w:szCs w:val="24"/>
          <w:lang w:val="es-CO"/>
        </w:rPr>
        <w:fldChar w:fldCharType="separate"/>
      </w:r>
      <w:r w:rsidR="00AA0003">
        <w:rPr>
          <w:sz w:val="24"/>
        </w:rPr>
        <w:t>[59]</w:t>
      </w:r>
      <w:r w:rsidR="00116E44">
        <w:rPr>
          <w:sz w:val="24"/>
          <w:szCs w:val="24"/>
          <w:lang w:val="es-CO"/>
        </w:rPr>
        <w:fldChar w:fldCharType="end"/>
      </w:r>
      <w:r w:rsidRPr="00404D8E">
        <w:rPr>
          <w:sz w:val="24"/>
          <w:szCs w:val="24"/>
          <w:lang w:val="es-CO"/>
        </w:rPr>
        <w:t>.</w:t>
      </w:r>
    </w:p>
    <w:p w14:paraId="73FFBFC8" w14:textId="77777777" w:rsidR="00FF22DF" w:rsidRPr="00FF22DF" w:rsidRDefault="00FF22DF" w:rsidP="00FF22DF">
      <w:pPr>
        <w:pStyle w:val="Prrafodelista"/>
        <w:rPr>
          <w:lang w:val="es-CO"/>
        </w:rPr>
      </w:pPr>
    </w:p>
    <w:p w14:paraId="0C91E3FB" w14:textId="40BF6B2D" w:rsidR="00116E44" w:rsidRDefault="00D84EB7" w:rsidP="00116E44">
      <w:pPr>
        <w:jc w:val="both"/>
        <w:rPr>
          <w:lang w:val="es-CO"/>
        </w:rPr>
      </w:pPr>
      <w:r w:rsidRPr="00FF22DF">
        <w:rPr>
          <w:lang w:val="es-CO"/>
        </w:rPr>
        <w:t xml:space="preserve">DAD no prescribe un único ciclo de vida porque reconoce que </w:t>
      </w:r>
      <w:r w:rsidR="003304BB">
        <w:rPr>
          <w:lang w:val="es-CO"/>
        </w:rPr>
        <w:t>un mismo ciclo de vida</w:t>
      </w:r>
      <w:r w:rsidRPr="00FF22DF">
        <w:rPr>
          <w:lang w:val="es-CO"/>
        </w:rPr>
        <w:t xml:space="preserve"> </w:t>
      </w:r>
      <w:r w:rsidR="005A574B">
        <w:rPr>
          <w:lang w:val="es-CO"/>
        </w:rPr>
        <w:t xml:space="preserve">no se puede ajustar a todos los </w:t>
      </w:r>
      <w:r w:rsidRPr="00FF22DF">
        <w:rPr>
          <w:lang w:val="es-CO"/>
        </w:rPr>
        <w:t>proceso</w:t>
      </w:r>
      <w:r w:rsidR="005A574B">
        <w:rPr>
          <w:lang w:val="es-CO"/>
        </w:rPr>
        <w:t xml:space="preserve">s </w:t>
      </w:r>
      <w:r w:rsidR="005A574B">
        <w:rPr>
          <w:lang w:val="es-CO"/>
        </w:rPr>
        <w:fldChar w:fldCharType="begin"/>
      </w:r>
      <w:r w:rsidR="00AA0003">
        <w:rPr>
          <w:lang w:val="es-CO"/>
        </w:rPr>
        <w:instrText xml:space="preserve"> ADDIN ZOTERO_ITEM CSL_CITATION {"citationID":"1almc6luju","properties":{"formattedCitation":"[57]","plainCitation":"[57]"},"citationItems":[{"id":1009,"uris":["http://zotero.org/groups/480308/items/ATFQEVQU"],"uri":["http://zotero.org/groups/480308/items/ATFQEVQU"],"itemData":{"id":1009,"type":"post-weblog","title":"Introduction to DAD","container-title":"Disciplined Agile 2.X","abstract":"Many organizations start their agile journey by adopting Scrum because it describes a good strategy for leading agile software teams.  However, Scrum is only part of what is required to deliver sop…","URL":"http://www.disciplinedagiledelivery.com/introduction-to-dad/","issued":{"date-parts":[["2012",11,11]]},"accessed":{"date-parts":[["2016",11,6]]}}}],"schema":"https://github.com/citation-style-language/schema/raw/master/csl-citation.json"} </w:instrText>
      </w:r>
      <w:r w:rsidR="005A574B">
        <w:rPr>
          <w:lang w:val="es-CO"/>
        </w:rPr>
        <w:fldChar w:fldCharType="separate"/>
      </w:r>
      <w:r w:rsidR="00AA0003">
        <w:rPr>
          <w:lang w:val="es-CO"/>
        </w:rPr>
        <w:t>[57]</w:t>
      </w:r>
      <w:r w:rsidR="005A574B">
        <w:rPr>
          <w:lang w:val="es-CO"/>
        </w:rPr>
        <w:fldChar w:fldCharType="end"/>
      </w:r>
      <w:r w:rsidR="00FC02F3">
        <w:rPr>
          <w:lang w:val="es-CO"/>
        </w:rPr>
        <w:t xml:space="preserve">. </w:t>
      </w:r>
      <w:r w:rsidR="00116E44">
        <w:rPr>
          <w:lang w:val="es-CO"/>
        </w:rPr>
        <w:t>Su gran cantidad de prácticas, técnicas y estrategias disponibles la hace fácilmente adaptable. Además, DAD ofrece consejos de cuándo y cómo aplicar dichas estrategias juntas.</w:t>
      </w:r>
    </w:p>
    <w:p w14:paraId="154B70CC" w14:textId="6D2B6DB7" w:rsidR="000A3925" w:rsidRDefault="000A3925" w:rsidP="005A574B">
      <w:pPr>
        <w:jc w:val="both"/>
        <w:rPr>
          <w:lang w:val="es-CO"/>
        </w:rPr>
      </w:pPr>
    </w:p>
    <w:p w14:paraId="6A1A9197" w14:textId="73F2B748" w:rsidR="00404D8E" w:rsidRDefault="000A3925" w:rsidP="000A3925">
      <w:pPr>
        <w:jc w:val="both"/>
        <w:rPr>
          <w:lang w:val="es-CO"/>
        </w:rPr>
      </w:pPr>
      <w:r>
        <w:rPr>
          <w:lang w:val="es-CO"/>
        </w:rPr>
        <w:t xml:space="preserve">Debido al carácter investigativo del </w:t>
      </w:r>
      <w:r w:rsidR="00116E44">
        <w:rPr>
          <w:lang w:val="es-CO"/>
        </w:rPr>
        <w:t>Trabajo de Grado</w:t>
      </w:r>
      <w:r>
        <w:rPr>
          <w:lang w:val="es-CO"/>
        </w:rPr>
        <w:t xml:space="preserve">, al hecho de que existen muy pocos desarrollos relacionados con la creación y uso de una Grid Móvil y al poco conocimiento que se tenía de la infraestructura y funcionamiento de Boinc al comienzo del trabajo, se seleccionó DAD como metodología para el desarrollo del proyecto. </w:t>
      </w:r>
      <w:r>
        <w:rPr>
          <w:rStyle w:val="Refdecomentario"/>
          <w:sz w:val="24"/>
          <w:szCs w:val="24"/>
          <w:lang w:val="es-CO"/>
        </w:rPr>
        <w:t xml:space="preserve">DAD al ser </w:t>
      </w:r>
      <w:r w:rsidRPr="007567D0">
        <w:rPr>
          <w:lang w:val="es-CO"/>
        </w:rPr>
        <w:t>u</w:t>
      </w:r>
      <w:r>
        <w:rPr>
          <w:lang w:val="es-CO"/>
        </w:rPr>
        <w:t>na metodología</w:t>
      </w:r>
      <w:r w:rsidRPr="007567D0">
        <w:rPr>
          <w:lang w:val="es-CO"/>
        </w:rPr>
        <w:t xml:space="preserve"> orientada al aprendizaje</w:t>
      </w:r>
      <w:r>
        <w:rPr>
          <w:lang w:val="es-CO"/>
        </w:rPr>
        <w:t xml:space="preserve"> mitiga los riesgos </w:t>
      </w:r>
      <w:r w:rsidRPr="00367F90">
        <w:rPr>
          <w:lang w:val="es-CO"/>
        </w:rPr>
        <w:t xml:space="preserve">asociados a la capacitación de los </w:t>
      </w:r>
      <w:r>
        <w:rPr>
          <w:lang w:val="es-CO"/>
        </w:rPr>
        <w:t>estudiantes</w:t>
      </w:r>
      <w:r w:rsidR="00404D8E">
        <w:rPr>
          <w:lang w:val="es-CO"/>
        </w:rPr>
        <w:t>.</w:t>
      </w:r>
    </w:p>
    <w:p w14:paraId="0A8DDA94" w14:textId="77777777" w:rsidR="00404D8E" w:rsidRDefault="00404D8E" w:rsidP="000A3925">
      <w:pPr>
        <w:jc w:val="both"/>
        <w:rPr>
          <w:lang w:val="es-CO"/>
        </w:rPr>
      </w:pPr>
    </w:p>
    <w:p w14:paraId="6E758044" w14:textId="4DAB3B28" w:rsidR="00404D8E" w:rsidRDefault="00404D8E" w:rsidP="00404D8E">
      <w:pPr>
        <w:jc w:val="both"/>
        <w:rPr>
          <w:lang w:val="es-CO"/>
        </w:rPr>
      </w:pPr>
      <w:r>
        <w:rPr>
          <w:lang w:val="es-CO"/>
        </w:rPr>
        <w:t xml:space="preserve">DAD </w:t>
      </w:r>
      <w:r w:rsidR="00116E44">
        <w:rPr>
          <w:lang w:val="es-CO"/>
        </w:rPr>
        <w:t xml:space="preserve">se adoptó como metodología </w:t>
      </w:r>
      <w:r>
        <w:rPr>
          <w:lang w:val="es-CO"/>
        </w:rPr>
        <w:t>debido a que se usa</w:t>
      </w:r>
      <w:r w:rsidRPr="007567D0">
        <w:rPr>
          <w:lang w:val="es-CO"/>
        </w:rPr>
        <w:t xml:space="preserve"> comúnmente</w:t>
      </w:r>
      <w:r>
        <w:rPr>
          <w:lang w:val="es-CO"/>
        </w:rPr>
        <w:t xml:space="preserve"> </w:t>
      </w:r>
      <w:r w:rsidRPr="007567D0">
        <w:rPr>
          <w:lang w:val="es-CO"/>
        </w:rPr>
        <w:t xml:space="preserve">en ámbitos de investigación donde primero se debe explorar, conocer e investigar </w:t>
      </w:r>
      <w:r>
        <w:rPr>
          <w:lang w:val="es-CO"/>
        </w:rPr>
        <w:t xml:space="preserve">el contexto </w:t>
      </w:r>
      <w:r w:rsidRPr="007567D0">
        <w:rPr>
          <w:lang w:val="es-CO"/>
        </w:rPr>
        <w:t>antes de tomar cualquier decisión de implementación</w:t>
      </w:r>
      <w:r>
        <w:rPr>
          <w:lang w:val="es-CO"/>
        </w:rPr>
        <w:t>. Ámbitos en los que</w:t>
      </w:r>
      <w:r w:rsidRPr="003E3561">
        <w:rPr>
          <w:lang w:val="es-CO"/>
        </w:rPr>
        <w:t xml:space="preserve"> se pueden tomar caminos erróneos,</w:t>
      </w:r>
      <w:r>
        <w:rPr>
          <w:lang w:val="es-CO"/>
        </w:rPr>
        <w:t xml:space="preserve"> por lo que</w:t>
      </w:r>
      <w:r w:rsidRPr="003E3561">
        <w:rPr>
          <w:lang w:val="es-CO"/>
        </w:rPr>
        <w:t xml:space="preserve"> la metodología provee mecanismos</w:t>
      </w:r>
      <w:r>
        <w:rPr>
          <w:lang w:val="es-CO"/>
        </w:rPr>
        <w:t xml:space="preserve"> en su fase de Concepción</w:t>
      </w:r>
      <w:r w:rsidRPr="003E3561">
        <w:rPr>
          <w:lang w:val="es-CO"/>
        </w:rPr>
        <w:t xml:space="preserve"> para evaluar opcio</w:t>
      </w:r>
      <w:r>
        <w:rPr>
          <w:lang w:val="es-CO"/>
        </w:rPr>
        <w:t>nes y tomar soluciones alternas</w:t>
      </w:r>
      <w:r w:rsidRPr="003E3561">
        <w:rPr>
          <w:lang w:val="es-CO"/>
        </w:rPr>
        <w:t xml:space="preserve"> en tiempos razonables,</w:t>
      </w:r>
      <w:r>
        <w:rPr>
          <w:lang w:val="es-CO"/>
        </w:rPr>
        <w:t xml:space="preserve"> en el caso de que las </w:t>
      </w:r>
      <w:r w:rsidRPr="003E3561">
        <w:rPr>
          <w:lang w:val="es-CO"/>
        </w:rPr>
        <w:t xml:space="preserve">decisiones </w:t>
      </w:r>
      <w:r>
        <w:rPr>
          <w:lang w:val="es-CO"/>
        </w:rPr>
        <w:t xml:space="preserve">previas </w:t>
      </w:r>
      <w:r w:rsidRPr="003E3561">
        <w:rPr>
          <w:lang w:val="es-CO"/>
        </w:rPr>
        <w:t>sean erróneas.</w:t>
      </w:r>
    </w:p>
    <w:p w14:paraId="5C00F62B" w14:textId="272A2B98" w:rsidR="000A3925" w:rsidRDefault="000A3925" w:rsidP="000A3925">
      <w:pPr>
        <w:jc w:val="both"/>
        <w:rPr>
          <w:lang w:val="es-CO"/>
        </w:rPr>
      </w:pPr>
    </w:p>
    <w:p w14:paraId="7B7B7146" w14:textId="64A61FEA" w:rsidR="00116E44" w:rsidRPr="00160EAD" w:rsidRDefault="00116E44" w:rsidP="00116E44">
      <w:pPr>
        <w:jc w:val="both"/>
        <w:rPr>
          <w:lang w:val="es-CO"/>
        </w:rPr>
      </w:pPr>
      <w:r>
        <w:rPr>
          <w:lang w:val="es-CO"/>
        </w:rPr>
        <w:t xml:space="preserve">Como se dijo anteriormente </w:t>
      </w:r>
      <w:r w:rsidRPr="00FF22DF">
        <w:rPr>
          <w:lang w:val="es-CO"/>
        </w:rPr>
        <w:t>DAD no prescribe un único ciclo de vida</w:t>
      </w:r>
      <w:r>
        <w:rPr>
          <w:lang w:val="es-CO"/>
        </w:rPr>
        <w:t>.</w:t>
      </w:r>
      <w:r w:rsidRPr="00FF22DF">
        <w:rPr>
          <w:lang w:val="es-CO"/>
        </w:rPr>
        <w:t xml:space="preserve"> </w:t>
      </w:r>
      <w:r>
        <w:rPr>
          <w:lang w:val="es-CO"/>
        </w:rPr>
        <w:t xml:space="preserve">Otra de las razones por las que se seleccionó esta metodología ya que ofrece la posibilidad de </w:t>
      </w:r>
      <w:r w:rsidRPr="00FC02F3">
        <w:rPr>
          <w:lang w:val="es-CO"/>
        </w:rPr>
        <w:t xml:space="preserve">adoptar </w:t>
      </w:r>
      <w:r>
        <w:rPr>
          <w:lang w:val="es-CO"/>
        </w:rPr>
        <w:t>el</w:t>
      </w:r>
      <w:r w:rsidRPr="00FC02F3">
        <w:rPr>
          <w:lang w:val="es-CO"/>
        </w:rPr>
        <w:t xml:space="preserve"> ciclo de vida que </w:t>
      </w:r>
      <w:r>
        <w:rPr>
          <w:lang w:val="es-CO"/>
        </w:rPr>
        <w:t>sea</w:t>
      </w:r>
      <w:r w:rsidRPr="00FC02F3">
        <w:rPr>
          <w:lang w:val="es-CO"/>
        </w:rPr>
        <w:t xml:space="preserve"> el más apropiado para </w:t>
      </w:r>
      <w:r>
        <w:rPr>
          <w:lang w:val="es-CO"/>
        </w:rPr>
        <w:t>una situación</w:t>
      </w:r>
      <w:r w:rsidRPr="00FC02F3">
        <w:rPr>
          <w:lang w:val="es-CO"/>
        </w:rPr>
        <w:t xml:space="preserve"> </w:t>
      </w:r>
      <w:r>
        <w:rPr>
          <w:lang w:val="es-CO"/>
        </w:rPr>
        <w:t xml:space="preserve">dada </w:t>
      </w:r>
      <w:r w:rsidRPr="00FC02F3">
        <w:rPr>
          <w:lang w:val="es-CO"/>
        </w:rPr>
        <w:t xml:space="preserve">y luego </w:t>
      </w:r>
      <w:r>
        <w:rPr>
          <w:lang w:val="es-CO"/>
        </w:rPr>
        <w:t>ajustarlo</w:t>
      </w:r>
      <w:r w:rsidRPr="00FC02F3">
        <w:rPr>
          <w:lang w:val="es-CO"/>
        </w:rPr>
        <w:t xml:space="preserve"> adecuadamente</w:t>
      </w:r>
      <w:r>
        <w:rPr>
          <w:lang w:val="es-CO"/>
        </w:rPr>
        <w:t xml:space="preserve"> a las necesidades. Para este Trabajo de Grado se adoptó el ciclo de vida que se extiende de SCRUM con ideas probadas de RUP.</w:t>
      </w:r>
      <w:r w:rsidR="00160EAD">
        <w:rPr>
          <w:lang w:val="es-CO"/>
        </w:rPr>
        <w:t xml:space="preserve"> Del ciclo de vida estándar de DAD se conservó la primera fase (</w:t>
      </w:r>
      <w:r w:rsidR="00160EAD" w:rsidRPr="00160EAD">
        <w:rPr>
          <w:i/>
          <w:lang w:val="es-CO"/>
        </w:rPr>
        <w:t>Inception</w:t>
      </w:r>
      <w:r w:rsidR="00160EAD">
        <w:rPr>
          <w:lang w:val="es-CO"/>
        </w:rPr>
        <w:t>) como Concepción, la segunda fase (</w:t>
      </w:r>
      <w:r w:rsidR="00160EAD" w:rsidRPr="00160EAD">
        <w:rPr>
          <w:i/>
          <w:lang w:val="es-CO"/>
        </w:rPr>
        <w:t>Construction</w:t>
      </w:r>
      <w:r w:rsidR="00160EAD">
        <w:rPr>
          <w:lang w:val="es-CO"/>
        </w:rPr>
        <w:t>) se dividió en dos fases Diseño e Implementación y la tercera fase (</w:t>
      </w:r>
      <w:r w:rsidR="00160EAD">
        <w:rPr>
          <w:i/>
          <w:lang w:val="es-CO"/>
        </w:rPr>
        <w:t>Transition</w:t>
      </w:r>
      <w:r w:rsidR="00160EAD">
        <w:rPr>
          <w:lang w:val="es-CO"/>
        </w:rPr>
        <w:t>) además de usarla para probar otra solución, en caso de haber seleccionado una errónea, se le añadió una fase de Pruebas.</w:t>
      </w:r>
    </w:p>
    <w:p w14:paraId="411CEF89" w14:textId="77777777" w:rsidR="003E3561" w:rsidRDefault="003E3561" w:rsidP="003E3561">
      <w:pPr>
        <w:jc w:val="both"/>
        <w:rPr>
          <w:lang w:val="es-CO"/>
        </w:rPr>
      </w:pPr>
    </w:p>
    <w:p w14:paraId="75D7FD48" w14:textId="56E178BA" w:rsidR="003E3561" w:rsidRDefault="003E3561" w:rsidP="003E3561">
      <w:pPr>
        <w:jc w:val="both"/>
        <w:rPr>
          <w:lang w:val="es-CO"/>
        </w:rPr>
      </w:pPr>
      <w:r>
        <w:rPr>
          <w:lang w:val="es-CO"/>
        </w:rPr>
        <w:t>A continuación, se explican las fases de DAD uti</w:t>
      </w:r>
      <w:r w:rsidR="00A3744A">
        <w:rPr>
          <w:lang w:val="es-CO"/>
        </w:rPr>
        <w:t xml:space="preserve">lizadas para el desarrollo del </w:t>
      </w:r>
      <w:r w:rsidR="00116E44">
        <w:rPr>
          <w:lang w:val="es-CO"/>
        </w:rPr>
        <w:t>Trabajo de Grado</w:t>
      </w:r>
      <w:r>
        <w:rPr>
          <w:lang w:val="es-CO"/>
        </w:rPr>
        <w:t>.</w:t>
      </w:r>
    </w:p>
    <w:p w14:paraId="68469034" w14:textId="77777777" w:rsidR="003E3561" w:rsidRPr="007567D0" w:rsidRDefault="003E3561" w:rsidP="003E3561">
      <w:pPr>
        <w:jc w:val="both"/>
        <w:rPr>
          <w:lang w:val="es-CO"/>
        </w:rPr>
      </w:pPr>
    </w:p>
    <w:p w14:paraId="5AD74BFF" w14:textId="57C607C6" w:rsidR="00975C5D" w:rsidRDefault="00975C5D" w:rsidP="00B70135">
      <w:pPr>
        <w:pStyle w:val="Ttulo2"/>
        <w:numPr>
          <w:ilvl w:val="0"/>
          <w:numId w:val="9"/>
        </w:numPr>
        <w:rPr>
          <w:lang w:val="es-CO"/>
        </w:rPr>
      </w:pPr>
      <w:bookmarkStart w:id="49" w:name="_Toc467015856"/>
      <w:r>
        <w:rPr>
          <w:lang w:val="es-CO"/>
        </w:rPr>
        <w:lastRenderedPageBreak/>
        <w:t>Fase Metodológica 1 – Concepción</w:t>
      </w:r>
      <w:bookmarkEnd w:id="49"/>
    </w:p>
    <w:p w14:paraId="2838AB5B" w14:textId="1630B620" w:rsidR="000F0982" w:rsidRDefault="00A41532" w:rsidP="00725B0E">
      <w:pPr>
        <w:pStyle w:val="Prrafodelista"/>
        <w:ind w:left="360"/>
        <w:rPr>
          <w:rFonts w:cs="Arial"/>
          <w:sz w:val="24"/>
          <w:szCs w:val="24"/>
          <w:lang w:val="es-CO"/>
        </w:rPr>
      </w:pPr>
      <w:r w:rsidRPr="00A41532">
        <w:rPr>
          <w:rFonts w:cs="Arial"/>
          <w:lang w:val="es-CO"/>
        </w:rPr>
        <w:t>En la primera fase del proyecto se familiarizó con Boin</w:t>
      </w:r>
      <w:r w:rsidR="00160EAD">
        <w:rPr>
          <w:rFonts w:cs="Arial"/>
          <w:lang w:val="es-CO"/>
        </w:rPr>
        <w:t>c, c</w:t>
      </w:r>
      <w:r>
        <w:rPr>
          <w:rFonts w:cs="Arial"/>
          <w:lang w:val="es-CO"/>
        </w:rPr>
        <w:t xml:space="preserve">omo se planteó en el primer </w:t>
      </w:r>
      <w:r w:rsidRPr="00A41532">
        <w:rPr>
          <w:rFonts w:cs="Arial"/>
          <w:lang w:val="es-CO"/>
        </w:rPr>
        <w:t xml:space="preserve">objetivo específico del Trabajo de Grado. Se estudiaron los componentes que Boinc usa, cómo interactúan, y cómo es el flujo básico de un trabajo que administra esta Grid. </w:t>
      </w:r>
      <w:r w:rsidR="0023377D" w:rsidRPr="007567D0">
        <w:rPr>
          <w:rFonts w:cs="Arial"/>
          <w:sz w:val="24"/>
          <w:szCs w:val="24"/>
          <w:lang w:val="es-CO"/>
        </w:rPr>
        <w:t>P</w:t>
      </w:r>
      <w:r w:rsidR="00D02DB4" w:rsidRPr="007567D0">
        <w:rPr>
          <w:rFonts w:cs="Arial"/>
          <w:sz w:val="24"/>
          <w:szCs w:val="24"/>
          <w:lang w:val="es-CO"/>
        </w:rPr>
        <w:t>osterior</w:t>
      </w:r>
      <w:r w:rsidR="0023377D" w:rsidRPr="007567D0">
        <w:rPr>
          <w:rFonts w:cs="Arial"/>
          <w:sz w:val="24"/>
          <w:szCs w:val="24"/>
          <w:lang w:val="es-CO"/>
        </w:rPr>
        <w:t>mente,</w:t>
      </w:r>
      <w:r w:rsidR="00D02DB4" w:rsidRPr="007567D0">
        <w:rPr>
          <w:rFonts w:cs="Arial"/>
          <w:sz w:val="24"/>
          <w:szCs w:val="24"/>
          <w:lang w:val="es-CO"/>
        </w:rPr>
        <w:t xml:space="preserve"> se configuró un servidor Boinc con el fin de comprender la manera en </w:t>
      </w:r>
      <w:r w:rsidR="002B0A50">
        <w:rPr>
          <w:rFonts w:cs="Arial"/>
          <w:sz w:val="24"/>
          <w:szCs w:val="24"/>
          <w:lang w:val="es-CO"/>
        </w:rPr>
        <w:t xml:space="preserve">la </w:t>
      </w:r>
      <w:r w:rsidR="00D02DB4" w:rsidRPr="007567D0">
        <w:rPr>
          <w:rFonts w:cs="Arial"/>
          <w:sz w:val="24"/>
          <w:szCs w:val="24"/>
          <w:lang w:val="es-CO"/>
        </w:rPr>
        <w:t>que</w:t>
      </w:r>
      <w:r w:rsidR="00160EAD">
        <w:rPr>
          <w:rFonts w:cs="Arial"/>
          <w:sz w:val="24"/>
          <w:szCs w:val="24"/>
          <w:lang w:val="es-CO"/>
        </w:rPr>
        <w:t xml:space="preserve"> </w:t>
      </w:r>
      <w:r w:rsidR="00D02DB4" w:rsidRPr="007567D0">
        <w:rPr>
          <w:rFonts w:cs="Arial"/>
          <w:sz w:val="24"/>
          <w:szCs w:val="24"/>
          <w:lang w:val="es-CO"/>
        </w:rPr>
        <w:t>se distribuyen trabajos en cada nodo de la Grid y cómo maneja la comunicación con cada uno de sus clientes</w:t>
      </w:r>
      <w:r w:rsidR="000F0982" w:rsidRPr="007567D0">
        <w:rPr>
          <w:rFonts w:cs="Arial"/>
          <w:sz w:val="24"/>
          <w:szCs w:val="24"/>
          <w:lang w:val="es-CO"/>
        </w:rPr>
        <w:t>.</w:t>
      </w:r>
    </w:p>
    <w:p w14:paraId="3BEB237E" w14:textId="77777777" w:rsidR="001835FB" w:rsidRDefault="001835FB" w:rsidP="00CB5D9E">
      <w:pPr>
        <w:pStyle w:val="Prrafodelista"/>
        <w:ind w:left="360"/>
        <w:rPr>
          <w:rFonts w:cs="Arial"/>
          <w:sz w:val="24"/>
          <w:szCs w:val="24"/>
          <w:lang w:val="es-CO"/>
        </w:rPr>
      </w:pPr>
    </w:p>
    <w:p w14:paraId="07B23BC3" w14:textId="14304C4E" w:rsidR="00E1529C" w:rsidRDefault="000F0982" w:rsidP="00CB5D9E">
      <w:pPr>
        <w:pStyle w:val="Prrafodelista"/>
        <w:ind w:left="360"/>
        <w:rPr>
          <w:rFonts w:cs="Arial"/>
          <w:sz w:val="24"/>
          <w:szCs w:val="24"/>
          <w:lang w:val="es-CO"/>
        </w:rPr>
      </w:pPr>
      <w:r w:rsidRPr="007567D0">
        <w:rPr>
          <w:rFonts w:cs="Arial"/>
          <w:sz w:val="24"/>
          <w:szCs w:val="24"/>
          <w:lang w:val="es-CO"/>
        </w:rPr>
        <w:t>Luego de tener claridad del funcionamiento de Boinc</w:t>
      </w:r>
      <w:r w:rsidR="002B0A50">
        <w:rPr>
          <w:rFonts w:cs="Arial"/>
          <w:sz w:val="24"/>
          <w:szCs w:val="24"/>
          <w:lang w:val="es-CO"/>
        </w:rPr>
        <w:t>,</w:t>
      </w:r>
      <w:r w:rsidRPr="007567D0">
        <w:rPr>
          <w:rFonts w:cs="Arial"/>
          <w:sz w:val="24"/>
          <w:szCs w:val="24"/>
          <w:lang w:val="es-CO"/>
        </w:rPr>
        <w:t xml:space="preserve"> se </w:t>
      </w:r>
      <w:r w:rsidR="00975C5D" w:rsidRPr="00A91080">
        <w:rPr>
          <w:rFonts w:cs="Arial"/>
          <w:sz w:val="24"/>
          <w:szCs w:val="24"/>
          <w:lang w:val="es-CO"/>
        </w:rPr>
        <w:t>realiz</w:t>
      </w:r>
      <w:r w:rsidRPr="007567D0">
        <w:rPr>
          <w:rFonts w:cs="Arial"/>
          <w:sz w:val="24"/>
          <w:szCs w:val="24"/>
          <w:lang w:val="es-CO"/>
        </w:rPr>
        <w:t>ó</w:t>
      </w:r>
      <w:r w:rsidR="00975C5D" w:rsidRPr="00A91080">
        <w:rPr>
          <w:rFonts w:cs="Arial"/>
          <w:sz w:val="24"/>
          <w:szCs w:val="24"/>
          <w:lang w:val="es-CO"/>
        </w:rPr>
        <w:t xml:space="preserve"> una investigación de las alternativas que pueden extender </w:t>
      </w:r>
      <w:r w:rsidR="00E4433B">
        <w:rPr>
          <w:rFonts w:cs="Arial"/>
          <w:sz w:val="24"/>
          <w:szCs w:val="24"/>
          <w:lang w:val="es-CO"/>
        </w:rPr>
        <w:t>Boinc</w:t>
      </w:r>
      <w:r w:rsidR="00A91080">
        <w:rPr>
          <w:rFonts w:cs="Arial"/>
          <w:sz w:val="24"/>
          <w:szCs w:val="24"/>
          <w:lang w:val="es-CO"/>
        </w:rPr>
        <w:t xml:space="preserve">. </w:t>
      </w:r>
      <w:r w:rsidR="00160EAD">
        <w:rPr>
          <w:rFonts w:cs="Arial"/>
          <w:sz w:val="24"/>
          <w:szCs w:val="24"/>
          <w:lang w:val="es-CO"/>
        </w:rPr>
        <w:t xml:space="preserve">De esta búsqueda surgieron tres soluciones: </w:t>
      </w:r>
      <w:r w:rsidR="00160EAD">
        <w:rPr>
          <w:rFonts w:cs="Arial"/>
          <w:b/>
          <w:sz w:val="24"/>
          <w:szCs w:val="24"/>
          <w:lang w:val="es-CO"/>
        </w:rPr>
        <w:t xml:space="preserve">Construir wrapper, Modificar wrapper existente </w:t>
      </w:r>
      <w:r w:rsidR="00160EAD">
        <w:rPr>
          <w:rFonts w:cs="Arial"/>
          <w:sz w:val="24"/>
          <w:szCs w:val="24"/>
          <w:lang w:val="es-CO"/>
        </w:rPr>
        <w:t>y</w:t>
      </w:r>
      <w:r w:rsidR="00160EAD">
        <w:rPr>
          <w:rFonts w:cs="Arial"/>
          <w:b/>
          <w:sz w:val="24"/>
          <w:szCs w:val="24"/>
          <w:lang w:val="es-CO"/>
        </w:rPr>
        <w:t xml:space="preserve"> </w:t>
      </w:r>
      <w:r w:rsidR="00160EAD" w:rsidRPr="00160EAD">
        <w:rPr>
          <w:rFonts w:cs="Arial"/>
          <w:b/>
          <w:sz w:val="24"/>
          <w:szCs w:val="24"/>
          <w:lang w:val="es-CO"/>
        </w:rPr>
        <w:t>Generador de código</w:t>
      </w:r>
      <w:r w:rsidR="00160EAD" w:rsidRPr="00160EAD">
        <w:rPr>
          <w:rFonts w:cs="Arial"/>
          <w:sz w:val="24"/>
          <w:szCs w:val="24"/>
          <w:lang w:val="es-CO"/>
        </w:rPr>
        <w:t>.</w:t>
      </w:r>
    </w:p>
    <w:p w14:paraId="47660F47" w14:textId="2025D047" w:rsidR="00160EAD" w:rsidRDefault="008B3C0D" w:rsidP="00160EAD">
      <w:pPr>
        <w:ind w:left="360"/>
        <w:jc w:val="both"/>
        <w:rPr>
          <w:lang w:val="es-CO"/>
        </w:rPr>
      </w:pPr>
      <w:r>
        <w:rPr>
          <w:lang w:val="es-CO"/>
        </w:rPr>
        <w:t>Retomando el hecho que DAD ofrece mecanismos para re-evaluar soluciones,</w:t>
      </w:r>
      <w:r w:rsidR="00160EAD">
        <w:rPr>
          <w:lang w:val="es-CO"/>
        </w:rPr>
        <w:t xml:space="preserve"> </w:t>
      </w:r>
      <w:r w:rsidR="00160EAD" w:rsidRPr="007567D0">
        <w:rPr>
          <w:lang w:val="es-CO"/>
        </w:rPr>
        <w:t>s</w:t>
      </w:r>
      <w:r w:rsidR="00160EAD">
        <w:rPr>
          <w:lang w:val="es-CO"/>
        </w:rPr>
        <w:t>e cuenta con la posibilidad que</w:t>
      </w:r>
      <w:r w:rsidR="00160EAD" w:rsidRPr="007567D0">
        <w:rPr>
          <w:lang w:val="es-CO"/>
        </w:rPr>
        <w:t xml:space="preserve"> en caso de que la primera solución que se seleccion</w:t>
      </w:r>
      <w:r w:rsidR="00160EAD">
        <w:rPr>
          <w:lang w:val="es-CO"/>
        </w:rPr>
        <w:t>a</w:t>
      </w:r>
      <w:r w:rsidR="00160EAD" w:rsidRPr="007567D0">
        <w:rPr>
          <w:lang w:val="es-CO"/>
        </w:rPr>
        <w:t xml:space="preserve"> para extender Boinc no pueda implementarse completamente para que cumpla los requerimientos establecidos o este fuera del alcance, tanto del </w:t>
      </w:r>
      <w:r w:rsidR="00160EAD">
        <w:rPr>
          <w:lang w:val="es-CO"/>
        </w:rPr>
        <w:t xml:space="preserve">tiempo destinado para el </w:t>
      </w:r>
      <w:r w:rsidR="00160EAD" w:rsidRPr="007567D0">
        <w:rPr>
          <w:lang w:val="es-CO"/>
        </w:rPr>
        <w:t>proyecto como de las habilidades de los estudiantes, se opt</w:t>
      </w:r>
      <w:r w:rsidR="00160EAD">
        <w:rPr>
          <w:lang w:val="es-CO"/>
        </w:rPr>
        <w:t xml:space="preserve">ará </w:t>
      </w:r>
      <w:r w:rsidR="00160EAD" w:rsidRPr="007567D0">
        <w:rPr>
          <w:lang w:val="es-CO"/>
        </w:rPr>
        <w:t xml:space="preserve">por diseñar e implementar la siguiente solución que se haya evaluado en la sección </w:t>
      </w:r>
      <w:hyperlink w:anchor="_Selección_de_solución" w:history="1">
        <w:r w:rsidR="00160EAD" w:rsidRPr="007567D0">
          <w:rPr>
            <w:rStyle w:val="Hipervnculo"/>
            <w:lang w:val="es-CO"/>
          </w:rPr>
          <w:t>Selección de solución</w:t>
        </w:r>
      </w:hyperlink>
      <w:r w:rsidR="00160EAD" w:rsidRPr="007567D0">
        <w:rPr>
          <w:lang w:val="es-CO"/>
        </w:rPr>
        <w:t xml:space="preserve">, generando así una </w:t>
      </w:r>
      <w:r>
        <w:rPr>
          <w:lang w:val="es-CO"/>
        </w:rPr>
        <w:t>nueva</w:t>
      </w:r>
      <w:r w:rsidR="00160EAD" w:rsidRPr="007567D0">
        <w:rPr>
          <w:lang w:val="es-CO"/>
        </w:rPr>
        <w:t xml:space="preserve"> iteración.</w:t>
      </w:r>
    </w:p>
    <w:p w14:paraId="5AEC180F" w14:textId="38F5291D" w:rsidR="00F51EDD" w:rsidRPr="00C5213C" w:rsidRDefault="00E1529C" w:rsidP="00B70135">
      <w:pPr>
        <w:pStyle w:val="Ttulo2"/>
        <w:numPr>
          <w:ilvl w:val="0"/>
          <w:numId w:val="9"/>
        </w:numPr>
        <w:rPr>
          <w:lang w:val="es-CO"/>
        </w:rPr>
      </w:pPr>
      <w:bookmarkStart w:id="50" w:name="_Toc467015857"/>
      <w:r>
        <w:rPr>
          <w:lang w:val="es-CO"/>
        </w:rPr>
        <w:t>Fase Metodológica 2 – Diseño</w:t>
      </w:r>
      <w:bookmarkEnd w:id="50"/>
    </w:p>
    <w:p w14:paraId="1907D1A7" w14:textId="20C034DA" w:rsidR="00C5213C" w:rsidRPr="00475A7E" w:rsidRDefault="00142859" w:rsidP="00DB3F32">
      <w:pPr>
        <w:ind w:left="360"/>
        <w:jc w:val="both"/>
        <w:rPr>
          <w:rFonts w:cs="Arial"/>
          <w:bCs/>
          <w:iCs/>
          <w:shd w:val="clear" w:color="auto" w:fill="FFFFFF"/>
          <w:lang w:val="es-CO"/>
        </w:rPr>
      </w:pPr>
      <w:r w:rsidRPr="00475A7E">
        <w:rPr>
          <w:rFonts w:cs="Arial"/>
          <w:bCs/>
          <w:iCs/>
          <w:shd w:val="clear" w:color="auto" w:fill="FFFFFF"/>
          <w:lang w:val="es-CO"/>
        </w:rPr>
        <w:t>En esta fase se abordó el s</w:t>
      </w:r>
      <w:r w:rsidR="00A3744A" w:rsidRPr="00475A7E">
        <w:rPr>
          <w:rFonts w:cs="Arial"/>
          <w:bCs/>
          <w:iCs/>
          <w:shd w:val="clear" w:color="auto" w:fill="FFFFFF"/>
          <w:lang w:val="es-CO"/>
        </w:rPr>
        <w:t xml:space="preserve">egundo objetivo específico del </w:t>
      </w:r>
      <w:r w:rsidR="00116E44" w:rsidRPr="00475A7E">
        <w:rPr>
          <w:rFonts w:cs="Arial"/>
          <w:bCs/>
          <w:iCs/>
          <w:shd w:val="clear" w:color="auto" w:fill="FFFFFF"/>
          <w:lang w:val="es-CO"/>
        </w:rPr>
        <w:t>Trabajo de Grado</w:t>
      </w:r>
      <w:r w:rsidRPr="00475A7E">
        <w:rPr>
          <w:rFonts w:cs="Arial"/>
          <w:bCs/>
          <w:iCs/>
          <w:shd w:val="clear" w:color="auto" w:fill="FFFFFF"/>
          <w:lang w:val="es-CO"/>
        </w:rPr>
        <w:t xml:space="preserve"> que consiste en diseñar soluciones para extender Boinc.</w:t>
      </w:r>
      <w:r w:rsidR="00C429CA" w:rsidRPr="00475A7E">
        <w:rPr>
          <w:rFonts w:cs="Arial"/>
          <w:bCs/>
          <w:iCs/>
          <w:shd w:val="clear" w:color="auto" w:fill="FFFFFF"/>
          <w:lang w:val="es-CO"/>
        </w:rPr>
        <w:t xml:space="preserve"> Teniendo en cuenta que se realizaron dos extensiones a Boinc</w:t>
      </w:r>
      <w:r w:rsidR="00A20AB2" w:rsidRPr="00475A7E">
        <w:rPr>
          <w:rFonts w:cs="Arial"/>
          <w:bCs/>
          <w:iCs/>
          <w:shd w:val="clear" w:color="auto" w:fill="FFFFFF"/>
          <w:lang w:val="es-CO"/>
        </w:rPr>
        <w:t>,</w:t>
      </w:r>
      <w:r w:rsidR="00C429CA" w:rsidRPr="00475A7E">
        <w:rPr>
          <w:rFonts w:cs="Arial"/>
          <w:bCs/>
          <w:iCs/>
          <w:shd w:val="clear" w:color="auto" w:fill="FFFFFF"/>
          <w:lang w:val="es-CO"/>
        </w:rPr>
        <w:t xml:space="preserve"> en esta fase se desarrollaron principalmente dos tareas</w:t>
      </w:r>
      <w:r w:rsidR="003D2492" w:rsidRPr="00475A7E">
        <w:rPr>
          <w:rFonts w:cs="Arial"/>
          <w:bCs/>
          <w:iCs/>
          <w:shd w:val="clear" w:color="auto" w:fill="FFFFFF"/>
          <w:lang w:val="es-CO"/>
        </w:rPr>
        <w:t>:</w:t>
      </w:r>
    </w:p>
    <w:p w14:paraId="1C53B9D2" w14:textId="4DA1B6D8" w:rsidR="003D2492" w:rsidRPr="00475A7E" w:rsidRDefault="00C5213C" w:rsidP="00B70135">
      <w:pPr>
        <w:pStyle w:val="Prrafodelista"/>
        <w:numPr>
          <w:ilvl w:val="0"/>
          <w:numId w:val="44"/>
        </w:numPr>
        <w:rPr>
          <w:rFonts w:cs="Arial"/>
          <w:bCs/>
          <w:iCs/>
          <w:sz w:val="24"/>
          <w:szCs w:val="24"/>
          <w:shd w:val="clear" w:color="auto" w:fill="FFFFFF"/>
          <w:lang w:val="es-CO"/>
        </w:rPr>
      </w:pPr>
      <w:r w:rsidRPr="00475A7E">
        <w:rPr>
          <w:rFonts w:cs="Arial"/>
          <w:sz w:val="24"/>
          <w:szCs w:val="24"/>
          <w:lang w:val="es-CO"/>
        </w:rPr>
        <w:t xml:space="preserve">Con la primera extensión </w:t>
      </w:r>
      <w:r w:rsidR="00667D36" w:rsidRPr="00475A7E">
        <w:rPr>
          <w:rFonts w:cs="Arial"/>
          <w:sz w:val="24"/>
          <w:szCs w:val="24"/>
          <w:lang w:val="es-CO"/>
        </w:rPr>
        <w:t xml:space="preserve">(primera tarea) </w:t>
      </w:r>
      <w:r w:rsidRPr="00475A7E">
        <w:rPr>
          <w:rFonts w:cs="Arial"/>
          <w:sz w:val="24"/>
          <w:szCs w:val="24"/>
          <w:lang w:val="es-CO"/>
        </w:rPr>
        <w:t xml:space="preserve">se pretendía evitar la modificación de los </w:t>
      </w:r>
      <w:r w:rsidRPr="00475A7E">
        <w:rPr>
          <w:rFonts w:cs="Arial"/>
          <w:bCs/>
          <w:sz w:val="24"/>
          <w:szCs w:val="24"/>
          <w:shd w:val="clear" w:color="auto" w:fill="FFFFFF"/>
          <w:lang w:val="es-CO"/>
        </w:rPr>
        <w:t>algoritmos en C++</w:t>
      </w:r>
      <w:r w:rsidRPr="00475A7E">
        <w:rPr>
          <w:rFonts w:cs="Arial"/>
          <w:bCs/>
          <w:iCs/>
          <w:sz w:val="24"/>
          <w:szCs w:val="24"/>
          <w:shd w:val="clear" w:color="auto" w:fill="FFFFFF"/>
          <w:lang w:val="es-CO"/>
        </w:rPr>
        <w:t>, con el fin de facilitar su ejecución en los dispositivos que conforman la Grid Móvil. Aunque Boinc ofrece wrappers para la ejecución de algoritmos en diferentes plataformas, para el momento de comenzar este trabajo, no existía una versión compilada para dispositivos móviles y cualquier programador con intención de usar estas plataformas debía agregar llamadas al API de Boinc en su código.</w:t>
      </w:r>
      <w:r w:rsidR="00BC68FC" w:rsidRPr="00475A7E">
        <w:rPr>
          <w:rFonts w:cs="Arial"/>
          <w:bCs/>
          <w:iCs/>
          <w:sz w:val="24"/>
          <w:szCs w:val="24"/>
          <w:shd w:val="clear" w:color="auto" w:fill="FFFFFF"/>
          <w:lang w:val="es-CO"/>
        </w:rPr>
        <w:t xml:space="preserve"> De modo que para resolver este problema </w:t>
      </w:r>
      <w:r w:rsidR="00667D36" w:rsidRPr="00475A7E">
        <w:rPr>
          <w:rFonts w:cs="Arial"/>
          <w:bCs/>
          <w:iCs/>
          <w:sz w:val="24"/>
          <w:szCs w:val="24"/>
          <w:shd w:val="clear" w:color="auto" w:fill="FFFFFF"/>
          <w:lang w:val="es-CO"/>
        </w:rPr>
        <w:t>s</w:t>
      </w:r>
      <w:r w:rsidR="00571C31" w:rsidRPr="00475A7E">
        <w:rPr>
          <w:rFonts w:cs="Arial"/>
          <w:bCs/>
          <w:iCs/>
          <w:sz w:val="24"/>
          <w:szCs w:val="24"/>
          <w:shd w:val="clear" w:color="auto" w:fill="FFFFFF"/>
          <w:lang w:val="es-CO"/>
        </w:rPr>
        <w:t xml:space="preserve">e </w:t>
      </w:r>
      <w:r w:rsidR="00142859" w:rsidRPr="00475A7E">
        <w:rPr>
          <w:rFonts w:cs="Arial"/>
          <w:bCs/>
          <w:iCs/>
          <w:sz w:val="24"/>
          <w:szCs w:val="24"/>
          <w:shd w:val="clear" w:color="auto" w:fill="FFFFFF"/>
          <w:lang w:val="es-CO"/>
        </w:rPr>
        <w:t xml:space="preserve">compararon </w:t>
      </w:r>
      <w:r w:rsidR="00F51EDD" w:rsidRPr="00475A7E">
        <w:rPr>
          <w:rFonts w:cs="Arial"/>
          <w:bCs/>
          <w:iCs/>
          <w:sz w:val="24"/>
          <w:szCs w:val="24"/>
          <w:shd w:val="clear" w:color="auto" w:fill="FFFFFF"/>
          <w:lang w:val="es-CO"/>
        </w:rPr>
        <w:t>tres soluciones</w:t>
      </w:r>
      <w:r w:rsidR="00571C31" w:rsidRPr="00475A7E">
        <w:rPr>
          <w:rFonts w:cs="Arial"/>
          <w:bCs/>
          <w:iCs/>
          <w:sz w:val="24"/>
          <w:szCs w:val="24"/>
          <w:shd w:val="clear" w:color="auto" w:fill="FFFFFF"/>
          <w:lang w:val="es-CO"/>
        </w:rPr>
        <w:t xml:space="preserve"> </w:t>
      </w:r>
      <w:r w:rsidR="00142859" w:rsidRPr="00475A7E">
        <w:rPr>
          <w:rFonts w:cs="Arial"/>
          <w:bCs/>
          <w:iCs/>
          <w:sz w:val="24"/>
          <w:szCs w:val="24"/>
          <w:shd w:val="clear" w:color="auto" w:fill="FFFFFF"/>
          <w:lang w:val="es-CO"/>
        </w:rPr>
        <w:t xml:space="preserve">que surgieron de la búsqueda de alternativas de la fase de Concepción. Para la comparación se utilizó </w:t>
      </w:r>
      <w:r w:rsidR="00F51EDD" w:rsidRPr="00475A7E">
        <w:rPr>
          <w:rFonts w:cs="Arial"/>
          <w:bCs/>
          <w:iCs/>
          <w:sz w:val="24"/>
          <w:szCs w:val="24"/>
          <w:shd w:val="clear" w:color="auto" w:fill="FFFFFF"/>
          <w:lang w:val="es-CO"/>
        </w:rPr>
        <w:t xml:space="preserve">la metodología DAR </w:t>
      </w:r>
      <w:r w:rsidR="00F51EDD" w:rsidRPr="00475A7E">
        <w:rPr>
          <w:rFonts w:cs="Arial"/>
          <w:bCs/>
          <w:iCs/>
          <w:sz w:val="24"/>
          <w:szCs w:val="24"/>
          <w:shd w:val="clear" w:color="auto" w:fill="FFFFFF"/>
          <w:lang w:val="es-CO"/>
        </w:rPr>
        <w:fldChar w:fldCharType="begin"/>
      </w:r>
      <w:r w:rsidR="00AA0003">
        <w:rPr>
          <w:rFonts w:cs="Arial"/>
          <w:bCs/>
          <w:iCs/>
          <w:sz w:val="24"/>
          <w:szCs w:val="24"/>
          <w:shd w:val="clear" w:color="auto" w:fill="FFFFFF"/>
          <w:lang w:val="es-CO"/>
        </w:rPr>
        <w:instrText xml:space="preserve"> ADDIN ZOTERO_ITEM CSL_CITATION {"citationID":"op0jsiu4a","properties":{"formattedCitation":"[30], [60]","plainCitation":"[30], [60]"},"citationItems":[{"id":816,"uris":["http://zotero.org/groups/480308/items/TPKH8USN"],"uri":["http://zotero.org/groups/480308/items/TPKH8USN"],"itemData":{"id":816,"type":"article-magazine","title":"DECISION ANALYSIS AND  RESOLUTION PROCESS","container-title":"POST","volume":"12, No. 2","URL":"http://www.processgroup.com/pgpostoct05.pdf","author":[{"literal":"The Process Group"}],"issued":{"date-parts":[["2005",10]]}}},{"id":924,"uris":["http://zotero.org/groups/480308/items/GRQ2QKBP"],"uri":["http://zotero.org/groups/480308/items/GRQ2QKBP"],"itemData":{"id":924,"type":"article-journal","title":"DAR Basics: Applying Decision Analysis and Resolution in the Real World","container-title":"Software Engineering Institute, Carnegie Mellon University, SEPG Presentation, http://www. sei. cmu. edu/cmmi/presentations/sepg04. presentations/dar. pdf, USA","page":"32","author":[{"family":"Phifer","given":"Bill"}],"issued":{"date-parts":[["2004"]]}}}],"schema":"https://github.com/citation-style-language/schema/raw/master/csl-citation.json"} </w:instrText>
      </w:r>
      <w:r w:rsidR="00F51EDD" w:rsidRPr="00475A7E">
        <w:rPr>
          <w:rFonts w:cs="Arial"/>
          <w:bCs/>
          <w:iCs/>
          <w:sz w:val="24"/>
          <w:szCs w:val="24"/>
          <w:shd w:val="clear" w:color="auto" w:fill="FFFFFF"/>
          <w:lang w:val="es-CO"/>
        </w:rPr>
        <w:fldChar w:fldCharType="separate"/>
      </w:r>
      <w:r w:rsidR="00AA0003">
        <w:rPr>
          <w:sz w:val="24"/>
          <w:szCs w:val="24"/>
        </w:rPr>
        <w:t>[30], [60]</w:t>
      </w:r>
      <w:r w:rsidR="00F51EDD" w:rsidRPr="00475A7E">
        <w:rPr>
          <w:rFonts w:cs="Arial"/>
          <w:bCs/>
          <w:iCs/>
          <w:sz w:val="24"/>
          <w:szCs w:val="24"/>
          <w:shd w:val="clear" w:color="auto" w:fill="FFFFFF"/>
          <w:lang w:val="es-CO"/>
        </w:rPr>
        <w:fldChar w:fldCharType="end"/>
      </w:r>
      <w:r w:rsidR="00C429CA" w:rsidRPr="00475A7E">
        <w:rPr>
          <w:rFonts w:cs="Arial"/>
          <w:bCs/>
          <w:iCs/>
          <w:sz w:val="24"/>
          <w:szCs w:val="24"/>
          <w:shd w:val="clear" w:color="auto" w:fill="FFFFFF"/>
          <w:lang w:val="es-CO"/>
        </w:rPr>
        <w:t xml:space="preserve"> que </w:t>
      </w:r>
      <w:r w:rsidR="00F51EDD" w:rsidRPr="00475A7E">
        <w:rPr>
          <w:rFonts w:cs="Arial"/>
          <w:bCs/>
          <w:iCs/>
          <w:sz w:val="24"/>
          <w:szCs w:val="24"/>
          <w:shd w:val="clear" w:color="auto" w:fill="FFFFFF"/>
          <w:lang w:val="es-CO"/>
        </w:rPr>
        <w:t xml:space="preserve">consiste en identificar qué características de </w:t>
      </w:r>
      <w:r w:rsidR="00BC68FC" w:rsidRPr="00475A7E">
        <w:rPr>
          <w:rFonts w:cs="Arial"/>
          <w:bCs/>
          <w:iCs/>
          <w:sz w:val="24"/>
          <w:szCs w:val="24"/>
          <w:shd w:val="clear" w:color="auto" w:fill="FFFFFF"/>
          <w:lang w:val="es-CO"/>
        </w:rPr>
        <w:t xml:space="preserve">cada una de </w:t>
      </w:r>
      <w:r w:rsidR="00F51EDD" w:rsidRPr="00475A7E">
        <w:rPr>
          <w:rFonts w:cs="Arial"/>
          <w:bCs/>
          <w:iCs/>
          <w:sz w:val="24"/>
          <w:szCs w:val="24"/>
          <w:shd w:val="clear" w:color="auto" w:fill="FFFFFF"/>
          <w:lang w:val="es-CO"/>
        </w:rPr>
        <w:t xml:space="preserve">las soluciones deben evaluarse. Luego, dando </w:t>
      </w:r>
      <w:r w:rsidR="00F51EDD" w:rsidRPr="00475A7E">
        <w:rPr>
          <w:rFonts w:cs="Arial"/>
          <w:bCs/>
          <w:iCs/>
          <w:sz w:val="24"/>
          <w:szCs w:val="24"/>
          <w:shd w:val="clear" w:color="auto" w:fill="FFFFFF"/>
          <w:lang w:val="es-CO"/>
        </w:rPr>
        <w:lastRenderedPageBreak/>
        <w:t xml:space="preserve">un peso a cada característica se realiza una matriz de comparación en la cual se puntúa cada solución. La solución que obtenga el mayor puntaje es la seleccionada para pasar a la siguiente fase de </w:t>
      </w:r>
      <w:r w:rsidR="00C429CA" w:rsidRPr="00475A7E">
        <w:rPr>
          <w:rFonts w:cs="Arial"/>
          <w:bCs/>
          <w:iCs/>
          <w:sz w:val="24"/>
          <w:szCs w:val="24"/>
          <w:shd w:val="clear" w:color="auto" w:fill="FFFFFF"/>
          <w:lang w:val="es-CO"/>
        </w:rPr>
        <w:t>implementación</w:t>
      </w:r>
      <w:r w:rsidR="00F51EDD" w:rsidRPr="00475A7E">
        <w:rPr>
          <w:rFonts w:cs="Arial"/>
          <w:bCs/>
          <w:iCs/>
          <w:sz w:val="24"/>
          <w:szCs w:val="24"/>
          <w:shd w:val="clear" w:color="auto" w:fill="FFFFFF"/>
          <w:lang w:val="es-CO"/>
        </w:rPr>
        <w:t>.</w:t>
      </w:r>
    </w:p>
    <w:p w14:paraId="20E862D6" w14:textId="77777777" w:rsidR="003D2492" w:rsidRPr="00475A7E" w:rsidRDefault="003D2492" w:rsidP="003D2492">
      <w:pPr>
        <w:pStyle w:val="Prrafodelista"/>
        <w:ind w:left="1080"/>
        <w:rPr>
          <w:rFonts w:cs="Arial"/>
          <w:bCs/>
          <w:iCs/>
          <w:sz w:val="24"/>
          <w:szCs w:val="24"/>
          <w:shd w:val="clear" w:color="auto" w:fill="FFFFFF"/>
          <w:lang w:val="es-CO"/>
        </w:rPr>
      </w:pPr>
    </w:p>
    <w:p w14:paraId="3AB87B06" w14:textId="108D23B8" w:rsidR="00975C5D" w:rsidRPr="00475A7E" w:rsidRDefault="00667D36" w:rsidP="00B70135">
      <w:pPr>
        <w:pStyle w:val="Prrafodelista"/>
        <w:numPr>
          <w:ilvl w:val="0"/>
          <w:numId w:val="44"/>
        </w:numPr>
        <w:rPr>
          <w:rFonts w:cs="Arial"/>
          <w:bCs/>
          <w:iCs/>
          <w:sz w:val="24"/>
          <w:szCs w:val="24"/>
          <w:shd w:val="clear" w:color="auto" w:fill="FFFFFF"/>
          <w:lang w:val="es-CO"/>
        </w:rPr>
      </w:pPr>
      <w:r w:rsidRPr="00475A7E">
        <w:rPr>
          <w:sz w:val="24"/>
          <w:szCs w:val="24"/>
          <w:lang w:val="es-CO"/>
        </w:rPr>
        <w:t>Con</w:t>
      </w:r>
      <w:r w:rsidR="00C5213C" w:rsidRPr="00475A7E">
        <w:rPr>
          <w:sz w:val="24"/>
          <w:szCs w:val="24"/>
          <w:lang w:val="es-CO"/>
        </w:rPr>
        <w:t xml:space="preserve"> la segunda extensión de Boinc</w:t>
      </w:r>
      <w:r w:rsidRPr="00475A7E">
        <w:rPr>
          <w:sz w:val="24"/>
          <w:szCs w:val="24"/>
          <w:lang w:val="es-CO"/>
        </w:rPr>
        <w:t xml:space="preserve"> </w:t>
      </w:r>
      <w:r w:rsidR="00A20AB2" w:rsidRPr="00475A7E">
        <w:rPr>
          <w:sz w:val="24"/>
          <w:szCs w:val="24"/>
          <w:lang w:val="es-CO"/>
        </w:rPr>
        <w:t xml:space="preserve">(segunda tarea) </w:t>
      </w:r>
      <w:r w:rsidRPr="00475A7E">
        <w:rPr>
          <w:sz w:val="24"/>
          <w:szCs w:val="24"/>
          <w:lang w:val="es-CO"/>
        </w:rPr>
        <w:t xml:space="preserve">se buscó abstraer el detalle de configuración y funcionamiento de Boinc con el fin de simplificar </w:t>
      </w:r>
      <w:r w:rsidR="00475A7E">
        <w:rPr>
          <w:sz w:val="24"/>
          <w:szCs w:val="24"/>
          <w:lang w:val="es-CO"/>
        </w:rPr>
        <w:t>su proceso de administración de trabajos</w:t>
      </w:r>
      <w:r w:rsidRPr="00475A7E">
        <w:rPr>
          <w:sz w:val="24"/>
          <w:szCs w:val="24"/>
          <w:lang w:val="es-CO"/>
        </w:rPr>
        <w:t xml:space="preserve">. </w:t>
      </w:r>
      <w:r w:rsidR="00475A7E">
        <w:rPr>
          <w:sz w:val="24"/>
          <w:szCs w:val="24"/>
          <w:lang w:val="es-CO"/>
        </w:rPr>
        <w:t>S</w:t>
      </w:r>
      <w:r w:rsidR="00C00DB9" w:rsidRPr="00475A7E">
        <w:rPr>
          <w:sz w:val="24"/>
          <w:szCs w:val="24"/>
          <w:lang w:val="es-CO"/>
        </w:rPr>
        <w:t xml:space="preserve">e </w:t>
      </w:r>
      <w:r w:rsidR="00475A7E" w:rsidRPr="00475A7E">
        <w:rPr>
          <w:sz w:val="24"/>
          <w:szCs w:val="24"/>
          <w:lang w:val="es-CO"/>
        </w:rPr>
        <w:t xml:space="preserve">establecieron los requerimientos funcionales y no funcionales </w:t>
      </w:r>
      <w:r w:rsidR="00475A7E">
        <w:rPr>
          <w:sz w:val="24"/>
          <w:szCs w:val="24"/>
          <w:lang w:val="es-CO"/>
        </w:rPr>
        <w:t>que debe cumplir</w:t>
      </w:r>
      <w:r w:rsidR="00475A7E" w:rsidRPr="00475A7E">
        <w:rPr>
          <w:sz w:val="24"/>
          <w:szCs w:val="24"/>
          <w:lang w:val="es-CO"/>
        </w:rPr>
        <w:t xml:space="preserve"> esta </w:t>
      </w:r>
      <w:r w:rsidR="00475A7E">
        <w:rPr>
          <w:sz w:val="24"/>
          <w:szCs w:val="24"/>
          <w:lang w:val="es-CO"/>
        </w:rPr>
        <w:t xml:space="preserve">segunda </w:t>
      </w:r>
      <w:r w:rsidR="00475A7E" w:rsidRPr="00475A7E">
        <w:rPr>
          <w:sz w:val="24"/>
          <w:szCs w:val="24"/>
          <w:lang w:val="es-CO"/>
        </w:rPr>
        <w:t xml:space="preserve">extensión. Con base en los requerimientos se </w:t>
      </w:r>
      <w:r w:rsidR="00C00DB9" w:rsidRPr="00475A7E">
        <w:rPr>
          <w:sz w:val="24"/>
          <w:szCs w:val="24"/>
          <w:lang w:val="es-CO"/>
        </w:rPr>
        <w:t xml:space="preserve">diseñaron dos </w:t>
      </w:r>
      <w:r w:rsidR="00FC3608" w:rsidRPr="00475A7E">
        <w:rPr>
          <w:sz w:val="24"/>
          <w:szCs w:val="24"/>
          <w:lang w:val="es-CO"/>
        </w:rPr>
        <w:t>componentes</w:t>
      </w:r>
      <w:r w:rsidR="00C00DB9" w:rsidRPr="00475A7E">
        <w:rPr>
          <w:sz w:val="24"/>
          <w:szCs w:val="24"/>
          <w:lang w:val="es-CO"/>
        </w:rPr>
        <w:t xml:space="preserve"> principales: un </w:t>
      </w:r>
      <w:r w:rsidR="00564E4A" w:rsidRPr="00475A7E">
        <w:rPr>
          <w:sz w:val="24"/>
          <w:szCs w:val="24"/>
          <w:lang w:val="es-CO"/>
        </w:rPr>
        <w:t>generador</w:t>
      </w:r>
      <w:r w:rsidR="00C00DB9" w:rsidRPr="00475A7E">
        <w:rPr>
          <w:sz w:val="24"/>
          <w:szCs w:val="24"/>
          <w:lang w:val="es-CO"/>
        </w:rPr>
        <w:t xml:space="preserve"> </w:t>
      </w:r>
      <w:r w:rsidR="004F14B0" w:rsidRPr="00475A7E">
        <w:rPr>
          <w:sz w:val="24"/>
          <w:szCs w:val="24"/>
          <w:lang w:val="es-CO"/>
        </w:rPr>
        <w:t xml:space="preserve">de trabajos que se encarga de generar las tareas que se distribuyen en la Grid Móvil </w:t>
      </w:r>
      <w:r w:rsidR="00C00DB9" w:rsidRPr="00475A7E">
        <w:rPr>
          <w:sz w:val="24"/>
          <w:szCs w:val="24"/>
          <w:lang w:val="es-CO"/>
        </w:rPr>
        <w:t xml:space="preserve">y un </w:t>
      </w:r>
      <w:r w:rsidR="00A20AB2" w:rsidRPr="00475A7E">
        <w:rPr>
          <w:sz w:val="24"/>
          <w:szCs w:val="24"/>
          <w:lang w:val="es-CO"/>
        </w:rPr>
        <w:t>manejador de resultados (</w:t>
      </w:r>
      <w:r w:rsidR="00C00DB9" w:rsidRPr="00475A7E">
        <w:rPr>
          <w:sz w:val="24"/>
          <w:szCs w:val="24"/>
          <w:lang w:val="es-CO"/>
        </w:rPr>
        <w:t>asimilador</w:t>
      </w:r>
      <w:r w:rsidR="00A20AB2" w:rsidRPr="00475A7E">
        <w:rPr>
          <w:sz w:val="24"/>
          <w:szCs w:val="24"/>
          <w:lang w:val="es-CO"/>
        </w:rPr>
        <w:t>)</w:t>
      </w:r>
      <w:r w:rsidR="00C00DB9" w:rsidRPr="00475A7E">
        <w:rPr>
          <w:sz w:val="24"/>
          <w:szCs w:val="24"/>
          <w:lang w:val="es-CO"/>
        </w:rPr>
        <w:t xml:space="preserve"> de trabajos</w:t>
      </w:r>
      <w:r w:rsidR="004F14B0" w:rsidRPr="00475A7E">
        <w:rPr>
          <w:sz w:val="24"/>
          <w:szCs w:val="24"/>
          <w:lang w:val="es-CO"/>
        </w:rPr>
        <w:t xml:space="preserve"> que se encarga de recolectar los resultados generados por cada tarea</w:t>
      </w:r>
      <w:r w:rsidR="00C00DB9" w:rsidRPr="00475A7E">
        <w:rPr>
          <w:sz w:val="24"/>
          <w:szCs w:val="24"/>
          <w:lang w:val="es-CO"/>
        </w:rPr>
        <w:t>.</w:t>
      </w:r>
    </w:p>
    <w:p w14:paraId="52EBC0AB" w14:textId="37C6D0F8" w:rsidR="00A20AB2" w:rsidRDefault="00A20AB2" w:rsidP="004F14B0">
      <w:pPr>
        <w:ind w:left="360"/>
        <w:jc w:val="both"/>
        <w:rPr>
          <w:lang w:val="es-CO"/>
        </w:rPr>
      </w:pPr>
    </w:p>
    <w:p w14:paraId="4B2977AD" w14:textId="06F7F95D" w:rsidR="008D2BBA" w:rsidRDefault="00FC3608" w:rsidP="00B70135">
      <w:pPr>
        <w:pStyle w:val="Ttulo2"/>
        <w:numPr>
          <w:ilvl w:val="0"/>
          <w:numId w:val="9"/>
        </w:numPr>
        <w:rPr>
          <w:lang w:val="es-CO"/>
        </w:rPr>
      </w:pPr>
      <w:bookmarkStart w:id="51" w:name="_Toc467015858"/>
      <w:r>
        <w:rPr>
          <w:lang w:val="es-CO"/>
        </w:rPr>
        <w:t>Fase Metodológica 3 – Implementación</w:t>
      </w:r>
      <w:bookmarkEnd w:id="51"/>
    </w:p>
    <w:p w14:paraId="7DBD3F68" w14:textId="73EAEB3A" w:rsidR="0024592D" w:rsidRDefault="0024592D" w:rsidP="00C429CA">
      <w:pPr>
        <w:ind w:left="360"/>
        <w:jc w:val="both"/>
        <w:rPr>
          <w:lang w:val="es-CO"/>
        </w:rPr>
      </w:pPr>
      <w:r>
        <w:rPr>
          <w:lang w:val="es-CO"/>
        </w:rPr>
        <w:t>Durante esta fase se desarrollaron las dos extensiones propuestas en la fase de Diseño</w:t>
      </w:r>
      <w:r w:rsidR="00A20AB2">
        <w:rPr>
          <w:lang w:val="es-CO"/>
        </w:rPr>
        <w:t xml:space="preserve"> cumpliendo así el </w:t>
      </w:r>
      <w:r w:rsidR="00A3744A">
        <w:rPr>
          <w:lang w:val="es-CO"/>
        </w:rPr>
        <w:t xml:space="preserve">tercer objetivo específico del </w:t>
      </w:r>
      <w:r w:rsidR="00116E44">
        <w:rPr>
          <w:lang w:val="es-CO"/>
        </w:rPr>
        <w:t>Trabajo de Grado</w:t>
      </w:r>
      <w:r>
        <w:rPr>
          <w:lang w:val="es-CO"/>
        </w:rPr>
        <w:t>.</w:t>
      </w:r>
    </w:p>
    <w:p w14:paraId="6073F31A" w14:textId="77777777" w:rsidR="0024592D" w:rsidRDefault="0024592D" w:rsidP="00C429CA">
      <w:pPr>
        <w:ind w:left="360"/>
        <w:jc w:val="both"/>
        <w:rPr>
          <w:lang w:val="es-CO"/>
        </w:rPr>
      </w:pPr>
    </w:p>
    <w:p w14:paraId="34B54A61" w14:textId="4A511BF3" w:rsidR="00C429CA" w:rsidRDefault="00C429CA" w:rsidP="00C429CA">
      <w:pPr>
        <w:ind w:left="360"/>
        <w:jc w:val="both"/>
        <w:rPr>
          <w:lang w:val="es-CO"/>
        </w:rPr>
      </w:pPr>
      <w:r w:rsidRPr="00C429CA">
        <w:rPr>
          <w:lang w:val="es-CO"/>
        </w:rPr>
        <w:t xml:space="preserve">Para poder llevar a cabo la solución seleccionada </w:t>
      </w:r>
      <w:r>
        <w:rPr>
          <w:lang w:val="es-CO"/>
        </w:rPr>
        <w:t xml:space="preserve">como primera extensión de Boinc </w:t>
      </w:r>
      <w:r w:rsidRPr="00C429CA">
        <w:rPr>
          <w:lang w:val="es-CO"/>
        </w:rPr>
        <w:t xml:space="preserve">en la fase </w:t>
      </w:r>
      <w:r w:rsidR="00A20AB2">
        <w:rPr>
          <w:lang w:val="es-CO"/>
        </w:rPr>
        <w:t>de Diseño</w:t>
      </w:r>
      <w:r w:rsidR="00BC68FC">
        <w:rPr>
          <w:lang w:val="es-CO"/>
        </w:rPr>
        <w:t>,</w:t>
      </w:r>
      <w:r w:rsidRPr="00C429CA">
        <w:rPr>
          <w:lang w:val="es-CO"/>
        </w:rPr>
        <w:t xml:space="preserve"> fue necesario conocer el funcionamiento de</w:t>
      </w:r>
      <w:r w:rsidR="00BC68FC">
        <w:rPr>
          <w:lang w:val="es-CO"/>
        </w:rPr>
        <w:t xml:space="preserve">l </w:t>
      </w:r>
      <w:r w:rsidRPr="00C429CA">
        <w:rPr>
          <w:lang w:val="es-CO"/>
        </w:rPr>
        <w:t xml:space="preserve"> wrapper que provee Boinc. Luego de comprender c</w:t>
      </w:r>
      <w:r w:rsidR="00933931">
        <w:rPr>
          <w:lang w:val="es-CO"/>
        </w:rPr>
        <w:t>ó</w:t>
      </w:r>
      <w:r w:rsidRPr="00C429CA">
        <w:rPr>
          <w:lang w:val="es-CO"/>
        </w:rPr>
        <w:t>mo configurar los archivos que necesitaba dicho wrapper</w:t>
      </w:r>
      <w:r w:rsidR="00933931">
        <w:rPr>
          <w:lang w:val="es-CO"/>
        </w:rPr>
        <w:t>, fue necesario</w:t>
      </w:r>
      <w:r w:rsidRPr="00C429CA">
        <w:rPr>
          <w:lang w:val="es-CO"/>
        </w:rPr>
        <w:t xml:space="preserve"> recurrir a la compilación cruzada con el fin de generar la versión del wrapper compilada estáticamente para Android.</w:t>
      </w:r>
    </w:p>
    <w:p w14:paraId="0B6061C5" w14:textId="77777777" w:rsidR="00C429CA" w:rsidRPr="00C429CA" w:rsidRDefault="00C429CA" w:rsidP="00C429CA">
      <w:pPr>
        <w:ind w:left="360"/>
        <w:rPr>
          <w:lang w:val="es-CO"/>
        </w:rPr>
      </w:pPr>
    </w:p>
    <w:p w14:paraId="1409E1FC" w14:textId="0B1A400C" w:rsidR="00564E4A" w:rsidRDefault="00A20AB2" w:rsidP="004F14B0">
      <w:pPr>
        <w:ind w:left="360"/>
        <w:jc w:val="both"/>
        <w:rPr>
          <w:lang w:val="es-CO"/>
        </w:rPr>
      </w:pPr>
      <w:r>
        <w:rPr>
          <w:lang w:val="es-CO"/>
        </w:rPr>
        <w:t>Para implementar la segunda extensión</w:t>
      </w:r>
      <w:r w:rsidR="00564E4A">
        <w:rPr>
          <w:lang w:val="es-CO"/>
        </w:rPr>
        <w:t xml:space="preserve"> se desarrollaron los </w:t>
      </w:r>
      <w:r w:rsidR="00556A24">
        <w:rPr>
          <w:lang w:val="es-CO"/>
        </w:rPr>
        <w:t>componentes</w:t>
      </w:r>
      <w:r w:rsidR="00564E4A">
        <w:rPr>
          <w:lang w:val="es-CO"/>
        </w:rPr>
        <w:t xml:space="preserve"> diseñados</w:t>
      </w:r>
      <w:r>
        <w:rPr>
          <w:lang w:val="es-CO"/>
        </w:rPr>
        <w:t xml:space="preserve"> en la fase anterior</w:t>
      </w:r>
      <w:r w:rsidR="00564E4A">
        <w:rPr>
          <w:lang w:val="es-CO"/>
        </w:rPr>
        <w:t xml:space="preserve">. </w:t>
      </w:r>
      <w:r w:rsidR="00384D4E">
        <w:rPr>
          <w:lang w:val="es-CO"/>
        </w:rPr>
        <w:t xml:space="preserve">Ambos componentes se implementaron en </w:t>
      </w:r>
      <w:r w:rsidR="00246518">
        <w:rPr>
          <w:lang w:val="es-CO"/>
        </w:rPr>
        <w:t>Python</w:t>
      </w:r>
      <w:r w:rsidR="00384D4E">
        <w:rPr>
          <w:lang w:val="es-CO"/>
        </w:rPr>
        <w:t>.</w:t>
      </w:r>
      <w:r w:rsidR="00564E4A">
        <w:rPr>
          <w:lang w:val="es-CO"/>
        </w:rPr>
        <w:t xml:space="preserve"> </w:t>
      </w:r>
      <w:r>
        <w:rPr>
          <w:lang w:val="es-CO"/>
        </w:rPr>
        <w:t>El</w:t>
      </w:r>
      <w:r w:rsidR="00564E4A">
        <w:rPr>
          <w:lang w:val="es-CO"/>
        </w:rPr>
        <w:t xml:space="preserve"> </w:t>
      </w:r>
      <w:r w:rsidR="00C87914">
        <w:rPr>
          <w:lang w:val="es-CO"/>
        </w:rPr>
        <w:t>generador</w:t>
      </w:r>
      <w:r>
        <w:rPr>
          <w:lang w:val="es-CO"/>
        </w:rPr>
        <w:t xml:space="preserve"> de trabajos de desarrollo en su totalidad mientras que el asimilador de trabajos se </w:t>
      </w:r>
      <w:r w:rsidR="00B24492">
        <w:rPr>
          <w:lang w:val="es-CO"/>
        </w:rPr>
        <w:t>extendi</w:t>
      </w:r>
      <w:r>
        <w:rPr>
          <w:lang w:val="es-CO"/>
        </w:rPr>
        <w:t>ó d</w:t>
      </w:r>
      <w:r w:rsidR="00B24492">
        <w:rPr>
          <w:lang w:val="es-CO"/>
        </w:rPr>
        <w:t>el</w:t>
      </w:r>
      <w:r w:rsidR="00246518">
        <w:rPr>
          <w:lang w:val="es-CO"/>
        </w:rPr>
        <w:t xml:space="preserve"> código </w:t>
      </w:r>
      <w:r>
        <w:rPr>
          <w:lang w:val="es-CO"/>
        </w:rPr>
        <w:t>que provee Boinc. En el desarrollo de ambos componentes</w:t>
      </w:r>
      <w:r w:rsidR="00193298">
        <w:rPr>
          <w:lang w:val="es-CO"/>
        </w:rPr>
        <w:t>,</w:t>
      </w:r>
      <w:r w:rsidR="00C87914">
        <w:rPr>
          <w:lang w:val="es-CO"/>
        </w:rPr>
        <w:t xml:space="preserve"> </w:t>
      </w:r>
      <w:r w:rsidR="00D82856">
        <w:rPr>
          <w:lang w:val="es-CO"/>
        </w:rPr>
        <w:t xml:space="preserve">se </w:t>
      </w:r>
      <w:r w:rsidR="00C87914">
        <w:rPr>
          <w:lang w:val="es-CO"/>
        </w:rPr>
        <w:t>abstra</w:t>
      </w:r>
      <w:r w:rsidR="00D82856">
        <w:rPr>
          <w:lang w:val="es-CO"/>
        </w:rPr>
        <w:t>jo</w:t>
      </w:r>
      <w:r w:rsidR="00C87914">
        <w:rPr>
          <w:lang w:val="es-CO"/>
        </w:rPr>
        <w:t xml:space="preserve"> e</w:t>
      </w:r>
      <w:r>
        <w:rPr>
          <w:lang w:val="es-CO"/>
        </w:rPr>
        <w:t>l detalle de la interacción con Boinc.</w:t>
      </w:r>
      <w:r w:rsidR="00DB3F32">
        <w:rPr>
          <w:lang w:val="es-CO"/>
        </w:rPr>
        <w:t xml:space="preserve"> </w:t>
      </w:r>
      <w:r w:rsidR="00FA619F">
        <w:rPr>
          <w:lang w:val="es-CO"/>
        </w:rPr>
        <w:t>E</w:t>
      </w:r>
      <w:r w:rsidR="00DB3F32">
        <w:rPr>
          <w:lang w:val="es-CO"/>
        </w:rPr>
        <w:t>vita</w:t>
      </w:r>
      <w:r w:rsidR="00FA619F">
        <w:rPr>
          <w:lang w:val="es-CO"/>
        </w:rPr>
        <w:t xml:space="preserve">n </w:t>
      </w:r>
      <w:r w:rsidR="00DB3F32">
        <w:rPr>
          <w:lang w:val="es-CO"/>
        </w:rPr>
        <w:t xml:space="preserve">que el usuario deba </w:t>
      </w:r>
      <w:r w:rsidR="00DB3F32" w:rsidRPr="00DB3F32">
        <w:rPr>
          <w:lang w:val="es-CO"/>
        </w:rPr>
        <w:t xml:space="preserve">configurar y crear los componentes y archivos </w:t>
      </w:r>
      <w:r w:rsidR="00DB3F32">
        <w:rPr>
          <w:lang w:val="es-CO"/>
        </w:rPr>
        <w:t xml:space="preserve">que </w:t>
      </w:r>
      <w:r w:rsidR="00FA619F">
        <w:rPr>
          <w:lang w:val="es-CO"/>
        </w:rPr>
        <w:t>necesita Boinc,</w:t>
      </w:r>
      <w:r w:rsidR="00DB3F32" w:rsidRPr="00DB3F32">
        <w:rPr>
          <w:lang w:val="es-CO"/>
        </w:rPr>
        <w:t xml:space="preserve"> </w:t>
      </w:r>
      <w:r w:rsidR="00FA619F">
        <w:rPr>
          <w:lang w:val="es-CO"/>
        </w:rPr>
        <w:t xml:space="preserve">deba pensar en la </w:t>
      </w:r>
      <w:r w:rsidR="00DB3F32" w:rsidRPr="00DB3F32">
        <w:rPr>
          <w:lang w:val="es-CO"/>
        </w:rPr>
        <w:t>comunica</w:t>
      </w:r>
      <w:r w:rsidR="00FA619F">
        <w:rPr>
          <w:lang w:val="es-CO"/>
        </w:rPr>
        <w:t xml:space="preserve">ción </w:t>
      </w:r>
      <w:r w:rsidR="00DB3F32" w:rsidRPr="00DB3F32">
        <w:rPr>
          <w:lang w:val="es-CO"/>
        </w:rPr>
        <w:t xml:space="preserve">con </w:t>
      </w:r>
      <w:r w:rsidR="00FA619F">
        <w:rPr>
          <w:lang w:val="es-CO"/>
        </w:rPr>
        <w:t>el</w:t>
      </w:r>
      <w:r w:rsidR="00DB3F32">
        <w:rPr>
          <w:lang w:val="es-CO"/>
        </w:rPr>
        <w:t xml:space="preserve"> API</w:t>
      </w:r>
      <w:r w:rsidR="00FA619F">
        <w:rPr>
          <w:lang w:val="es-CO"/>
        </w:rPr>
        <w:t xml:space="preserve"> de Boinc y simplifican el proceso de</w:t>
      </w:r>
      <w:r w:rsidR="00DB3F32" w:rsidRPr="00DB3F32">
        <w:rPr>
          <w:lang w:val="es-CO"/>
        </w:rPr>
        <w:t xml:space="preserve"> </w:t>
      </w:r>
      <w:r w:rsidR="00FA619F">
        <w:rPr>
          <w:lang w:val="es-CO"/>
        </w:rPr>
        <w:t>recolección de los resultados.</w:t>
      </w:r>
    </w:p>
    <w:p w14:paraId="262CAD76" w14:textId="77777777" w:rsidR="00D82856" w:rsidRPr="00193298" w:rsidRDefault="00D82856" w:rsidP="004F14B0">
      <w:pPr>
        <w:ind w:left="360"/>
        <w:jc w:val="both"/>
        <w:rPr>
          <w:lang w:val="es-CO"/>
        </w:rPr>
      </w:pPr>
    </w:p>
    <w:p w14:paraId="54BE36AD" w14:textId="48469AB8" w:rsidR="00193298" w:rsidRPr="00564E4A" w:rsidRDefault="00933931" w:rsidP="00933931">
      <w:pPr>
        <w:ind w:left="360"/>
        <w:jc w:val="both"/>
        <w:rPr>
          <w:lang w:val="es-CO"/>
        </w:rPr>
      </w:pPr>
      <w:r>
        <w:rPr>
          <w:lang w:val="es-CO"/>
        </w:rPr>
        <w:t xml:space="preserve">Para poder ejecutar los algoritmos que procesan imágenes en la plataforma Android, se debe obtener una versión croscompilada de la librería que usan estos algoritmos. Por esta razón, </w:t>
      </w:r>
      <w:r w:rsidR="00193298">
        <w:rPr>
          <w:lang w:val="es-CO"/>
        </w:rPr>
        <w:t>durante esta fase se tuvo que resolver el problema de obtener la versión compilada estáticamente para Android de la librería ITK</w:t>
      </w:r>
      <w:r>
        <w:rPr>
          <w:lang w:val="es-CO"/>
        </w:rPr>
        <w:t>.</w:t>
      </w:r>
    </w:p>
    <w:p w14:paraId="681D767A" w14:textId="121B3427" w:rsidR="00975C5D" w:rsidRDefault="00975C5D" w:rsidP="00B70135">
      <w:pPr>
        <w:pStyle w:val="Ttulo2"/>
        <w:numPr>
          <w:ilvl w:val="0"/>
          <w:numId w:val="9"/>
        </w:numPr>
        <w:rPr>
          <w:lang w:val="es-CO"/>
        </w:rPr>
      </w:pPr>
      <w:bookmarkStart w:id="52" w:name="_Toc467015859"/>
      <w:r>
        <w:rPr>
          <w:lang w:val="es-CO"/>
        </w:rPr>
        <w:lastRenderedPageBreak/>
        <w:t>F</w:t>
      </w:r>
      <w:r w:rsidR="00FC3608">
        <w:rPr>
          <w:lang w:val="es-CO"/>
        </w:rPr>
        <w:t>ase Metodológica 4</w:t>
      </w:r>
      <w:r w:rsidRPr="00975C5D">
        <w:rPr>
          <w:lang w:val="es-CO"/>
        </w:rPr>
        <w:t xml:space="preserve"> </w:t>
      </w:r>
      <w:r w:rsidR="00FC3608">
        <w:rPr>
          <w:lang w:val="es-CO"/>
        </w:rPr>
        <w:t>–</w:t>
      </w:r>
      <w:r w:rsidRPr="00975C5D">
        <w:rPr>
          <w:lang w:val="es-CO"/>
        </w:rPr>
        <w:t xml:space="preserve"> </w:t>
      </w:r>
      <w:r w:rsidR="00FC3608">
        <w:rPr>
          <w:lang w:val="es-CO"/>
        </w:rPr>
        <w:t>Pruebas</w:t>
      </w:r>
      <w:bookmarkEnd w:id="52"/>
    </w:p>
    <w:p w14:paraId="55CA850D" w14:textId="555F3863" w:rsidR="009B7D5E" w:rsidRPr="00C87914" w:rsidRDefault="00C87914" w:rsidP="009B7D5E">
      <w:pPr>
        <w:ind w:left="360"/>
        <w:jc w:val="both"/>
        <w:rPr>
          <w:lang w:val="es-CO"/>
        </w:rPr>
      </w:pPr>
      <w:r>
        <w:rPr>
          <w:lang w:val="es-CO"/>
        </w:rPr>
        <w:t xml:space="preserve">Como primera tarea de esta fase se validó el correcto funcionamiento del </w:t>
      </w:r>
      <w:r w:rsidR="00A20AB2">
        <w:rPr>
          <w:lang w:val="es-CO"/>
        </w:rPr>
        <w:t>wrapper</w:t>
      </w:r>
      <w:r w:rsidR="00DB3F32">
        <w:rPr>
          <w:lang w:val="es-CO"/>
        </w:rPr>
        <w:t xml:space="preserve"> y </w:t>
      </w:r>
      <w:r w:rsidR="00933931">
        <w:rPr>
          <w:lang w:val="es-CO"/>
        </w:rPr>
        <w:t>d</w:t>
      </w:r>
      <w:r w:rsidR="00A20AB2">
        <w:rPr>
          <w:lang w:val="es-CO"/>
        </w:rPr>
        <w:t xml:space="preserve">el </w:t>
      </w:r>
      <w:r>
        <w:rPr>
          <w:lang w:val="es-CO"/>
        </w:rPr>
        <w:t>generador y asimilador de trabajos</w:t>
      </w:r>
      <w:r w:rsidR="00DA5BD8">
        <w:rPr>
          <w:lang w:val="es-CO"/>
        </w:rPr>
        <w:t xml:space="preserve">. </w:t>
      </w:r>
      <w:r w:rsidR="009873EA">
        <w:rPr>
          <w:lang w:val="es-CO"/>
        </w:rPr>
        <w:t>Para esto se p</w:t>
      </w:r>
      <w:r w:rsidR="00FA619F">
        <w:rPr>
          <w:lang w:val="es-CO"/>
        </w:rPr>
        <w:t>roce</w:t>
      </w:r>
      <w:r w:rsidR="009873EA">
        <w:rPr>
          <w:lang w:val="es-CO"/>
        </w:rPr>
        <w:t>ó</w:t>
      </w:r>
      <w:r w:rsidR="00FA619F">
        <w:rPr>
          <w:lang w:val="es-CO"/>
        </w:rPr>
        <w:t xml:space="preserve"> un filtro en varios dispositivos móviles como se estableció en el cuarto objetivo específico del Trabajo de Grado. </w:t>
      </w:r>
      <w:r w:rsidR="00DA5BD8">
        <w:rPr>
          <w:lang w:val="es-CO"/>
        </w:rPr>
        <w:t>Po</w:t>
      </w:r>
      <w:r w:rsidR="008D2BBA">
        <w:rPr>
          <w:lang w:val="es-CO"/>
        </w:rPr>
        <w:t>r</w:t>
      </w:r>
      <w:r w:rsidR="00DA5BD8">
        <w:rPr>
          <w:lang w:val="es-CO"/>
        </w:rPr>
        <w:t xml:space="preserve"> </w:t>
      </w:r>
      <w:r w:rsidR="006F45AF">
        <w:rPr>
          <w:lang w:val="es-CO"/>
        </w:rPr>
        <w:t>último,</w:t>
      </w:r>
      <w:r w:rsidR="00DA5BD8">
        <w:rPr>
          <w:lang w:val="es-CO"/>
        </w:rPr>
        <w:t xml:space="preserve"> se realizaron pruebas de desempeño comparando el tiempo que tomaba procesar una imagen en varias configuraciones de Grid Móvil y variando parámetros como la cantidad </w:t>
      </w:r>
      <w:r w:rsidR="00DB3F32">
        <w:rPr>
          <w:lang w:val="es-CO"/>
        </w:rPr>
        <w:t xml:space="preserve">y tipo </w:t>
      </w:r>
      <w:r w:rsidR="00DA5BD8">
        <w:rPr>
          <w:lang w:val="es-CO"/>
        </w:rPr>
        <w:t>de nodos</w:t>
      </w:r>
      <w:r w:rsidR="00933931">
        <w:rPr>
          <w:lang w:val="es-CO"/>
        </w:rPr>
        <w:t xml:space="preserve"> de ejecución</w:t>
      </w:r>
      <w:r w:rsidR="00DA5BD8">
        <w:rPr>
          <w:lang w:val="es-CO"/>
        </w:rPr>
        <w:t xml:space="preserve">, </w:t>
      </w:r>
      <w:r w:rsidR="00933931">
        <w:rPr>
          <w:lang w:val="es-CO"/>
        </w:rPr>
        <w:t xml:space="preserve">el </w:t>
      </w:r>
      <w:r w:rsidR="00DA5BD8">
        <w:rPr>
          <w:lang w:val="es-CO"/>
        </w:rPr>
        <w:t xml:space="preserve">ambiente de </w:t>
      </w:r>
      <w:r w:rsidR="00933931">
        <w:rPr>
          <w:lang w:val="es-CO"/>
        </w:rPr>
        <w:t xml:space="preserve">la </w:t>
      </w:r>
      <w:r w:rsidR="00DA5BD8">
        <w:rPr>
          <w:lang w:val="es-CO"/>
        </w:rPr>
        <w:t xml:space="preserve">red y </w:t>
      </w:r>
      <w:r w:rsidR="00933931">
        <w:rPr>
          <w:lang w:val="es-CO"/>
        </w:rPr>
        <w:t xml:space="preserve">la </w:t>
      </w:r>
      <w:r w:rsidR="00DA5BD8">
        <w:rPr>
          <w:lang w:val="es-CO"/>
        </w:rPr>
        <w:t>cantidad de trabajos generados. Estos resultados también se compararon con el tiempo que tarda un solo computador de escritorio en procesar la imagen.</w:t>
      </w:r>
    </w:p>
    <w:p w14:paraId="21BAEFCE" w14:textId="4440DB6F" w:rsidR="004269CD" w:rsidRDefault="004269CD" w:rsidP="004F14B0">
      <w:pPr>
        <w:pStyle w:val="Ttulo1"/>
        <w:rPr>
          <w:lang w:val="es-CO"/>
        </w:rPr>
      </w:pPr>
      <w:bookmarkStart w:id="53" w:name="_V_–_BOINC"/>
      <w:bookmarkStart w:id="54" w:name="_Toc467015860"/>
      <w:bookmarkEnd w:id="53"/>
      <w:r>
        <w:rPr>
          <w:lang w:val="es-CO"/>
        </w:rPr>
        <w:t>V</w:t>
      </w:r>
      <w:r w:rsidRPr="00FF0972">
        <w:rPr>
          <w:lang w:val="es-CO"/>
        </w:rPr>
        <w:t xml:space="preserve"> </w:t>
      </w:r>
      <w:r>
        <w:rPr>
          <w:lang w:val="es-CO"/>
        </w:rPr>
        <w:t>–</w:t>
      </w:r>
      <w:r w:rsidRPr="00FF0972">
        <w:rPr>
          <w:lang w:val="es-CO"/>
        </w:rPr>
        <w:t xml:space="preserve"> </w:t>
      </w:r>
      <w:r>
        <w:rPr>
          <w:lang w:val="es-CO"/>
        </w:rPr>
        <w:t>BOINC</w:t>
      </w:r>
      <w:bookmarkEnd w:id="54"/>
      <w:r>
        <w:rPr>
          <w:lang w:val="es-CO"/>
        </w:rPr>
        <w:t xml:space="preserve"> </w:t>
      </w:r>
    </w:p>
    <w:p w14:paraId="28D814CF" w14:textId="050F27B8" w:rsidR="00B465A2" w:rsidRDefault="004269CD" w:rsidP="00B70135">
      <w:pPr>
        <w:pStyle w:val="Ttulo2"/>
        <w:numPr>
          <w:ilvl w:val="0"/>
          <w:numId w:val="32"/>
        </w:numPr>
        <w:rPr>
          <w:lang w:val="es-CO"/>
        </w:rPr>
      </w:pPr>
      <w:bookmarkStart w:id="55" w:name="_Toc467015861"/>
      <w:r>
        <w:rPr>
          <w:lang w:val="es-CO"/>
        </w:rPr>
        <w:t>Descripción</w:t>
      </w:r>
      <w:bookmarkEnd w:id="55"/>
    </w:p>
    <w:p w14:paraId="5345E411" w14:textId="069A5A77" w:rsidR="006C1D7C" w:rsidRPr="007567D0" w:rsidRDefault="004269CD" w:rsidP="00933145">
      <w:pPr>
        <w:ind w:left="360"/>
        <w:jc w:val="both"/>
        <w:rPr>
          <w:lang w:val="es-CO"/>
        </w:rPr>
      </w:pPr>
      <w:r w:rsidRPr="007567D0">
        <w:rPr>
          <w:lang w:val="es-CO"/>
        </w:rPr>
        <w:t>Boinc e</w:t>
      </w:r>
      <w:r w:rsidR="00B465A2" w:rsidRPr="007567D0">
        <w:rPr>
          <w:lang w:val="es-CO"/>
        </w:rPr>
        <w:t>s una infraestructura de software que inicialmente fue diseñada para computación voluntaria pero también funciona para trabajar con computación Grid. Fue desarrollada originalmente</w:t>
      </w:r>
      <w:r w:rsidR="003873BA" w:rsidRPr="007567D0">
        <w:rPr>
          <w:lang w:val="es-CO"/>
        </w:rPr>
        <w:t xml:space="preserve"> en la Universidad de Berkeley</w:t>
      </w:r>
      <w:r w:rsidR="00B67C5A" w:rsidRPr="007567D0">
        <w:rPr>
          <w:lang w:val="es-CO"/>
        </w:rPr>
        <w:t xml:space="preserve"> y</w:t>
      </w:r>
      <w:r w:rsidRPr="007567D0">
        <w:rPr>
          <w:lang w:val="es-CO"/>
        </w:rPr>
        <w:t xml:space="preserve"> </w:t>
      </w:r>
      <w:r w:rsidR="003873BA" w:rsidRPr="007567D0">
        <w:rPr>
          <w:lang w:val="es-CO"/>
        </w:rPr>
        <w:t>a</w:t>
      </w:r>
      <w:r w:rsidR="00B465A2" w:rsidRPr="007567D0">
        <w:rPr>
          <w:lang w:val="es-CO"/>
        </w:rPr>
        <w:t xml:space="preserve">ctualmente </w:t>
      </w:r>
      <w:r w:rsidR="003873BA" w:rsidRPr="007567D0">
        <w:rPr>
          <w:lang w:val="es-CO"/>
        </w:rPr>
        <w:t xml:space="preserve">existen </w:t>
      </w:r>
      <w:r w:rsidR="00B465A2" w:rsidRPr="007567D0">
        <w:rPr>
          <w:lang w:val="es-CO"/>
        </w:rPr>
        <w:t>proyectos usando Boinc en diversos campos como la física, medicina nuclear, climatología, astronomía, etc</w:t>
      </w:r>
      <w:r w:rsidR="008A6D9D" w:rsidRPr="007567D0">
        <w:rPr>
          <w:lang w:val="es-CO"/>
        </w:rPr>
        <w:t xml:space="preserve">. </w:t>
      </w:r>
      <w:r w:rsidR="008A6D9D" w:rsidRPr="007567D0">
        <w:rPr>
          <w:lang w:val="es-CO"/>
        </w:rPr>
        <w:fldChar w:fldCharType="begin"/>
      </w:r>
      <w:r w:rsidR="00AA0003">
        <w:rPr>
          <w:lang w:val="es-CO"/>
        </w:rPr>
        <w:instrText xml:space="preserve"> ADDIN ZOTERO_ITEM CSL_CITATION {"citationID":"1o7mi7kd3","properties":{"formattedCitation":"[25]","plainCitation":"[25]"},"citationItems":[{"id":155,"uris":["http://zotero.org/groups/480308/items/BVNMKWBN"],"uri":["http://zotero.org/groups/480308/items/BVNMKWBN"],"itemData":{"id":155,"type":"paper-conference","title":"BOINC: a system for public-resource computing and storage","container-title":"Fifth IEEE/ACM International Workshop on Grid Computing, 2004. Proceedings","page":"4-10","source":"IEEE Xplore","event":"Fifth IEEE/ACM International Workshop on Grid Computing, 2004. Proceedings","abstract":"BOINC (Berkeley Open Infrastructure for Network Computing) is a software system that makes it easy for scientists to create and operate public-resource computing projects. It supports diverse applications, including those with large storage or communication requirements. PC owners can participate in multiple BOINC projects, and can specify how their resources are allocated among these projects. We describe the goals of BOINC, the design issues that we confronted, and our solutions to these problems.","DOI":"10.1109/GRID.2004.14","shortTitle":"BOINC","author":[{"family":"Anderson","given":"D.P."}],"issued":{"date-parts":[["2004",11]]}}}],"schema":"https://github.com/citation-style-language/schema/raw/master/csl-citation.json"} </w:instrText>
      </w:r>
      <w:r w:rsidR="008A6D9D" w:rsidRPr="007567D0">
        <w:rPr>
          <w:lang w:val="es-CO"/>
        </w:rPr>
        <w:fldChar w:fldCharType="separate"/>
      </w:r>
      <w:r w:rsidR="00FC61C4" w:rsidRPr="007567D0">
        <w:rPr>
          <w:lang w:val="es-CO"/>
        </w:rPr>
        <w:t>[25]</w:t>
      </w:r>
      <w:r w:rsidR="008A6D9D" w:rsidRPr="007567D0">
        <w:rPr>
          <w:lang w:val="es-CO"/>
        </w:rPr>
        <w:fldChar w:fldCharType="end"/>
      </w:r>
      <w:r w:rsidR="000852D3" w:rsidRPr="007567D0">
        <w:rPr>
          <w:lang w:val="es-CO"/>
        </w:rPr>
        <w:t xml:space="preserve">. </w:t>
      </w:r>
      <w:r w:rsidR="00B465A2" w:rsidRPr="007567D0">
        <w:rPr>
          <w:lang w:val="es-CO"/>
        </w:rPr>
        <w:t xml:space="preserve"> Boinc es un </w:t>
      </w:r>
      <w:r w:rsidR="000852D3" w:rsidRPr="007567D0">
        <w:rPr>
          <w:lang w:val="es-CO"/>
        </w:rPr>
        <w:t xml:space="preserve">sistema </w:t>
      </w:r>
      <w:r w:rsidR="00B465A2" w:rsidRPr="007567D0">
        <w:rPr>
          <w:lang w:val="es-CO"/>
        </w:rPr>
        <w:t xml:space="preserve"> que aprovecha una capacidad enorme de cómputo, utilizando, inicialmente, computadores personales alrededor del mundo y posteriormente el poder de procesamiento de di</w:t>
      </w:r>
      <w:r w:rsidR="008A6D9D" w:rsidRPr="007567D0">
        <w:rPr>
          <w:lang w:val="es-CO"/>
        </w:rPr>
        <w:t xml:space="preserve">spositivos móviles </w:t>
      </w:r>
      <w:r w:rsidR="008A6D9D" w:rsidRPr="007567D0">
        <w:rPr>
          <w:lang w:val="es-CO"/>
        </w:rPr>
        <w:fldChar w:fldCharType="begin"/>
      </w:r>
      <w:r w:rsidR="00AA0003">
        <w:rPr>
          <w:lang w:val="es-CO"/>
        </w:rPr>
        <w:instrText xml:space="preserve"> ADDIN ZOTERO_ITEM CSL_CITATION {"citationID":"dUvf0wyP","properties":{"formattedCitation":"[35]","plainCitation":"[35]"},"citationItems":[{"id":875,"uris":["http://zotero.org/groups/480308/items/2CWJGXKT"],"uri":["http://zotero.org/groups/480308/items/2CWJGXKT"],"itemData":{"id":875,"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8A6D9D" w:rsidRPr="007567D0">
        <w:rPr>
          <w:lang w:val="es-CO"/>
        </w:rPr>
        <w:fldChar w:fldCharType="separate"/>
      </w:r>
      <w:r w:rsidR="00AA0003">
        <w:rPr>
          <w:lang w:val="es-CO"/>
        </w:rPr>
        <w:t>[35]</w:t>
      </w:r>
      <w:r w:rsidR="008A6D9D" w:rsidRPr="007567D0">
        <w:rPr>
          <w:lang w:val="es-CO"/>
        </w:rPr>
        <w:fldChar w:fldCharType="end"/>
      </w:r>
      <w:r w:rsidR="00B465A2" w:rsidRPr="007567D0">
        <w:rPr>
          <w:lang w:val="es-CO"/>
        </w:rPr>
        <w:t>. Boinc está diseñado para ser una plataforma libre para cualquier persona natural o jurídica que quiera crear y/o colaborar en un proyecto de computación distribuida</w:t>
      </w:r>
      <w:r w:rsidR="004F14B0">
        <w:rPr>
          <w:lang w:val="es-CO"/>
        </w:rPr>
        <w:t>.</w:t>
      </w:r>
    </w:p>
    <w:p w14:paraId="1CDCA29F" w14:textId="77777777" w:rsidR="007C3EF2" w:rsidRDefault="007C3EF2" w:rsidP="00933145">
      <w:pPr>
        <w:ind w:left="360"/>
        <w:jc w:val="both"/>
        <w:rPr>
          <w:lang w:val="es-CO"/>
        </w:rPr>
      </w:pPr>
    </w:p>
    <w:p w14:paraId="778AFF4E" w14:textId="02D35165" w:rsidR="00F807C1" w:rsidRPr="007567D0" w:rsidRDefault="00BF1D2D" w:rsidP="00933145">
      <w:pPr>
        <w:ind w:left="360"/>
        <w:jc w:val="both"/>
        <w:rPr>
          <w:lang w:val="es-CO"/>
        </w:rPr>
      </w:pPr>
      <w:r w:rsidRPr="007567D0">
        <w:rPr>
          <w:lang w:val="es-CO"/>
        </w:rPr>
        <w:t>S</w:t>
      </w:r>
      <w:r w:rsidR="003873BA" w:rsidRPr="007567D0">
        <w:rPr>
          <w:lang w:val="es-CO"/>
        </w:rPr>
        <w:t xml:space="preserve">e implementó para </w:t>
      </w:r>
      <w:r w:rsidR="00B67C5A" w:rsidRPr="007567D0">
        <w:rPr>
          <w:lang w:val="es-CO"/>
        </w:rPr>
        <w:t xml:space="preserve">dar </w:t>
      </w:r>
      <w:r w:rsidR="00B465A2" w:rsidRPr="007567D0">
        <w:rPr>
          <w:lang w:val="es-CO"/>
        </w:rPr>
        <w:t>soport</w:t>
      </w:r>
      <w:r w:rsidR="00B67C5A" w:rsidRPr="007567D0">
        <w:rPr>
          <w:lang w:val="es-CO"/>
        </w:rPr>
        <w:t>e</w:t>
      </w:r>
      <w:r w:rsidR="00B465A2" w:rsidRPr="007567D0">
        <w:rPr>
          <w:lang w:val="es-CO"/>
        </w:rPr>
        <w:t xml:space="preserve"> </w:t>
      </w:r>
      <w:r w:rsidR="00B67C5A" w:rsidRPr="007567D0">
        <w:rPr>
          <w:lang w:val="es-CO"/>
        </w:rPr>
        <w:t xml:space="preserve">a </w:t>
      </w:r>
      <w:r w:rsidR="00B465A2" w:rsidRPr="007567D0">
        <w:rPr>
          <w:lang w:val="es-CO"/>
        </w:rPr>
        <w:t xml:space="preserve">aplicaciones </w:t>
      </w:r>
      <w:r w:rsidR="00B67C5A" w:rsidRPr="007567D0">
        <w:rPr>
          <w:lang w:val="es-CO"/>
        </w:rPr>
        <w:t xml:space="preserve">con grandes requerimientos de cómputo, almacenamiento o ambas. </w:t>
      </w:r>
      <w:r w:rsidR="00B465A2" w:rsidRPr="007567D0">
        <w:rPr>
          <w:lang w:val="es-CO"/>
        </w:rPr>
        <w:t xml:space="preserve">Adicionalmente, </w:t>
      </w:r>
      <w:r w:rsidR="00B67C5A" w:rsidRPr="007567D0">
        <w:rPr>
          <w:lang w:val="es-CO"/>
        </w:rPr>
        <w:t>las aplicaciones que usa</w:t>
      </w:r>
      <w:r w:rsidR="004F4C60" w:rsidRPr="007567D0">
        <w:rPr>
          <w:lang w:val="es-CO"/>
        </w:rPr>
        <w:t xml:space="preserve">n </w:t>
      </w:r>
      <w:r w:rsidR="00B67C5A" w:rsidRPr="007567D0">
        <w:rPr>
          <w:lang w:val="es-CO"/>
        </w:rPr>
        <w:t xml:space="preserve"> Boinc deben cumplir el siguiente requisito:</w:t>
      </w:r>
      <w:r w:rsidR="00F2529B" w:rsidRPr="007567D0">
        <w:rPr>
          <w:lang w:val="es-CO"/>
        </w:rPr>
        <w:t xml:space="preserve"> </w:t>
      </w:r>
      <w:r w:rsidR="00B465A2" w:rsidRPr="007567D0">
        <w:rPr>
          <w:lang w:val="es-CO"/>
        </w:rPr>
        <w:t>s</w:t>
      </w:r>
      <w:r w:rsidR="00B67C5A" w:rsidRPr="007567D0">
        <w:rPr>
          <w:lang w:val="es-CO"/>
        </w:rPr>
        <w:t xml:space="preserve">er </w:t>
      </w:r>
      <w:r w:rsidR="00B465A2" w:rsidRPr="007567D0">
        <w:rPr>
          <w:lang w:val="es-CO"/>
        </w:rPr>
        <w:t xml:space="preserve"> divisible</w:t>
      </w:r>
      <w:r w:rsidR="003873BA" w:rsidRPr="007567D0">
        <w:rPr>
          <w:lang w:val="es-CO"/>
        </w:rPr>
        <w:t>s</w:t>
      </w:r>
      <w:r w:rsidR="00B465A2" w:rsidRPr="007567D0">
        <w:rPr>
          <w:lang w:val="es-CO"/>
        </w:rPr>
        <w:t xml:space="preserve"> en un gran número (miles o millones) de trabajos que pueden resolverse </w:t>
      </w:r>
      <w:r w:rsidR="00F807C1" w:rsidRPr="007567D0">
        <w:rPr>
          <w:lang w:val="es-CO"/>
        </w:rPr>
        <w:t xml:space="preserve">de forma independiente </w:t>
      </w:r>
      <w:r w:rsidR="008A6D9D" w:rsidRPr="007567D0">
        <w:rPr>
          <w:lang w:val="es-CO"/>
        </w:rPr>
        <w:fldChar w:fldCharType="begin"/>
      </w:r>
      <w:r w:rsidR="00AA0003">
        <w:rPr>
          <w:lang w:val="es-CO"/>
        </w:rPr>
        <w:instrText xml:space="preserve"> ADDIN ZOTERO_ITEM CSL_CITATION {"citationID":"123t7829i6","properties":{"formattedCitation":"[61]","plainCitation":"[61]"},"citationItems":[{"id":911,"uris":["http://zotero.org/groups/480308/items/7VCXPUB3"],"uri":["http://zotero.org/groups/480308/items/7VCXPUB3"],"itemData":{"id":911,"type":"webpage","title":"BoincIntro – BOINC","URL":"https://boinc.berkeley.edu/trac/wiki/BoincIntro","accessed":{"date-parts":[["2016",10,17]]}}}],"schema":"https://github.com/citation-style-language/schema/raw/master/csl-citation.json"} </w:instrText>
      </w:r>
      <w:r w:rsidR="008A6D9D" w:rsidRPr="007567D0">
        <w:rPr>
          <w:lang w:val="es-CO"/>
        </w:rPr>
        <w:fldChar w:fldCharType="separate"/>
      </w:r>
      <w:r w:rsidR="00AA0003">
        <w:t>[61]</w:t>
      </w:r>
      <w:r w:rsidR="008A6D9D" w:rsidRPr="007567D0">
        <w:rPr>
          <w:lang w:val="es-CO"/>
        </w:rPr>
        <w:fldChar w:fldCharType="end"/>
      </w:r>
      <w:r w:rsidR="00F807C1" w:rsidRPr="007567D0">
        <w:rPr>
          <w:lang w:val="es-CO"/>
        </w:rPr>
        <w:t>. Las típicas aplicaciones que usan Boinc incluyen:</w:t>
      </w:r>
    </w:p>
    <w:p w14:paraId="2A713BDD" w14:textId="77777777" w:rsidR="00F807C1" w:rsidRPr="007567D0" w:rsidRDefault="00F807C1" w:rsidP="00B70135">
      <w:pPr>
        <w:pStyle w:val="Prrafodelista"/>
        <w:numPr>
          <w:ilvl w:val="0"/>
          <w:numId w:val="10"/>
        </w:numPr>
        <w:ind w:left="1080"/>
        <w:rPr>
          <w:sz w:val="24"/>
          <w:szCs w:val="24"/>
          <w:lang w:val="es-CO"/>
        </w:rPr>
      </w:pPr>
      <w:r w:rsidRPr="007567D0">
        <w:rPr>
          <w:sz w:val="24"/>
          <w:szCs w:val="24"/>
          <w:lang w:val="es-CO"/>
        </w:rPr>
        <w:t>Las simulaciones de sistemas físicos</w:t>
      </w:r>
    </w:p>
    <w:p w14:paraId="55124FBF" w14:textId="77777777" w:rsidR="00F807C1" w:rsidRPr="007567D0" w:rsidRDefault="00F807C1" w:rsidP="00B70135">
      <w:pPr>
        <w:pStyle w:val="Prrafodelista"/>
        <w:numPr>
          <w:ilvl w:val="0"/>
          <w:numId w:val="10"/>
        </w:numPr>
        <w:ind w:left="1080"/>
        <w:rPr>
          <w:sz w:val="24"/>
          <w:szCs w:val="24"/>
          <w:lang w:val="es-CO"/>
        </w:rPr>
      </w:pPr>
      <w:r w:rsidRPr="007567D0">
        <w:rPr>
          <w:sz w:val="24"/>
          <w:szCs w:val="24"/>
          <w:lang w:val="es-CO"/>
        </w:rPr>
        <w:t>El análisis de cálculo intensivo de grandes conjuntos de datos</w:t>
      </w:r>
    </w:p>
    <w:p w14:paraId="3A8A30A6" w14:textId="77777777" w:rsidR="00F807C1" w:rsidRDefault="00F807C1" w:rsidP="00B70135">
      <w:pPr>
        <w:pStyle w:val="Prrafodelista"/>
        <w:numPr>
          <w:ilvl w:val="0"/>
          <w:numId w:val="10"/>
        </w:numPr>
        <w:ind w:left="1080"/>
        <w:rPr>
          <w:sz w:val="24"/>
          <w:szCs w:val="24"/>
          <w:lang w:val="es-CO"/>
        </w:rPr>
      </w:pPr>
      <w:r w:rsidRPr="007567D0">
        <w:rPr>
          <w:sz w:val="24"/>
          <w:szCs w:val="24"/>
          <w:lang w:val="es-CO"/>
        </w:rPr>
        <w:t>La exploración de grandes espacios de búsqueda (incluyendo algoritmo genético).</w:t>
      </w:r>
    </w:p>
    <w:p w14:paraId="410300B0" w14:textId="77777777" w:rsidR="009B7D5E" w:rsidRDefault="009B7D5E" w:rsidP="009B7D5E">
      <w:pPr>
        <w:rPr>
          <w:lang w:val="es-CO"/>
        </w:rPr>
      </w:pPr>
    </w:p>
    <w:p w14:paraId="79049318" w14:textId="77777777" w:rsidR="009B7D5E" w:rsidRDefault="009B7D5E" w:rsidP="009B7D5E">
      <w:pPr>
        <w:rPr>
          <w:lang w:val="es-CO"/>
        </w:rPr>
      </w:pPr>
    </w:p>
    <w:p w14:paraId="0937C7B0" w14:textId="77777777" w:rsidR="009B7D5E" w:rsidRPr="009B7D5E" w:rsidRDefault="009B7D5E" w:rsidP="009B7D5E">
      <w:pPr>
        <w:rPr>
          <w:lang w:val="es-CO"/>
        </w:rPr>
      </w:pPr>
    </w:p>
    <w:p w14:paraId="4ADE7B3D" w14:textId="2D0FC9DB" w:rsidR="005A0D0E" w:rsidRDefault="004F4C60" w:rsidP="00B70135">
      <w:pPr>
        <w:pStyle w:val="Ttulo2"/>
        <w:numPr>
          <w:ilvl w:val="0"/>
          <w:numId w:val="32"/>
        </w:numPr>
        <w:rPr>
          <w:lang w:val="es-CO"/>
        </w:rPr>
      </w:pPr>
      <w:bookmarkStart w:id="56" w:name="_Toc467015862"/>
      <w:r>
        <w:rPr>
          <w:lang w:val="es-CO"/>
        </w:rPr>
        <w:lastRenderedPageBreak/>
        <w:t>Principales</w:t>
      </w:r>
      <w:r w:rsidR="006F45AF">
        <w:rPr>
          <w:lang w:val="es-CO"/>
        </w:rPr>
        <w:t xml:space="preserve"> </w:t>
      </w:r>
      <w:r w:rsidR="006C1D7C">
        <w:rPr>
          <w:lang w:val="es-CO"/>
        </w:rPr>
        <w:t>Características</w:t>
      </w:r>
      <w:bookmarkEnd w:id="56"/>
    </w:p>
    <w:p w14:paraId="1A14320E" w14:textId="5101D468" w:rsidR="00B67C5A" w:rsidRPr="007567D0" w:rsidRDefault="00B67C5A" w:rsidP="004F4C60">
      <w:pPr>
        <w:ind w:firstLine="360"/>
        <w:rPr>
          <w:lang w:val="es-CO"/>
        </w:rPr>
      </w:pPr>
      <w:r w:rsidRPr="007567D0">
        <w:rPr>
          <w:lang w:val="es-CO"/>
        </w:rPr>
        <w:t xml:space="preserve">Las características de </w:t>
      </w:r>
      <w:r w:rsidR="00E4433B">
        <w:rPr>
          <w:lang w:val="es-CO"/>
        </w:rPr>
        <w:t>Boinc</w:t>
      </w:r>
      <w:r w:rsidRPr="007567D0">
        <w:rPr>
          <w:lang w:val="es-CO"/>
        </w:rPr>
        <w:t xml:space="preserve"> se mencionan a continuación:</w:t>
      </w:r>
    </w:p>
    <w:p w14:paraId="7163AB85" w14:textId="709159F4" w:rsidR="006C1D7C" w:rsidRPr="007567D0" w:rsidRDefault="006C1D7C" w:rsidP="00B70135">
      <w:pPr>
        <w:pStyle w:val="Prrafodelista"/>
        <w:numPr>
          <w:ilvl w:val="0"/>
          <w:numId w:val="11"/>
        </w:numPr>
        <w:rPr>
          <w:sz w:val="24"/>
          <w:szCs w:val="24"/>
          <w:lang w:val="es-CO"/>
        </w:rPr>
      </w:pPr>
      <w:r w:rsidRPr="007567D0">
        <w:rPr>
          <w:b/>
          <w:sz w:val="24"/>
          <w:szCs w:val="24"/>
          <w:lang w:val="es-CO"/>
        </w:rPr>
        <w:t>Autonomía de los proyectos:</w:t>
      </w:r>
      <w:r w:rsidR="00246518">
        <w:rPr>
          <w:sz w:val="24"/>
          <w:szCs w:val="24"/>
          <w:lang w:val="es-CO"/>
        </w:rPr>
        <w:t xml:space="preserve"> Un computador puede alojar varios proyectos y aplicaciones</w:t>
      </w:r>
      <w:r w:rsidR="007C3EF2" w:rsidRPr="00D21FDC">
        <w:rPr>
          <w:sz w:val="24"/>
          <w:szCs w:val="24"/>
          <w:lang w:val="es-CO"/>
        </w:rPr>
        <w:t>;</w:t>
      </w:r>
      <w:r w:rsidR="00246518">
        <w:rPr>
          <w:sz w:val="24"/>
          <w:szCs w:val="24"/>
          <w:lang w:val="es-CO"/>
        </w:rPr>
        <w:t xml:space="preserve"> por seguridad y facilidad de uso c</w:t>
      </w:r>
      <w:r w:rsidRPr="007567D0">
        <w:rPr>
          <w:sz w:val="24"/>
          <w:szCs w:val="24"/>
          <w:lang w:val="es-CO"/>
        </w:rPr>
        <w:t xml:space="preserve">ada proyecto es independiente ya que opera </w:t>
      </w:r>
      <w:r w:rsidR="004178D9" w:rsidRPr="007567D0">
        <w:rPr>
          <w:sz w:val="24"/>
          <w:szCs w:val="24"/>
          <w:lang w:val="es-CO"/>
        </w:rPr>
        <w:t xml:space="preserve">en </w:t>
      </w:r>
      <w:r w:rsidR="00246518">
        <w:rPr>
          <w:sz w:val="24"/>
          <w:szCs w:val="24"/>
          <w:lang w:val="es-CO"/>
        </w:rPr>
        <w:t>su propia base de datos y sección del servidor.</w:t>
      </w:r>
    </w:p>
    <w:p w14:paraId="085C168E" w14:textId="744CAEF4" w:rsidR="006C1D7C" w:rsidRPr="007567D0" w:rsidRDefault="006C1D7C" w:rsidP="00B70135">
      <w:pPr>
        <w:pStyle w:val="Prrafodelista"/>
        <w:numPr>
          <w:ilvl w:val="0"/>
          <w:numId w:val="11"/>
        </w:numPr>
        <w:rPr>
          <w:sz w:val="24"/>
          <w:szCs w:val="24"/>
          <w:lang w:val="es-CO"/>
        </w:rPr>
      </w:pPr>
      <w:r w:rsidRPr="007567D0">
        <w:rPr>
          <w:b/>
          <w:sz w:val="24"/>
          <w:szCs w:val="24"/>
          <w:lang w:val="es-CO"/>
        </w:rPr>
        <w:t xml:space="preserve">Flexibilidad en la participación de proyectos: </w:t>
      </w:r>
      <w:r w:rsidRPr="007567D0">
        <w:rPr>
          <w:sz w:val="24"/>
          <w:szCs w:val="24"/>
          <w:lang w:val="es-CO"/>
        </w:rPr>
        <w:t>Cualquier persona, natural o jurídica puede participar en múltiples proyectos; ellos son los responsables de controlar en qu</w:t>
      </w:r>
      <w:r w:rsidR="00B67C5A" w:rsidRPr="007567D0">
        <w:rPr>
          <w:sz w:val="24"/>
          <w:szCs w:val="24"/>
          <w:lang w:val="es-CO"/>
        </w:rPr>
        <w:t>é</w:t>
      </w:r>
      <w:r w:rsidRPr="007567D0">
        <w:rPr>
          <w:sz w:val="24"/>
          <w:szCs w:val="24"/>
          <w:lang w:val="es-CO"/>
        </w:rPr>
        <w:t xml:space="preserve"> proyectos participan </w:t>
      </w:r>
      <w:r w:rsidR="007C3EF2">
        <w:rPr>
          <w:sz w:val="24"/>
          <w:szCs w:val="24"/>
          <w:lang w:val="es-CO"/>
        </w:rPr>
        <w:t xml:space="preserve">y </w:t>
      </w:r>
      <w:r w:rsidRPr="007567D0">
        <w:rPr>
          <w:sz w:val="24"/>
          <w:szCs w:val="24"/>
          <w:lang w:val="es-CO"/>
        </w:rPr>
        <w:t>en cómo se dividen sus recursos entre estos proyectos. Cuando un proyecto se ha reducido o no tiene trabajos, los recursos de sus voluntarios</w:t>
      </w:r>
      <w:r w:rsidR="00DB2E46">
        <w:rPr>
          <w:sz w:val="24"/>
          <w:szCs w:val="24"/>
          <w:lang w:val="es-CO"/>
        </w:rPr>
        <w:t xml:space="preserve"> o participantes </w:t>
      </w:r>
      <w:r w:rsidRPr="007567D0">
        <w:rPr>
          <w:sz w:val="24"/>
          <w:szCs w:val="24"/>
          <w:lang w:val="es-CO"/>
        </w:rPr>
        <w:t>se dividen entre otros proyectos.</w:t>
      </w:r>
    </w:p>
    <w:p w14:paraId="7DA165D5" w14:textId="75A2F025" w:rsidR="006C1D7C" w:rsidRPr="007567D0" w:rsidRDefault="006C1D7C" w:rsidP="00B70135">
      <w:pPr>
        <w:pStyle w:val="Prrafodelista"/>
        <w:numPr>
          <w:ilvl w:val="0"/>
          <w:numId w:val="11"/>
        </w:numPr>
        <w:rPr>
          <w:sz w:val="24"/>
          <w:szCs w:val="24"/>
          <w:lang w:val="es-CO"/>
        </w:rPr>
      </w:pPr>
      <w:r w:rsidRPr="007567D0">
        <w:rPr>
          <w:b/>
          <w:sz w:val="24"/>
          <w:szCs w:val="24"/>
          <w:lang w:val="es-CO"/>
        </w:rPr>
        <w:t>Seguridad</w:t>
      </w:r>
      <w:r w:rsidR="004178D9" w:rsidRPr="007567D0">
        <w:rPr>
          <w:b/>
          <w:sz w:val="24"/>
          <w:szCs w:val="24"/>
          <w:lang w:val="es-CO"/>
        </w:rPr>
        <w:t xml:space="preserve">: </w:t>
      </w:r>
      <w:r w:rsidR="004269CD" w:rsidRPr="007567D0">
        <w:rPr>
          <w:sz w:val="24"/>
          <w:szCs w:val="24"/>
          <w:lang w:val="es-CO"/>
        </w:rPr>
        <w:t>H</w:t>
      </w:r>
      <w:r w:rsidR="004178D9" w:rsidRPr="007567D0">
        <w:rPr>
          <w:sz w:val="24"/>
          <w:szCs w:val="24"/>
          <w:lang w:val="es-CO"/>
        </w:rPr>
        <w:t xml:space="preserve">ace uso de </w:t>
      </w:r>
      <w:r w:rsidR="008A6D9D" w:rsidRPr="007567D0">
        <w:rPr>
          <w:sz w:val="24"/>
          <w:szCs w:val="24"/>
          <w:lang w:val="es-CO"/>
        </w:rPr>
        <w:t>distintos mecanismos</w:t>
      </w:r>
      <w:r w:rsidR="004178D9" w:rsidRPr="007567D0">
        <w:rPr>
          <w:sz w:val="24"/>
          <w:szCs w:val="24"/>
          <w:lang w:val="es-CO"/>
        </w:rPr>
        <w:t xml:space="preserve"> de seguridad para </w:t>
      </w:r>
      <w:r w:rsidRPr="007567D0">
        <w:rPr>
          <w:sz w:val="24"/>
          <w:szCs w:val="24"/>
          <w:lang w:val="es-CO"/>
        </w:rPr>
        <w:t>protege</w:t>
      </w:r>
      <w:r w:rsidR="00A913F7" w:rsidRPr="007567D0">
        <w:rPr>
          <w:sz w:val="24"/>
          <w:szCs w:val="24"/>
          <w:lang w:val="es-CO"/>
        </w:rPr>
        <w:t>r</w:t>
      </w:r>
      <w:r w:rsidR="00F2529B" w:rsidRPr="007567D0">
        <w:rPr>
          <w:sz w:val="24"/>
          <w:szCs w:val="24"/>
          <w:lang w:val="es-CO"/>
        </w:rPr>
        <w:t xml:space="preserve"> a los participantes de esta Grid </w:t>
      </w:r>
      <w:r w:rsidRPr="007567D0">
        <w:rPr>
          <w:sz w:val="24"/>
          <w:szCs w:val="24"/>
          <w:lang w:val="es-CO"/>
        </w:rPr>
        <w:t xml:space="preserve">contra varios tipos de ataques. Por ejemplo, </w:t>
      </w:r>
      <w:r w:rsidR="007A7661">
        <w:rPr>
          <w:sz w:val="24"/>
          <w:szCs w:val="24"/>
          <w:lang w:val="es-CO"/>
        </w:rPr>
        <w:t xml:space="preserve">generando un hash de los archivos de entrada </w:t>
      </w:r>
      <w:r w:rsidR="008E67AC">
        <w:rPr>
          <w:sz w:val="24"/>
          <w:szCs w:val="24"/>
          <w:lang w:val="es-CO"/>
        </w:rPr>
        <w:t>con el fin de verificar la integridad de los mismos</w:t>
      </w:r>
      <w:r w:rsidRPr="007567D0">
        <w:rPr>
          <w:sz w:val="24"/>
          <w:szCs w:val="24"/>
          <w:lang w:val="es-CO"/>
        </w:rPr>
        <w:t>.</w:t>
      </w:r>
    </w:p>
    <w:p w14:paraId="48D41227" w14:textId="4BB21CB7" w:rsidR="006C1D7C" w:rsidRPr="007567D0" w:rsidRDefault="004178D9" w:rsidP="00B70135">
      <w:pPr>
        <w:pStyle w:val="Prrafodelista"/>
        <w:numPr>
          <w:ilvl w:val="0"/>
          <w:numId w:val="11"/>
        </w:numPr>
        <w:rPr>
          <w:sz w:val="24"/>
          <w:szCs w:val="24"/>
          <w:lang w:val="es-CO"/>
        </w:rPr>
      </w:pPr>
      <w:r w:rsidRPr="007567D0">
        <w:rPr>
          <w:b/>
          <w:sz w:val="24"/>
          <w:szCs w:val="24"/>
          <w:lang w:val="es-CO"/>
        </w:rPr>
        <w:t>R</w:t>
      </w:r>
      <w:r w:rsidR="006C1D7C" w:rsidRPr="007567D0">
        <w:rPr>
          <w:b/>
          <w:sz w:val="24"/>
          <w:szCs w:val="24"/>
          <w:lang w:val="es-CO"/>
        </w:rPr>
        <w:t>endimiento del servidor y escalabilidad</w:t>
      </w:r>
      <w:r w:rsidRPr="007567D0">
        <w:rPr>
          <w:b/>
          <w:sz w:val="24"/>
          <w:szCs w:val="24"/>
          <w:lang w:val="es-CO"/>
        </w:rPr>
        <w:t xml:space="preserve">: </w:t>
      </w:r>
      <w:r w:rsidR="00A913F7" w:rsidRPr="007567D0">
        <w:rPr>
          <w:sz w:val="24"/>
          <w:szCs w:val="24"/>
          <w:lang w:val="es-CO"/>
        </w:rPr>
        <w:t xml:space="preserve">La manera en </w:t>
      </w:r>
      <w:r w:rsidR="007C3EF2">
        <w:rPr>
          <w:sz w:val="24"/>
          <w:szCs w:val="24"/>
          <w:lang w:val="es-CO"/>
        </w:rPr>
        <w:t xml:space="preserve">la </w:t>
      </w:r>
      <w:r w:rsidR="00A913F7" w:rsidRPr="007567D0">
        <w:rPr>
          <w:sz w:val="24"/>
          <w:szCs w:val="24"/>
          <w:lang w:val="es-CO"/>
        </w:rPr>
        <w:t xml:space="preserve">que se programó </w:t>
      </w:r>
      <w:r w:rsidR="006C1D7C" w:rsidRPr="007567D0">
        <w:rPr>
          <w:sz w:val="24"/>
          <w:szCs w:val="24"/>
          <w:lang w:val="es-CO"/>
        </w:rPr>
        <w:t>e</w:t>
      </w:r>
      <w:r w:rsidRPr="007567D0">
        <w:rPr>
          <w:sz w:val="24"/>
          <w:szCs w:val="24"/>
          <w:lang w:val="es-CO"/>
        </w:rPr>
        <w:t>l</w:t>
      </w:r>
      <w:r w:rsidR="006C1D7C" w:rsidRPr="007567D0">
        <w:rPr>
          <w:sz w:val="24"/>
          <w:szCs w:val="24"/>
          <w:lang w:val="es-CO"/>
        </w:rPr>
        <w:t xml:space="preserve"> servidor B</w:t>
      </w:r>
      <w:r w:rsidRPr="007567D0">
        <w:rPr>
          <w:sz w:val="24"/>
          <w:szCs w:val="24"/>
          <w:lang w:val="es-CO"/>
        </w:rPr>
        <w:t>oinc</w:t>
      </w:r>
      <w:r w:rsidR="006C1D7C" w:rsidRPr="007567D0">
        <w:rPr>
          <w:sz w:val="24"/>
          <w:szCs w:val="24"/>
          <w:lang w:val="es-CO"/>
        </w:rPr>
        <w:t xml:space="preserve"> </w:t>
      </w:r>
      <w:r w:rsidR="00A913F7" w:rsidRPr="007567D0">
        <w:rPr>
          <w:sz w:val="24"/>
          <w:szCs w:val="24"/>
          <w:lang w:val="es-CO"/>
        </w:rPr>
        <w:t>lo hace</w:t>
      </w:r>
      <w:r w:rsidR="006C1D7C" w:rsidRPr="007567D0">
        <w:rPr>
          <w:sz w:val="24"/>
          <w:szCs w:val="24"/>
          <w:lang w:val="es-CO"/>
        </w:rPr>
        <w:t xml:space="preserve"> extremadamente eficiente</w:t>
      </w:r>
      <w:r w:rsidR="007524B5" w:rsidRPr="007567D0">
        <w:rPr>
          <w:sz w:val="24"/>
          <w:szCs w:val="24"/>
          <w:lang w:val="es-CO"/>
        </w:rPr>
        <w:t>.</w:t>
      </w:r>
      <w:r w:rsidR="006C1D7C" w:rsidRPr="007567D0">
        <w:rPr>
          <w:sz w:val="24"/>
          <w:szCs w:val="24"/>
          <w:lang w:val="es-CO"/>
        </w:rPr>
        <w:t xml:space="preserve"> </w:t>
      </w:r>
      <w:r w:rsidR="00B67C5A" w:rsidRPr="007567D0">
        <w:rPr>
          <w:sz w:val="24"/>
          <w:szCs w:val="24"/>
          <w:lang w:val="es-CO"/>
        </w:rPr>
        <w:t>U</w:t>
      </w:r>
      <w:r w:rsidR="00DB3F32">
        <w:rPr>
          <w:sz w:val="24"/>
          <w:szCs w:val="24"/>
          <w:lang w:val="es-CO"/>
        </w:rPr>
        <w:t>n único servidor</w:t>
      </w:r>
      <w:r w:rsidR="00DB3F32">
        <w:rPr>
          <w:sz w:val="24"/>
          <w:szCs w:val="24"/>
          <w:lang w:val="es-CO"/>
        </w:rPr>
        <w:tab/>
      </w:r>
      <w:r w:rsidR="00B67C5A" w:rsidRPr="007567D0">
        <w:rPr>
          <w:sz w:val="24"/>
          <w:szCs w:val="24"/>
          <w:lang w:val="es-CO"/>
        </w:rPr>
        <w:t xml:space="preserve">, por </w:t>
      </w:r>
      <w:r w:rsidR="003E310E" w:rsidRPr="007567D0">
        <w:rPr>
          <w:sz w:val="24"/>
          <w:szCs w:val="24"/>
          <w:lang w:val="es-CO"/>
        </w:rPr>
        <w:t>ejemplo, puede</w:t>
      </w:r>
      <w:r w:rsidR="006C1D7C" w:rsidRPr="007567D0">
        <w:rPr>
          <w:sz w:val="24"/>
          <w:szCs w:val="24"/>
          <w:lang w:val="es-CO"/>
        </w:rPr>
        <w:t xml:space="preserve"> </w:t>
      </w:r>
      <w:r w:rsidR="00A913F7" w:rsidRPr="007567D0">
        <w:rPr>
          <w:sz w:val="24"/>
          <w:szCs w:val="24"/>
          <w:lang w:val="es-CO"/>
        </w:rPr>
        <w:t>enviar</w:t>
      </w:r>
      <w:r w:rsidR="006C1D7C" w:rsidRPr="007567D0">
        <w:rPr>
          <w:sz w:val="24"/>
          <w:szCs w:val="24"/>
          <w:lang w:val="es-CO"/>
        </w:rPr>
        <w:t xml:space="preserve"> y manejar millones de trabajo</w:t>
      </w:r>
      <w:r w:rsidR="00A913F7" w:rsidRPr="007567D0">
        <w:rPr>
          <w:sz w:val="24"/>
          <w:szCs w:val="24"/>
          <w:lang w:val="es-CO"/>
        </w:rPr>
        <w:t>s por día. Adicionalmente</w:t>
      </w:r>
      <w:r w:rsidR="00B67C5A" w:rsidRPr="007567D0">
        <w:rPr>
          <w:sz w:val="24"/>
          <w:szCs w:val="24"/>
          <w:lang w:val="es-CO"/>
        </w:rPr>
        <w:t>,</w:t>
      </w:r>
      <w:r w:rsidR="00A913F7" w:rsidRPr="007567D0">
        <w:rPr>
          <w:sz w:val="24"/>
          <w:szCs w:val="24"/>
          <w:lang w:val="es-CO"/>
        </w:rPr>
        <w:t xml:space="preserve"> l</w:t>
      </w:r>
      <w:r w:rsidR="006C1D7C" w:rsidRPr="007567D0">
        <w:rPr>
          <w:sz w:val="24"/>
          <w:szCs w:val="24"/>
          <w:lang w:val="es-CO"/>
        </w:rPr>
        <w:t>a arquitectura de</w:t>
      </w:r>
      <w:r w:rsidR="00A913F7" w:rsidRPr="007567D0">
        <w:rPr>
          <w:sz w:val="24"/>
          <w:szCs w:val="24"/>
          <w:lang w:val="es-CO"/>
        </w:rPr>
        <w:t xml:space="preserve">l servidor </w:t>
      </w:r>
      <w:r w:rsidR="00F2529B" w:rsidRPr="007567D0">
        <w:rPr>
          <w:sz w:val="24"/>
          <w:szCs w:val="24"/>
          <w:lang w:val="es-CO"/>
        </w:rPr>
        <w:t xml:space="preserve">de Boinc </w:t>
      </w:r>
      <w:r w:rsidR="006C1D7C" w:rsidRPr="007567D0">
        <w:rPr>
          <w:sz w:val="24"/>
          <w:szCs w:val="24"/>
          <w:lang w:val="es-CO"/>
        </w:rPr>
        <w:t xml:space="preserve">es altamente escalable, por lo que </w:t>
      </w:r>
      <w:r w:rsidR="00A913F7" w:rsidRPr="007567D0">
        <w:rPr>
          <w:sz w:val="24"/>
          <w:szCs w:val="24"/>
          <w:lang w:val="es-CO"/>
        </w:rPr>
        <w:t xml:space="preserve">es posible </w:t>
      </w:r>
      <w:r w:rsidR="006C1D7C" w:rsidRPr="007567D0">
        <w:rPr>
          <w:sz w:val="24"/>
          <w:szCs w:val="24"/>
          <w:lang w:val="es-CO"/>
        </w:rPr>
        <w:t xml:space="preserve">aumentar </w:t>
      </w:r>
      <w:r w:rsidR="007524B5" w:rsidRPr="007567D0">
        <w:rPr>
          <w:sz w:val="24"/>
          <w:szCs w:val="24"/>
          <w:lang w:val="es-CO"/>
        </w:rPr>
        <w:t>su</w:t>
      </w:r>
      <w:r w:rsidR="006C1D7C" w:rsidRPr="007567D0">
        <w:rPr>
          <w:sz w:val="24"/>
          <w:szCs w:val="24"/>
          <w:lang w:val="es-CO"/>
        </w:rPr>
        <w:t xml:space="preserve"> capacidad </w:t>
      </w:r>
      <w:r w:rsidR="004F14B0" w:rsidRPr="007567D0">
        <w:rPr>
          <w:sz w:val="24"/>
          <w:szCs w:val="24"/>
          <w:lang w:val="es-CO"/>
        </w:rPr>
        <w:t>o disponibilidad</w:t>
      </w:r>
      <w:r w:rsidR="006C1D7C" w:rsidRPr="007567D0">
        <w:rPr>
          <w:sz w:val="24"/>
          <w:szCs w:val="24"/>
          <w:lang w:val="es-CO"/>
        </w:rPr>
        <w:t xml:space="preserve"> mediante la adición de más máquinas.</w:t>
      </w:r>
    </w:p>
    <w:p w14:paraId="65A283CD" w14:textId="557ACF29" w:rsidR="006C1D7C" w:rsidRPr="007567D0" w:rsidRDefault="00A913F7" w:rsidP="00B70135">
      <w:pPr>
        <w:pStyle w:val="Prrafodelista"/>
        <w:numPr>
          <w:ilvl w:val="0"/>
          <w:numId w:val="11"/>
        </w:numPr>
        <w:rPr>
          <w:sz w:val="24"/>
          <w:szCs w:val="24"/>
          <w:lang w:val="es-CO"/>
        </w:rPr>
      </w:pPr>
      <w:r w:rsidRPr="007567D0">
        <w:rPr>
          <w:b/>
          <w:sz w:val="24"/>
          <w:szCs w:val="24"/>
          <w:lang w:val="es-CO"/>
        </w:rPr>
        <w:t>D</w:t>
      </w:r>
      <w:r w:rsidR="006C1D7C" w:rsidRPr="007567D0">
        <w:rPr>
          <w:b/>
          <w:sz w:val="24"/>
          <w:szCs w:val="24"/>
          <w:lang w:val="es-CO"/>
        </w:rPr>
        <w:t>isponibilidad del código fuente</w:t>
      </w:r>
      <w:r w:rsidRPr="007567D0">
        <w:rPr>
          <w:b/>
          <w:sz w:val="24"/>
          <w:szCs w:val="24"/>
          <w:lang w:val="es-CO"/>
        </w:rPr>
        <w:t xml:space="preserve">: </w:t>
      </w:r>
      <w:r w:rsidRPr="007567D0">
        <w:rPr>
          <w:sz w:val="24"/>
          <w:szCs w:val="24"/>
          <w:lang w:val="es-CO"/>
        </w:rPr>
        <w:t>Boinc se distribuye bajo la l</w:t>
      </w:r>
      <w:r w:rsidR="006C1D7C" w:rsidRPr="007567D0">
        <w:rPr>
          <w:sz w:val="24"/>
          <w:szCs w:val="24"/>
          <w:lang w:val="es-CO"/>
        </w:rPr>
        <w:t xml:space="preserve">icencia </w:t>
      </w:r>
      <w:r w:rsidRPr="007567D0">
        <w:rPr>
          <w:sz w:val="24"/>
          <w:szCs w:val="24"/>
          <w:lang w:val="es-CO"/>
        </w:rPr>
        <w:t>GNU Lesser General Public License</w:t>
      </w:r>
      <w:r w:rsidR="008A6D9D" w:rsidRPr="007567D0">
        <w:rPr>
          <w:sz w:val="24"/>
          <w:szCs w:val="24"/>
          <w:lang w:val="es-CO"/>
        </w:rPr>
        <w:t xml:space="preserve"> </w:t>
      </w:r>
      <w:r w:rsidR="008A6D9D" w:rsidRPr="007567D0">
        <w:rPr>
          <w:sz w:val="24"/>
          <w:szCs w:val="24"/>
          <w:lang w:val="es-CO"/>
        </w:rPr>
        <w:fldChar w:fldCharType="begin"/>
      </w:r>
      <w:r w:rsidR="00AA0003">
        <w:rPr>
          <w:sz w:val="24"/>
          <w:szCs w:val="24"/>
          <w:lang w:val="es-CO"/>
        </w:rPr>
        <w:instrText xml:space="preserve"> ADDIN ZOTERO_ITEM CSL_CITATION {"citationID":"24f5fkt9gb","properties":{"formattedCitation":"[62]","plainCitation":"[62]"},"citationItems":[{"id":938,"uris":["http://zotero.org/groups/480308/items/VATP28PC"],"uri":["http://zotero.org/groups/480308/items/VATP28PC"],"itemData":{"id":938,"type":"webpage","title":"gnu.org","URL":"https://www.gnu.org/copyleft/lesser.html","accessed":{"date-parts":[["2016",10,17]]}}}],"schema":"https://github.com/citation-style-language/schema/raw/master/csl-citation.json"} </w:instrText>
      </w:r>
      <w:r w:rsidR="008A6D9D" w:rsidRPr="007567D0">
        <w:rPr>
          <w:sz w:val="24"/>
          <w:szCs w:val="24"/>
          <w:lang w:val="es-CO"/>
        </w:rPr>
        <w:fldChar w:fldCharType="separate"/>
      </w:r>
      <w:r w:rsidR="00AA0003">
        <w:rPr>
          <w:sz w:val="24"/>
        </w:rPr>
        <w:t>[62]</w:t>
      </w:r>
      <w:r w:rsidR="008A6D9D" w:rsidRPr="007567D0">
        <w:rPr>
          <w:sz w:val="24"/>
          <w:szCs w:val="24"/>
          <w:lang w:val="es-CO"/>
        </w:rPr>
        <w:fldChar w:fldCharType="end"/>
      </w:r>
      <w:r w:rsidR="007C3EF2">
        <w:rPr>
          <w:sz w:val="24"/>
          <w:szCs w:val="24"/>
          <w:lang w:val="es-CO"/>
        </w:rPr>
        <w:t xml:space="preserve">. Por el uso de esta licencia, a pesar de que </w:t>
      </w:r>
      <w:r w:rsidRPr="007567D0">
        <w:rPr>
          <w:sz w:val="24"/>
          <w:szCs w:val="24"/>
          <w:lang w:val="es-CO"/>
        </w:rPr>
        <w:t xml:space="preserve"> </w:t>
      </w:r>
      <w:r w:rsidR="006C1D7C" w:rsidRPr="007567D0">
        <w:rPr>
          <w:sz w:val="24"/>
          <w:szCs w:val="24"/>
          <w:lang w:val="es-CO"/>
        </w:rPr>
        <w:t>las aplicaciones</w:t>
      </w:r>
      <w:r w:rsidR="00D248E3">
        <w:rPr>
          <w:sz w:val="24"/>
          <w:szCs w:val="24"/>
          <w:lang w:val="es-CO"/>
        </w:rPr>
        <w:t xml:space="preserve"> se </w:t>
      </w:r>
      <w:r w:rsidR="007C3EF2">
        <w:rPr>
          <w:sz w:val="24"/>
          <w:szCs w:val="24"/>
          <w:lang w:val="es-CO"/>
        </w:rPr>
        <w:t xml:space="preserve">desarrollen </w:t>
      </w:r>
      <w:r w:rsidR="00D248E3">
        <w:rPr>
          <w:sz w:val="24"/>
          <w:szCs w:val="24"/>
          <w:lang w:val="es-CO"/>
        </w:rPr>
        <w:t xml:space="preserve"> utilizando o extendiendo</w:t>
      </w:r>
      <w:r w:rsidR="006C1D7C" w:rsidRPr="007567D0">
        <w:rPr>
          <w:sz w:val="24"/>
          <w:szCs w:val="24"/>
          <w:lang w:val="es-CO"/>
        </w:rPr>
        <w:t xml:space="preserve"> </w:t>
      </w:r>
      <w:r w:rsidRPr="007567D0">
        <w:rPr>
          <w:sz w:val="24"/>
          <w:szCs w:val="24"/>
          <w:lang w:val="es-CO"/>
        </w:rPr>
        <w:t>Boinc</w:t>
      </w:r>
      <w:r w:rsidR="00735BAA">
        <w:rPr>
          <w:sz w:val="24"/>
          <w:szCs w:val="24"/>
          <w:lang w:val="es-CO"/>
        </w:rPr>
        <w:t>, é</w:t>
      </w:r>
      <w:r w:rsidR="007C3EF2">
        <w:rPr>
          <w:sz w:val="24"/>
          <w:szCs w:val="24"/>
          <w:lang w:val="es-CO"/>
        </w:rPr>
        <w:t>stas</w:t>
      </w:r>
      <w:r w:rsidR="006C1D7C" w:rsidRPr="007567D0">
        <w:rPr>
          <w:sz w:val="24"/>
          <w:szCs w:val="24"/>
          <w:lang w:val="es-CO"/>
        </w:rPr>
        <w:t xml:space="preserve"> no tienen que ser de código abierto.</w:t>
      </w:r>
    </w:p>
    <w:p w14:paraId="78D6F1FA" w14:textId="7FC15C46" w:rsidR="006C1D7C" w:rsidRPr="007567D0" w:rsidRDefault="006C1D7C" w:rsidP="00B70135">
      <w:pPr>
        <w:pStyle w:val="Prrafodelista"/>
        <w:numPr>
          <w:ilvl w:val="0"/>
          <w:numId w:val="11"/>
        </w:numPr>
        <w:rPr>
          <w:b/>
          <w:sz w:val="24"/>
          <w:szCs w:val="24"/>
          <w:lang w:val="es-CO"/>
        </w:rPr>
      </w:pPr>
      <w:r w:rsidRPr="007567D0">
        <w:rPr>
          <w:b/>
          <w:sz w:val="24"/>
          <w:szCs w:val="24"/>
          <w:lang w:val="es-CO"/>
        </w:rPr>
        <w:t xml:space="preserve">Compatibilidad con </w:t>
      </w:r>
      <w:r w:rsidR="006E59BA" w:rsidRPr="007567D0">
        <w:rPr>
          <w:b/>
          <w:sz w:val="24"/>
          <w:szCs w:val="24"/>
          <w:lang w:val="es-CO"/>
        </w:rPr>
        <w:t xml:space="preserve">gran cantidad de </w:t>
      </w:r>
      <w:r w:rsidRPr="007567D0">
        <w:rPr>
          <w:b/>
          <w:sz w:val="24"/>
          <w:szCs w:val="24"/>
          <w:lang w:val="es-CO"/>
        </w:rPr>
        <w:t>datos</w:t>
      </w:r>
      <w:r w:rsidR="006E59BA" w:rsidRPr="007567D0">
        <w:rPr>
          <w:b/>
          <w:sz w:val="24"/>
          <w:szCs w:val="24"/>
          <w:lang w:val="es-CO"/>
        </w:rPr>
        <w:t xml:space="preserve">: </w:t>
      </w:r>
      <w:r w:rsidRPr="007567D0">
        <w:rPr>
          <w:sz w:val="24"/>
          <w:szCs w:val="24"/>
          <w:lang w:val="es-CO"/>
        </w:rPr>
        <w:t>B</w:t>
      </w:r>
      <w:r w:rsidR="006E59BA" w:rsidRPr="007567D0">
        <w:rPr>
          <w:sz w:val="24"/>
          <w:szCs w:val="24"/>
          <w:lang w:val="es-CO"/>
        </w:rPr>
        <w:t xml:space="preserve">oinc </w:t>
      </w:r>
      <w:r w:rsidRPr="007567D0">
        <w:rPr>
          <w:sz w:val="24"/>
          <w:szCs w:val="24"/>
          <w:lang w:val="es-CO"/>
        </w:rPr>
        <w:t xml:space="preserve">es compatible con aplicaciones que producen o consumen grandes cantidades de datos, o que utilizan grandes cantidades de memoria. </w:t>
      </w:r>
      <w:r w:rsidR="006E59BA" w:rsidRPr="007567D0">
        <w:rPr>
          <w:sz w:val="24"/>
          <w:szCs w:val="24"/>
          <w:lang w:val="es-CO"/>
        </w:rPr>
        <w:t xml:space="preserve">La </w:t>
      </w:r>
      <w:r w:rsidRPr="007567D0">
        <w:rPr>
          <w:sz w:val="24"/>
          <w:szCs w:val="24"/>
          <w:lang w:val="es-CO"/>
        </w:rPr>
        <w:t xml:space="preserve">distribución y </w:t>
      </w:r>
      <w:r w:rsidR="006E59BA" w:rsidRPr="007567D0">
        <w:rPr>
          <w:sz w:val="24"/>
          <w:szCs w:val="24"/>
          <w:lang w:val="es-CO"/>
        </w:rPr>
        <w:t>recolección de datos se puede</w:t>
      </w:r>
      <w:r w:rsidRPr="007567D0">
        <w:rPr>
          <w:sz w:val="24"/>
          <w:szCs w:val="24"/>
          <w:lang w:val="es-CO"/>
        </w:rPr>
        <w:t xml:space="preserve"> </w:t>
      </w:r>
      <w:r w:rsidR="004F14B0" w:rsidRPr="007567D0">
        <w:rPr>
          <w:sz w:val="24"/>
          <w:szCs w:val="24"/>
          <w:lang w:val="es-CO"/>
        </w:rPr>
        <w:t>realizar a</w:t>
      </w:r>
      <w:r w:rsidRPr="007567D0">
        <w:rPr>
          <w:sz w:val="24"/>
          <w:szCs w:val="24"/>
          <w:lang w:val="es-CO"/>
        </w:rPr>
        <w:t xml:space="preserve"> través de </w:t>
      </w:r>
      <w:r w:rsidR="006E59BA" w:rsidRPr="007567D0">
        <w:rPr>
          <w:sz w:val="24"/>
          <w:szCs w:val="24"/>
          <w:lang w:val="es-CO"/>
        </w:rPr>
        <w:t xml:space="preserve">varios servidores. </w:t>
      </w:r>
      <w:r w:rsidRPr="007567D0">
        <w:rPr>
          <w:sz w:val="24"/>
          <w:szCs w:val="24"/>
          <w:lang w:val="es-CO"/>
        </w:rPr>
        <w:t xml:space="preserve">Los </w:t>
      </w:r>
      <w:r w:rsidR="006E59BA" w:rsidRPr="007567D0">
        <w:rPr>
          <w:sz w:val="24"/>
          <w:szCs w:val="24"/>
          <w:lang w:val="es-CO"/>
        </w:rPr>
        <w:t>participantes</w:t>
      </w:r>
      <w:r w:rsidR="00DB2E46">
        <w:rPr>
          <w:sz w:val="24"/>
          <w:szCs w:val="24"/>
          <w:lang w:val="es-CO"/>
        </w:rPr>
        <w:t xml:space="preserve">, quienes ponen sus recursos a disposición de Boinc, </w:t>
      </w:r>
      <w:r w:rsidRPr="007567D0">
        <w:rPr>
          <w:sz w:val="24"/>
          <w:szCs w:val="24"/>
          <w:lang w:val="es-CO"/>
        </w:rPr>
        <w:t xml:space="preserve"> pueden especificar límites en el </w:t>
      </w:r>
      <w:r w:rsidR="006E59BA" w:rsidRPr="007567D0">
        <w:rPr>
          <w:sz w:val="24"/>
          <w:szCs w:val="24"/>
          <w:lang w:val="es-CO"/>
        </w:rPr>
        <w:t>uso de disco y ancho de banda</w:t>
      </w:r>
      <w:r w:rsidR="002240A6" w:rsidRPr="007567D0">
        <w:rPr>
          <w:sz w:val="24"/>
          <w:szCs w:val="24"/>
          <w:lang w:val="es-CO"/>
        </w:rPr>
        <w:t xml:space="preserve"> al momento de decidir colaborar en un </w:t>
      </w:r>
      <w:r w:rsidR="00DB2E46">
        <w:rPr>
          <w:sz w:val="24"/>
          <w:szCs w:val="24"/>
          <w:lang w:val="es-CO"/>
        </w:rPr>
        <w:t xml:space="preserve">determinado </w:t>
      </w:r>
      <w:r w:rsidR="002240A6" w:rsidRPr="007567D0">
        <w:rPr>
          <w:sz w:val="24"/>
          <w:szCs w:val="24"/>
          <w:lang w:val="es-CO"/>
        </w:rPr>
        <w:t>proyecto,</w:t>
      </w:r>
      <w:r w:rsidR="006E59BA" w:rsidRPr="007567D0">
        <w:rPr>
          <w:sz w:val="24"/>
          <w:szCs w:val="24"/>
          <w:lang w:val="es-CO"/>
        </w:rPr>
        <w:t xml:space="preserve"> por lo que un trabajo se distribuye solo a las </w:t>
      </w:r>
      <w:r w:rsidR="007524B5" w:rsidRPr="007567D0">
        <w:rPr>
          <w:sz w:val="24"/>
          <w:szCs w:val="24"/>
          <w:lang w:val="es-CO"/>
        </w:rPr>
        <w:t xml:space="preserve">computadoras </w:t>
      </w:r>
      <w:r w:rsidR="006E59BA" w:rsidRPr="007567D0">
        <w:rPr>
          <w:sz w:val="24"/>
          <w:szCs w:val="24"/>
          <w:lang w:val="es-CO"/>
        </w:rPr>
        <w:t>máquinas capaces</w:t>
      </w:r>
      <w:r w:rsidRPr="007567D0">
        <w:rPr>
          <w:sz w:val="24"/>
          <w:szCs w:val="24"/>
          <w:lang w:val="es-CO"/>
        </w:rPr>
        <w:t xml:space="preserve"> de manejarlo.</w:t>
      </w:r>
    </w:p>
    <w:p w14:paraId="59754F3C" w14:textId="673A3D2F" w:rsidR="006C1D7C" w:rsidRPr="007567D0" w:rsidRDefault="00D17802" w:rsidP="00B70135">
      <w:pPr>
        <w:pStyle w:val="Prrafodelista"/>
        <w:numPr>
          <w:ilvl w:val="0"/>
          <w:numId w:val="11"/>
        </w:numPr>
        <w:rPr>
          <w:sz w:val="24"/>
          <w:szCs w:val="24"/>
          <w:lang w:val="es-CO"/>
        </w:rPr>
      </w:pPr>
      <w:r w:rsidRPr="007567D0">
        <w:rPr>
          <w:b/>
          <w:sz w:val="24"/>
          <w:szCs w:val="24"/>
          <w:lang w:val="es-CO"/>
        </w:rPr>
        <w:t>M</w:t>
      </w:r>
      <w:r w:rsidR="006C1D7C" w:rsidRPr="007567D0">
        <w:rPr>
          <w:b/>
          <w:sz w:val="24"/>
          <w:szCs w:val="24"/>
          <w:lang w:val="es-CO"/>
        </w:rPr>
        <w:t xml:space="preserve">últiples </w:t>
      </w:r>
      <w:r w:rsidRPr="007567D0">
        <w:rPr>
          <w:b/>
          <w:sz w:val="24"/>
          <w:szCs w:val="24"/>
          <w:lang w:val="es-CO"/>
        </w:rPr>
        <w:t xml:space="preserve">plataformas: </w:t>
      </w:r>
      <w:r w:rsidRPr="007567D0">
        <w:rPr>
          <w:sz w:val="24"/>
          <w:szCs w:val="24"/>
          <w:lang w:val="es-CO"/>
        </w:rPr>
        <w:t xml:space="preserve">El cliente Boinc </w:t>
      </w:r>
      <w:r w:rsidR="006C1D7C" w:rsidRPr="007567D0">
        <w:rPr>
          <w:sz w:val="24"/>
          <w:szCs w:val="24"/>
          <w:lang w:val="es-CO"/>
        </w:rPr>
        <w:t xml:space="preserve">está disponible para la mayoría de plataformas </w:t>
      </w:r>
      <w:r w:rsidRPr="007567D0">
        <w:rPr>
          <w:sz w:val="24"/>
          <w:szCs w:val="24"/>
          <w:lang w:val="es-CO"/>
        </w:rPr>
        <w:t xml:space="preserve">más comunes como </w:t>
      </w:r>
      <w:r w:rsidR="006C1D7C" w:rsidRPr="007567D0">
        <w:rPr>
          <w:sz w:val="24"/>
          <w:szCs w:val="24"/>
          <w:lang w:val="es-CO"/>
        </w:rPr>
        <w:t>Mac OS X, Windo</w:t>
      </w:r>
      <w:r w:rsidRPr="007567D0">
        <w:rPr>
          <w:sz w:val="24"/>
          <w:szCs w:val="24"/>
          <w:lang w:val="es-CO"/>
        </w:rPr>
        <w:t>ws, Linux</w:t>
      </w:r>
      <w:r w:rsidR="009B2414">
        <w:rPr>
          <w:sz w:val="24"/>
          <w:szCs w:val="24"/>
          <w:lang w:val="es-CO"/>
        </w:rPr>
        <w:t>, Android</w:t>
      </w:r>
      <w:r w:rsidRPr="007567D0">
        <w:rPr>
          <w:sz w:val="24"/>
          <w:szCs w:val="24"/>
          <w:lang w:val="es-CO"/>
        </w:rPr>
        <w:t xml:space="preserve"> y otros sistemas Unix</w:t>
      </w:r>
      <w:r w:rsidR="006C1D7C" w:rsidRPr="007567D0">
        <w:rPr>
          <w:sz w:val="24"/>
          <w:szCs w:val="24"/>
          <w:lang w:val="es-CO"/>
        </w:rPr>
        <w:t>.</w:t>
      </w:r>
    </w:p>
    <w:p w14:paraId="79A2FE6D" w14:textId="406C9ED5" w:rsidR="006C1D7C" w:rsidRPr="007567D0" w:rsidRDefault="006C1D7C" w:rsidP="00B70135">
      <w:pPr>
        <w:pStyle w:val="Prrafodelista"/>
        <w:numPr>
          <w:ilvl w:val="0"/>
          <w:numId w:val="11"/>
        </w:numPr>
        <w:rPr>
          <w:sz w:val="24"/>
          <w:szCs w:val="24"/>
          <w:lang w:val="es-CO"/>
        </w:rPr>
      </w:pPr>
      <w:r w:rsidRPr="007567D0">
        <w:rPr>
          <w:b/>
          <w:sz w:val="24"/>
          <w:szCs w:val="24"/>
          <w:lang w:val="es-CO"/>
        </w:rPr>
        <w:lastRenderedPageBreak/>
        <w:t>Arquitectura de software abierta extensible</w:t>
      </w:r>
      <w:r w:rsidR="005C00DB" w:rsidRPr="007567D0">
        <w:rPr>
          <w:b/>
          <w:sz w:val="24"/>
          <w:szCs w:val="24"/>
          <w:lang w:val="es-CO"/>
        </w:rPr>
        <w:t xml:space="preserve">: </w:t>
      </w:r>
      <w:r w:rsidR="002240A6" w:rsidRPr="007567D0">
        <w:rPr>
          <w:sz w:val="24"/>
          <w:szCs w:val="24"/>
          <w:lang w:val="es-CO"/>
        </w:rPr>
        <w:t>Boinc</w:t>
      </w:r>
      <w:r w:rsidR="005C00DB" w:rsidRPr="007567D0">
        <w:rPr>
          <w:sz w:val="24"/>
          <w:szCs w:val="24"/>
          <w:lang w:val="es-CO"/>
        </w:rPr>
        <w:t xml:space="preserve"> proporciona interfaces </w:t>
      </w:r>
      <w:r w:rsidRPr="007567D0">
        <w:rPr>
          <w:sz w:val="24"/>
          <w:szCs w:val="24"/>
          <w:lang w:val="es-CO"/>
        </w:rPr>
        <w:t>documentad</w:t>
      </w:r>
      <w:r w:rsidR="005C00DB" w:rsidRPr="007567D0">
        <w:rPr>
          <w:sz w:val="24"/>
          <w:szCs w:val="24"/>
          <w:lang w:val="es-CO"/>
        </w:rPr>
        <w:t>as</w:t>
      </w:r>
      <w:r w:rsidRPr="007567D0">
        <w:rPr>
          <w:sz w:val="24"/>
          <w:szCs w:val="24"/>
          <w:lang w:val="es-CO"/>
        </w:rPr>
        <w:t xml:space="preserve"> </w:t>
      </w:r>
      <w:r w:rsidR="005C00DB" w:rsidRPr="007567D0">
        <w:rPr>
          <w:sz w:val="24"/>
          <w:szCs w:val="24"/>
          <w:lang w:val="es-CO"/>
        </w:rPr>
        <w:t xml:space="preserve">de varios </w:t>
      </w:r>
      <w:r w:rsidRPr="007567D0">
        <w:rPr>
          <w:sz w:val="24"/>
          <w:szCs w:val="24"/>
          <w:lang w:val="es-CO"/>
        </w:rPr>
        <w:t>de sus componentes c</w:t>
      </w:r>
      <w:r w:rsidR="005C00DB" w:rsidRPr="007567D0">
        <w:rPr>
          <w:sz w:val="24"/>
          <w:szCs w:val="24"/>
          <w:lang w:val="es-CO"/>
        </w:rPr>
        <w:t xml:space="preserve">lave, por lo que es posible que </w:t>
      </w:r>
      <w:r w:rsidRPr="007567D0">
        <w:rPr>
          <w:sz w:val="24"/>
          <w:szCs w:val="24"/>
          <w:lang w:val="es-CO"/>
        </w:rPr>
        <w:t xml:space="preserve">terceros </w:t>
      </w:r>
      <w:r w:rsidR="005C00DB" w:rsidRPr="007567D0">
        <w:rPr>
          <w:sz w:val="24"/>
          <w:szCs w:val="24"/>
          <w:lang w:val="es-CO"/>
        </w:rPr>
        <w:t>puedan</w:t>
      </w:r>
      <w:r w:rsidRPr="007567D0">
        <w:rPr>
          <w:sz w:val="24"/>
          <w:szCs w:val="24"/>
          <w:lang w:val="es-CO"/>
        </w:rPr>
        <w:t xml:space="preserve"> crear software y sitios web que se </w:t>
      </w:r>
      <w:r w:rsidR="00E7256D">
        <w:rPr>
          <w:sz w:val="24"/>
          <w:szCs w:val="24"/>
          <w:lang w:val="es-CO"/>
        </w:rPr>
        <w:t>extienden</w:t>
      </w:r>
      <w:r w:rsidRPr="007567D0">
        <w:rPr>
          <w:sz w:val="24"/>
          <w:szCs w:val="24"/>
          <w:lang w:val="es-CO"/>
        </w:rPr>
        <w:t xml:space="preserve"> B</w:t>
      </w:r>
      <w:r w:rsidR="005C00DB" w:rsidRPr="007567D0">
        <w:rPr>
          <w:sz w:val="24"/>
          <w:szCs w:val="24"/>
          <w:lang w:val="es-CO"/>
        </w:rPr>
        <w:t>oinc</w:t>
      </w:r>
      <w:r w:rsidRPr="007567D0">
        <w:rPr>
          <w:sz w:val="24"/>
          <w:szCs w:val="24"/>
          <w:lang w:val="es-CO"/>
        </w:rPr>
        <w:t>.</w:t>
      </w:r>
    </w:p>
    <w:p w14:paraId="1C6EA994" w14:textId="45914027" w:rsidR="006C1D7C" w:rsidRPr="007567D0" w:rsidRDefault="0081098D" w:rsidP="00B70135">
      <w:pPr>
        <w:pStyle w:val="Prrafodelista"/>
        <w:numPr>
          <w:ilvl w:val="0"/>
          <w:numId w:val="11"/>
        </w:numPr>
        <w:rPr>
          <w:sz w:val="24"/>
          <w:szCs w:val="24"/>
          <w:lang w:val="es-CO"/>
        </w:rPr>
      </w:pPr>
      <w:r w:rsidRPr="007567D0">
        <w:rPr>
          <w:b/>
          <w:sz w:val="24"/>
          <w:szCs w:val="24"/>
          <w:lang w:val="es-CO"/>
        </w:rPr>
        <w:t>C</w:t>
      </w:r>
      <w:r w:rsidR="006C1D7C" w:rsidRPr="007567D0">
        <w:rPr>
          <w:b/>
          <w:sz w:val="24"/>
          <w:szCs w:val="24"/>
          <w:lang w:val="es-CO"/>
        </w:rPr>
        <w:t xml:space="preserve">omunidad de </w:t>
      </w:r>
      <w:r w:rsidRPr="007567D0">
        <w:rPr>
          <w:b/>
          <w:sz w:val="24"/>
          <w:szCs w:val="24"/>
          <w:lang w:val="es-CO"/>
        </w:rPr>
        <w:t xml:space="preserve">participantes: </w:t>
      </w:r>
      <w:r w:rsidR="006C1D7C" w:rsidRPr="007567D0">
        <w:rPr>
          <w:sz w:val="24"/>
          <w:szCs w:val="24"/>
          <w:lang w:val="es-CO"/>
        </w:rPr>
        <w:t>B</w:t>
      </w:r>
      <w:r w:rsidRPr="007567D0">
        <w:rPr>
          <w:sz w:val="24"/>
          <w:szCs w:val="24"/>
          <w:lang w:val="es-CO"/>
        </w:rPr>
        <w:t xml:space="preserve">oinc </w:t>
      </w:r>
      <w:r w:rsidR="006C1D7C" w:rsidRPr="007567D0">
        <w:rPr>
          <w:sz w:val="24"/>
          <w:szCs w:val="24"/>
          <w:lang w:val="es-CO"/>
        </w:rPr>
        <w:t xml:space="preserve">proporciona herramientas </w:t>
      </w:r>
      <w:r w:rsidR="004F04D7" w:rsidRPr="007567D0">
        <w:rPr>
          <w:sz w:val="24"/>
          <w:szCs w:val="24"/>
          <w:lang w:val="es-CO"/>
        </w:rPr>
        <w:t>w</w:t>
      </w:r>
      <w:r w:rsidR="006C1D7C" w:rsidRPr="007567D0">
        <w:rPr>
          <w:sz w:val="24"/>
          <w:szCs w:val="24"/>
          <w:lang w:val="es-CO"/>
        </w:rPr>
        <w:t xml:space="preserve">eb, tales como tableros de mensajes, perfiles de usuario y </w:t>
      </w:r>
      <w:r w:rsidR="004F04D7" w:rsidRPr="007567D0">
        <w:rPr>
          <w:sz w:val="24"/>
          <w:szCs w:val="24"/>
          <w:lang w:val="es-CO"/>
        </w:rPr>
        <w:t xml:space="preserve">mensajes privados, que fomentan </w:t>
      </w:r>
      <w:r w:rsidR="00DB2E46">
        <w:rPr>
          <w:sz w:val="24"/>
          <w:szCs w:val="24"/>
          <w:lang w:val="es-CO"/>
        </w:rPr>
        <w:t xml:space="preserve">la </w:t>
      </w:r>
      <w:r w:rsidR="006C1D7C" w:rsidRPr="007567D0">
        <w:rPr>
          <w:sz w:val="24"/>
          <w:szCs w:val="24"/>
          <w:lang w:val="es-CO"/>
        </w:rPr>
        <w:t>forma</w:t>
      </w:r>
      <w:r w:rsidR="00DB2E46">
        <w:rPr>
          <w:sz w:val="24"/>
          <w:szCs w:val="24"/>
          <w:lang w:val="es-CO"/>
        </w:rPr>
        <w:t>ción de</w:t>
      </w:r>
      <w:r w:rsidR="006C1D7C" w:rsidRPr="007567D0">
        <w:rPr>
          <w:sz w:val="24"/>
          <w:szCs w:val="24"/>
          <w:lang w:val="es-CO"/>
        </w:rPr>
        <w:t xml:space="preserve"> comunidades en línea.</w:t>
      </w:r>
    </w:p>
    <w:p w14:paraId="55B6A9C3" w14:textId="7404A233" w:rsidR="004F3B51" w:rsidRDefault="004F3B51" w:rsidP="00B70135">
      <w:pPr>
        <w:pStyle w:val="Ttulo2"/>
        <w:numPr>
          <w:ilvl w:val="0"/>
          <w:numId w:val="32"/>
        </w:numPr>
        <w:rPr>
          <w:lang w:val="es-CO"/>
        </w:rPr>
      </w:pPr>
      <w:bookmarkStart w:id="57" w:name="_Componentes"/>
      <w:bookmarkStart w:id="58" w:name="_Toc467015863"/>
      <w:bookmarkEnd w:id="57"/>
      <w:r>
        <w:rPr>
          <w:lang w:val="es-CO"/>
        </w:rPr>
        <w:t>Arquitectura</w:t>
      </w:r>
      <w:bookmarkEnd w:id="58"/>
    </w:p>
    <w:p w14:paraId="1A359B02" w14:textId="6514CBC4" w:rsidR="00F64419" w:rsidRDefault="00F64419" w:rsidP="00933145">
      <w:pPr>
        <w:ind w:left="360"/>
        <w:jc w:val="both"/>
        <w:rPr>
          <w:lang w:val="es-CO"/>
        </w:rPr>
      </w:pPr>
      <w:r w:rsidRPr="00F64419">
        <w:rPr>
          <w:lang w:val="es-CO"/>
        </w:rPr>
        <w:t xml:space="preserve">Boinc </w:t>
      </w:r>
      <w:r>
        <w:rPr>
          <w:lang w:val="es-CO"/>
        </w:rPr>
        <w:t>se basa en la arquitectura</w:t>
      </w:r>
      <w:r w:rsidR="000232DE">
        <w:rPr>
          <w:lang w:val="es-CO"/>
        </w:rPr>
        <w:t xml:space="preserve"> </w:t>
      </w:r>
      <w:r>
        <w:rPr>
          <w:lang w:val="es-CO"/>
        </w:rPr>
        <w:t>cliente-</w:t>
      </w:r>
      <w:r w:rsidRPr="00F64419">
        <w:rPr>
          <w:lang w:val="es-CO"/>
        </w:rPr>
        <w:t>servidor</w:t>
      </w:r>
      <w:r w:rsidR="00B16CA1">
        <w:rPr>
          <w:lang w:val="es-CO"/>
        </w:rPr>
        <w:t xml:space="preserve">, cuyo servidor </w:t>
      </w:r>
      <w:r w:rsidR="006B6D26">
        <w:rPr>
          <w:lang w:val="es-CO"/>
        </w:rPr>
        <w:t xml:space="preserve">o se ejecuta </w:t>
      </w:r>
      <w:r w:rsidRPr="00F64419">
        <w:rPr>
          <w:lang w:val="es-CO"/>
        </w:rPr>
        <w:t xml:space="preserve"> sobre </w:t>
      </w:r>
      <w:r>
        <w:rPr>
          <w:lang w:val="es-CO"/>
        </w:rPr>
        <w:t>un</w:t>
      </w:r>
      <w:r w:rsidRPr="00F64419">
        <w:rPr>
          <w:lang w:val="es-CO"/>
        </w:rPr>
        <w:t xml:space="preserve"> servidor web apache. En general el despliegue hace referencia a dos nodos principales, el cliente y el servidor. </w:t>
      </w:r>
      <w:r>
        <w:rPr>
          <w:lang w:val="es-CO"/>
        </w:rPr>
        <w:t xml:space="preserve">Para este trabajo </w:t>
      </w:r>
      <w:r w:rsidR="00B16CA1">
        <w:rPr>
          <w:lang w:val="es-CO"/>
        </w:rPr>
        <w:t xml:space="preserve">se usó un </w:t>
      </w:r>
      <w:r>
        <w:rPr>
          <w:lang w:val="es-CO"/>
        </w:rPr>
        <w:t>VPS (por sus siglas en inglés, Virtual Private Server)</w:t>
      </w:r>
      <w:r w:rsidRPr="00F64419">
        <w:rPr>
          <w:lang w:val="es-CO"/>
        </w:rPr>
        <w:t xml:space="preserve"> con sistema operativo Ubuntu 14.04 LTS</w:t>
      </w:r>
      <w:r w:rsidR="006B6D26">
        <w:rPr>
          <w:lang w:val="es-CO"/>
        </w:rPr>
        <w:t>;</w:t>
      </w:r>
      <w:r w:rsidRPr="00F64419">
        <w:rPr>
          <w:lang w:val="es-CO"/>
        </w:rPr>
        <w:t xml:space="preserve"> sobre </w:t>
      </w:r>
      <w:r w:rsidR="006B6D26">
        <w:rPr>
          <w:lang w:val="es-CO"/>
        </w:rPr>
        <w:t>é</w:t>
      </w:r>
      <w:r w:rsidRPr="00F64419">
        <w:rPr>
          <w:lang w:val="es-CO"/>
        </w:rPr>
        <w:t>ste está instalado Apache v2.4.7 y MySQL 5.7. Dentro de Apache se corren varios procesos en segundo plano de Boinc cada uno con una funcionalidad diferente</w:t>
      </w:r>
      <w:r>
        <w:rPr>
          <w:lang w:val="es-CO"/>
        </w:rPr>
        <w:t xml:space="preserve"> los cuales se detallan en la siguiente sección </w:t>
      </w:r>
      <w:hyperlink w:anchor="_Componentes_1" w:history="1">
        <w:r w:rsidR="008B78ED" w:rsidRPr="008B78ED">
          <w:rPr>
            <w:rStyle w:val="Hipervnculo"/>
            <w:color w:val="000000" w:themeColor="text1"/>
            <w:lang w:val="es-CO"/>
          </w:rPr>
          <w:t>(</w:t>
        </w:r>
        <w:r w:rsidR="002450CA">
          <w:rPr>
            <w:rStyle w:val="Hipervnculo"/>
            <w:lang w:val="es-CO"/>
          </w:rPr>
          <w:t>4 C</w:t>
        </w:r>
        <w:r w:rsidRPr="00F64419">
          <w:rPr>
            <w:rStyle w:val="Hipervnculo"/>
            <w:lang w:val="es-CO"/>
          </w:rPr>
          <w:t>omponentes</w:t>
        </w:r>
      </w:hyperlink>
      <w:r w:rsidR="002450CA">
        <w:rPr>
          <w:lang w:val="es-CO"/>
        </w:rPr>
        <w:t>)</w:t>
      </w:r>
      <w:r w:rsidRPr="00F64419">
        <w:rPr>
          <w:lang w:val="es-CO"/>
        </w:rPr>
        <w:t>.</w:t>
      </w:r>
    </w:p>
    <w:p w14:paraId="7267AB61" w14:textId="77777777" w:rsidR="006B6D26" w:rsidRPr="00F64419" w:rsidRDefault="006B6D26" w:rsidP="00933145">
      <w:pPr>
        <w:ind w:left="360"/>
        <w:jc w:val="both"/>
        <w:rPr>
          <w:lang w:val="es-CO"/>
        </w:rPr>
      </w:pPr>
    </w:p>
    <w:p w14:paraId="0710205D" w14:textId="5B120968" w:rsidR="00403E0B" w:rsidRDefault="00F64419" w:rsidP="00D248E3">
      <w:pPr>
        <w:ind w:left="360"/>
        <w:jc w:val="both"/>
        <w:rPr>
          <w:lang w:val="es-CO"/>
        </w:rPr>
      </w:pPr>
      <w:r w:rsidRPr="00F64419">
        <w:rPr>
          <w:lang w:val="es-CO"/>
        </w:rPr>
        <w:t xml:space="preserve">La segunda parte del sistema hace referencia al cliente, que en este caso es un </w:t>
      </w:r>
      <w:r w:rsidR="006F45AF">
        <w:rPr>
          <w:lang w:val="es-CO"/>
        </w:rPr>
        <w:t>dispositivo móvil</w:t>
      </w:r>
      <w:r w:rsidRPr="00F64419">
        <w:rPr>
          <w:lang w:val="es-CO"/>
        </w:rPr>
        <w:t xml:space="preserve"> con sistema operativo</w:t>
      </w:r>
      <w:r w:rsidR="006B6D26">
        <w:rPr>
          <w:lang w:val="es-CO"/>
        </w:rPr>
        <w:t xml:space="preserve"> Android </w:t>
      </w:r>
      <w:r w:rsidRPr="00F64419">
        <w:rPr>
          <w:lang w:val="es-CO"/>
        </w:rPr>
        <w:t xml:space="preserve"> mayor o igual a 4.1. Dentro de este teléfono está </w:t>
      </w:r>
      <w:r w:rsidR="006F45AF" w:rsidRPr="00F64419">
        <w:rPr>
          <w:lang w:val="es-CO"/>
        </w:rPr>
        <w:t>instalad</w:t>
      </w:r>
      <w:r w:rsidR="006B6D26">
        <w:rPr>
          <w:lang w:val="es-CO"/>
        </w:rPr>
        <w:t>a</w:t>
      </w:r>
      <w:r w:rsidR="006F45AF" w:rsidRPr="00F64419">
        <w:rPr>
          <w:lang w:val="es-CO"/>
        </w:rPr>
        <w:t xml:space="preserve"> </w:t>
      </w:r>
      <w:r w:rsidR="006F45AF">
        <w:rPr>
          <w:lang w:val="es-CO"/>
        </w:rPr>
        <w:t>la</w:t>
      </w:r>
      <w:r w:rsidRPr="00F64419">
        <w:rPr>
          <w:lang w:val="es-CO"/>
        </w:rPr>
        <w:t xml:space="preserve"> aplicación</w:t>
      </w:r>
      <w:r w:rsidR="005352FA">
        <w:rPr>
          <w:lang w:val="es-CO"/>
        </w:rPr>
        <w:t xml:space="preserve"> Boinc la cual se encarga de pedirle trabajos al servidor</w:t>
      </w:r>
      <w:r w:rsidR="008B78ED">
        <w:rPr>
          <w:lang w:val="es-CO"/>
        </w:rPr>
        <w:t xml:space="preserve">. </w:t>
      </w:r>
      <w:r w:rsidR="00D248E3">
        <w:rPr>
          <w:lang w:val="es-CO"/>
        </w:rPr>
        <w:t xml:space="preserve">En este </w:t>
      </w:r>
      <w:r w:rsidR="00116E44">
        <w:rPr>
          <w:lang w:val="es-CO"/>
        </w:rPr>
        <w:t>Trabajo de Grado</w:t>
      </w:r>
      <w:r w:rsidR="002B3624">
        <w:rPr>
          <w:lang w:val="es-CO"/>
        </w:rPr>
        <w:t xml:space="preserve"> el despliegue que se quiere lograr es el </w:t>
      </w:r>
      <w:r w:rsidR="00BD6429">
        <w:rPr>
          <w:lang w:val="es-CO"/>
        </w:rPr>
        <w:t>que se visualiza en la figura No. 3</w:t>
      </w:r>
      <w:r w:rsidR="002B3624">
        <w:rPr>
          <w:lang w:val="es-CO"/>
        </w:rPr>
        <w:t xml:space="preserve"> y tiene dos componentes principales del lado del cliente</w:t>
      </w:r>
      <w:r w:rsidR="00543C32">
        <w:rPr>
          <w:lang w:val="es-CO"/>
        </w:rPr>
        <w:t>:</w:t>
      </w:r>
      <w:r w:rsidR="00D248E3">
        <w:rPr>
          <w:lang w:val="es-CO"/>
        </w:rPr>
        <w:t xml:space="preserve"> el wrapper</w:t>
      </w:r>
      <w:r w:rsidR="002B3624">
        <w:rPr>
          <w:lang w:val="es-CO"/>
        </w:rPr>
        <w:t>, que es el encargado de la comunicación con el servidor Boinc y una aplicación con la librería ITK, que es la que procesa la imagen</w:t>
      </w:r>
      <w:r w:rsidR="00D248E3">
        <w:rPr>
          <w:lang w:val="es-CO"/>
        </w:rPr>
        <w:t>.</w:t>
      </w:r>
    </w:p>
    <w:p w14:paraId="4E32DF1C" w14:textId="6D2D89E6" w:rsidR="00F64419" w:rsidRPr="00D248E3" w:rsidRDefault="00F44526" w:rsidP="00D248E3">
      <w:pPr>
        <w:ind w:left="360"/>
        <w:jc w:val="both"/>
        <w:rPr>
          <w:lang w:val="es-CO"/>
        </w:rPr>
      </w:pPr>
      <w:r w:rsidRPr="00F55ECA">
        <w:rPr>
          <w:noProof/>
          <w:lang w:val="es-CO"/>
        </w:rPr>
        <w:lastRenderedPageBreak/>
        <w:t xml:space="preserve"> </w:t>
      </w:r>
      <w:r w:rsidR="00F64419">
        <w:rPr>
          <w:noProof/>
          <w:lang w:val="es-CO" w:eastAsia="es-CO"/>
        </w:rPr>
        <w:drawing>
          <wp:inline distT="0" distB="0" distL="0" distR="0" wp14:anchorId="1BA03BFB" wp14:editId="7B1FF8DE">
            <wp:extent cx="5257800" cy="5448227"/>
            <wp:effectExtent l="0" t="0" r="0" b="0"/>
            <wp:docPr id="14" name="Picture 4" descr="C:\Users\david\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Microsoft\Windows\INetCacheContent.Word\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5448227"/>
                    </a:xfrm>
                    <a:prstGeom prst="rect">
                      <a:avLst/>
                    </a:prstGeom>
                    <a:noFill/>
                    <a:ln>
                      <a:noFill/>
                    </a:ln>
                  </pic:spPr>
                </pic:pic>
              </a:graphicData>
            </a:graphic>
          </wp:inline>
        </w:drawing>
      </w:r>
    </w:p>
    <w:p w14:paraId="0F8D4194" w14:textId="0DFB552E" w:rsidR="00F64419" w:rsidRDefault="00F64419" w:rsidP="004E643C">
      <w:pPr>
        <w:pStyle w:val="Descripcin"/>
        <w:jc w:val="center"/>
        <w:rPr>
          <w:lang w:val="es-CO"/>
        </w:rPr>
      </w:pPr>
      <w:bookmarkStart w:id="59" w:name="_Toc467012644"/>
      <w:r w:rsidRPr="00D248E3">
        <w:rPr>
          <w:lang w:val="es-CO"/>
        </w:rPr>
        <w:t xml:space="preserve">Figura </w:t>
      </w:r>
      <w:r>
        <w:fldChar w:fldCharType="begin"/>
      </w:r>
      <w:r w:rsidRPr="00D248E3">
        <w:rPr>
          <w:lang w:val="es-CO"/>
        </w:rPr>
        <w:instrText xml:space="preserve"> SEQ Figura \* ARABIC </w:instrText>
      </w:r>
      <w:r>
        <w:fldChar w:fldCharType="separate"/>
      </w:r>
      <w:r w:rsidR="00606F9A">
        <w:rPr>
          <w:noProof/>
          <w:lang w:val="es-CO"/>
        </w:rPr>
        <w:t>3</w:t>
      </w:r>
      <w:r>
        <w:fldChar w:fldCharType="end"/>
      </w:r>
      <w:r w:rsidRPr="00D248E3">
        <w:rPr>
          <w:lang w:val="es-CO"/>
        </w:rPr>
        <w:t>. Arquitectura de Boinc.</w:t>
      </w:r>
      <w:bookmarkEnd w:id="59"/>
    </w:p>
    <w:p w14:paraId="47000BEC" w14:textId="77777777" w:rsidR="00F64419" w:rsidRPr="00C87DE2" w:rsidRDefault="00F64419" w:rsidP="004E643C">
      <w:pPr>
        <w:ind w:left="360"/>
        <w:rPr>
          <w:lang w:val="es-CO"/>
        </w:rPr>
      </w:pPr>
    </w:p>
    <w:p w14:paraId="5192F4BB" w14:textId="0C167C99" w:rsidR="003D3EEF" w:rsidRDefault="000A002F" w:rsidP="00B70135">
      <w:pPr>
        <w:pStyle w:val="Ttulo2"/>
        <w:numPr>
          <w:ilvl w:val="0"/>
          <w:numId w:val="32"/>
        </w:numPr>
        <w:rPr>
          <w:lang w:val="es-CO"/>
        </w:rPr>
      </w:pPr>
      <w:bookmarkStart w:id="60" w:name="_Componentes_1"/>
      <w:bookmarkStart w:id="61" w:name="_Toc467015864"/>
      <w:bookmarkEnd w:id="60"/>
      <w:r w:rsidRPr="000A002F">
        <w:rPr>
          <w:lang w:val="es-CO"/>
        </w:rPr>
        <w:t>Componentes</w:t>
      </w:r>
      <w:bookmarkEnd w:id="61"/>
    </w:p>
    <w:p w14:paraId="71C17DB0" w14:textId="3CBEC569" w:rsidR="000A002F" w:rsidRPr="003E6950" w:rsidRDefault="000A002F" w:rsidP="001835FB">
      <w:pPr>
        <w:ind w:left="360"/>
        <w:jc w:val="both"/>
        <w:rPr>
          <w:lang w:val="es-CO"/>
        </w:rPr>
      </w:pPr>
      <w:r>
        <w:rPr>
          <w:lang w:val="es-CO"/>
        </w:rPr>
        <w:t xml:space="preserve">Boinc </w:t>
      </w:r>
      <w:r w:rsidRPr="00F40AB4">
        <w:rPr>
          <w:lang w:val="es-CO"/>
        </w:rPr>
        <w:t xml:space="preserve">permite distribuir </w:t>
      </w:r>
      <w:r>
        <w:rPr>
          <w:lang w:val="es-CO"/>
        </w:rPr>
        <w:t xml:space="preserve">y administrar </w:t>
      </w:r>
      <w:r w:rsidRPr="00F40AB4">
        <w:rPr>
          <w:lang w:val="es-CO"/>
        </w:rPr>
        <w:t>casi cualquier programa de aplicación</w:t>
      </w:r>
      <w:r>
        <w:rPr>
          <w:lang w:val="es-CO"/>
        </w:rPr>
        <w:t xml:space="preserve"> </w:t>
      </w:r>
      <w:r w:rsidRPr="00F40AB4">
        <w:rPr>
          <w:lang w:val="es-CO"/>
        </w:rPr>
        <w:t>existente</w:t>
      </w:r>
      <w:r>
        <w:rPr>
          <w:lang w:val="es-CO"/>
        </w:rPr>
        <w:t>, escrito en cualquier lenguaje de programación junto con sus datos, basándose en el modelo de paralelización SIM</w:t>
      </w:r>
      <w:r w:rsidR="008401EB">
        <w:rPr>
          <w:lang w:val="es-CO"/>
        </w:rPr>
        <w:t>D</w:t>
      </w:r>
      <w:r>
        <w:rPr>
          <w:lang w:val="es-CO"/>
        </w:rPr>
        <w:t xml:space="preserve"> </w:t>
      </w:r>
      <w:r>
        <w:rPr>
          <w:lang w:val="es-CO"/>
        </w:rPr>
        <w:fldChar w:fldCharType="begin"/>
      </w:r>
      <w:r w:rsidR="00AA0003">
        <w:rPr>
          <w:lang w:val="es-CO"/>
        </w:rPr>
        <w:instrText xml:space="preserve"> ADDIN ZOTERO_ITEM CSL_CITATION {"citationID":"sRAm2h3i","properties":{"formattedCitation":"[6]","plainCitation":"[6]"},"citationItems":[{"id":927,"uris":["http://zotero.org/groups/480308/items/INFW8UFV"],"uri":["http://zotero.org/groups/480308/items/INFW8UFV"],"itemData":{"id":927,"type":"article-journal","title":"A high-performance and low-power 32-bit multiply-accumulate unit with single-instruction-multiple-data (SIMD) feature","container-title":"IEEE Journal of Solid-State Circuits","page":"926-931","volume":"37","issue":"7","source":"CrossRef","DOI":"10.1109/JSSC.2002.1015692","ISSN":"0018-9200","language":"en","author":[{"literal":"Yuyun Liao"},{"family":"Roberts","given":"D.B."}],"issued":{"date-parts":[["2002",7]]}}}],"schema":"https://github.com/citation-style-language/schema/raw/master/csl-citation.json"} </w:instrText>
      </w:r>
      <w:r>
        <w:rPr>
          <w:lang w:val="es-CO"/>
        </w:rPr>
        <w:fldChar w:fldCharType="separate"/>
      </w:r>
      <w:r w:rsidR="0051359A">
        <w:rPr>
          <w:lang w:val="es-CO"/>
        </w:rPr>
        <w:t>[6]</w:t>
      </w:r>
      <w:r>
        <w:rPr>
          <w:lang w:val="es-CO"/>
        </w:rPr>
        <w:fldChar w:fldCharType="end"/>
      </w:r>
      <w:r>
        <w:rPr>
          <w:lang w:val="es-CO"/>
        </w:rPr>
        <w:t xml:space="preserve">, </w:t>
      </w:r>
      <w:r>
        <w:rPr>
          <w:lang w:val="es-CO"/>
        </w:rPr>
        <w:fldChar w:fldCharType="begin"/>
      </w:r>
      <w:r w:rsidR="00AA0003">
        <w:rPr>
          <w:lang w:val="es-CO"/>
        </w:rPr>
        <w:instrText xml:space="preserve"> ADDIN ZOTERO_ITEM CSL_CITATION {"citationID":"QLJCAMjs","properties":{"formattedCitation":"[7]","plainCitation":"[7]"},"citationItems":[{"id":934,"uris":["http://zotero.org/groups/480308/items/QHAAVAE5"],"uri":["http://zotero.org/groups/480308/items/QHAAVAE5"],"itemData":{"id":934,"type":"paper-conference","title":"A radix-2 FFT algorithm for Modern Single Instruction Multiple Data (SIMD) architectures","publisher":"IEEE","page":"III-3220-III-3223","source":"CrossRef","URL":"http://ieeexplore.ieee.org/document/5745335/","DOI":"10.1109/ICASSP.2002.5745335","ISBN":"978-0-7803-7402-7","author":[{"family":"Rodriguez V.","given":"Paul"}],"issued":{"date-parts":[["2002",5]]},"accessed":{"date-parts":[["2016",10,17]]}}}],"schema":"https://github.com/citation-style-language/schema/raw/master/csl-citation.json"} </w:instrText>
      </w:r>
      <w:r>
        <w:rPr>
          <w:lang w:val="es-CO"/>
        </w:rPr>
        <w:fldChar w:fldCharType="separate"/>
      </w:r>
      <w:r w:rsidR="0051359A" w:rsidRPr="002C02FF">
        <w:rPr>
          <w:lang w:val="es-CO"/>
        </w:rPr>
        <w:t>[7]</w:t>
      </w:r>
      <w:r>
        <w:rPr>
          <w:lang w:val="es-CO"/>
        </w:rPr>
        <w:fldChar w:fldCharType="end"/>
      </w:r>
      <w:r w:rsidR="00FB1668">
        <w:rPr>
          <w:lang w:val="es-CO"/>
        </w:rPr>
        <w:t>.</w:t>
      </w:r>
      <w:r>
        <w:rPr>
          <w:lang w:val="es-CO"/>
        </w:rPr>
        <w:t xml:space="preserve"> </w:t>
      </w:r>
      <w:r w:rsidR="00425039">
        <w:rPr>
          <w:lang w:val="es-CO"/>
        </w:rPr>
        <w:t>T</w:t>
      </w:r>
      <w:r w:rsidR="00FB1668" w:rsidRPr="00FB1668">
        <w:rPr>
          <w:lang w:val="es-CO"/>
        </w:rPr>
        <w:t>ambién se apoya en los siguientes componentes:</w:t>
      </w:r>
    </w:p>
    <w:p w14:paraId="7D6DF637" w14:textId="77777777" w:rsidR="004F3B51" w:rsidRPr="004F3B51" w:rsidRDefault="004F3B51" w:rsidP="004F3B51">
      <w:pPr>
        <w:pStyle w:val="Prrafodelista"/>
        <w:keepNext/>
        <w:numPr>
          <w:ilvl w:val="0"/>
          <w:numId w:val="2"/>
        </w:numPr>
        <w:contextualSpacing w:val="0"/>
        <w:jc w:val="left"/>
        <w:outlineLvl w:val="2"/>
        <w:rPr>
          <w:rFonts w:ascii="Arial" w:hAnsi="Arial"/>
          <w:b/>
          <w:vanish/>
          <w:sz w:val="24"/>
          <w:lang w:val="es-CO"/>
        </w:rPr>
      </w:pPr>
      <w:bookmarkStart w:id="62" w:name="_Toc465278651"/>
      <w:bookmarkStart w:id="63" w:name="_Toc465278898"/>
      <w:bookmarkStart w:id="64" w:name="_Toc465284810"/>
      <w:bookmarkStart w:id="65" w:name="_Toc465367871"/>
      <w:bookmarkStart w:id="66" w:name="_Toc465367997"/>
      <w:bookmarkStart w:id="67" w:name="_Toc466178145"/>
      <w:bookmarkStart w:id="68" w:name="_Toc466211079"/>
      <w:bookmarkStart w:id="69" w:name="_Toc466584770"/>
      <w:bookmarkStart w:id="70" w:name="_Toc466710520"/>
      <w:bookmarkStart w:id="71" w:name="_Toc467012471"/>
      <w:bookmarkStart w:id="72" w:name="_Toc467012570"/>
      <w:bookmarkStart w:id="73" w:name="_Toc467013937"/>
      <w:bookmarkStart w:id="74" w:name="_Toc467015229"/>
      <w:bookmarkStart w:id="75" w:name="_Toc467015636"/>
      <w:bookmarkStart w:id="76" w:name="_Toc467015765"/>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4BF973FF" w14:textId="77777777" w:rsidR="004F3B51" w:rsidRPr="004F3B51" w:rsidRDefault="004F3B51" w:rsidP="004F3B51">
      <w:pPr>
        <w:pStyle w:val="Prrafodelista"/>
        <w:keepNext/>
        <w:numPr>
          <w:ilvl w:val="0"/>
          <w:numId w:val="2"/>
        </w:numPr>
        <w:contextualSpacing w:val="0"/>
        <w:jc w:val="left"/>
        <w:outlineLvl w:val="2"/>
        <w:rPr>
          <w:rFonts w:ascii="Arial" w:hAnsi="Arial"/>
          <w:b/>
          <w:vanish/>
          <w:sz w:val="24"/>
          <w:lang w:val="es-CO"/>
        </w:rPr>
      </w:pPr>
      <w:bookmarkStart w:id="77" w:name="_Toc465367872"/>
      <w:bookmarkStart w:id="78" w:name="_Toc465367998"/>
      <w:bookmarkStart w:id="79" w:name="_Toc466178146"/>
      <w:bookmarkStart w:id="80" w:name="_Toc466211080"/>
      <w:bookmarkStart w:id="81" w:name="_Toc466584771"/>
      <w:bookmarkStart w:id="82" w:name="_Toc466710521"/>
      <w:bookmarkStart w:id="83" w:name="_Toc467012472"/>
      <w:bookmarkStart w:id="84" w:name="_Toc467012571"/>
      <w:bookmarkStart w:id="85" w:name="_Toc467013938"/>
      <w:bookmarkStart w:id="86" w:name="_Toc467015230"/>
      <w:bookmarkStart w:id="87" w:name="_Toc467015637"/>
      <w:bookmarkStart w:id="88" w:name="_Toc467015766"/>
      <w:bookmarkEnd w:id="77"/>
      <w:bookmarkEnd w:id="78"/>
      <w:bookmarkEnd w:id="79"/>
      <w:bookmarkEnd w:id="80"/>
      <w:bookmarkEnd w:id="81"/>
      <w:bookmarkEnd w:id="82"/>
      <w:bookmarkEnd w:id="83"/>
      <w:bookmarkEnd w:id="84"/>
      <w:bookmarkEnd w:id="85"/>
      <w:bookmarkEnd w:id="86"/>
      <w:bookmarkEnd w:id="87"/>
      <w:bookmarkEnd w:id="88"/>
    </w:p>
    <w:p w14:paraId="5120E751" w14:textId="7E8B95A9" w:rsidR="000A002F" w:rsidRDefault="000A002F" w:rsidP="004E643C">
      <w:pPr>
        <w:pStyle w:val="Ttulo3"/>
        <w:numPr>
          <w:ilvl w:val="1"/>
          <w:numId w:val="2"/>
        </w:numPr>
        <w:rPr>
          <w:lang w:val="es-CO"/>
        </w:rPr>
      </w:pPr>
      <w:bookmarkStart w:id="89" w:name="_Toc467015865"/>
      <w:r>
        <w:rPr>
          <w:lang w:val="es-CO"/>
        </w:rPr>
        <w:t>De Estructura</w:t>
      </w:r>
      <w:bookmarkEnd w:id="89"/>
    </w:p>
    <w:p w14:paraId="19C53A1F" w14:textId="23FA9493" w:rsidR="00FB1668" w:rsidRDefault="00FB1668" w:rsidP="004E643C">
      <w:pPr>
        <w:ind w:left="720"/>
        <w:jc w:val="both"/>
        <w:rPr>
          <w:lang w:val="es-CO"/>
        </w:rPr>
      </w:pPr>
      <w:r w:rsidRPr="00FB1668">
        <w:rPr>
          <w:lang w:val="es-CO"/>
        </w:rPr>
        <w:t>Estos componentes se encargan de estructurar los archivos y programas necesarios para poder ejecutar una aplicación en Boinc. Algunos de estos componentes se representan por medio de directorios como se puede observar en la figura No.</w:t>
      </w:r>
      <w:r>
        <w:rPr>
          <w:lang w:val="es-CO"/>
        </w:rPr>
        <w:t xml:space="preserve"> </w:t>
      </w:r>
      <w:r w:rsidR="00BD6429">
        <w:rPr>
          <w:lang w:val="es-CO"/>
        </w:rPr>
        <w:t>4</w:t>
      </w:r>
      <w:r w:rsidR="00DD4EA3">
        <w:rPr>
          <w:lang w:val="es-CO"/>
        </w:rPr>
        <w:t>.</w:t>
      </w:r>
    </w:p>
    <w:p w14:paraId="00464CBD" w14:textId="77777777" w:rsidR="00DD4EA3" w:rsidRDefault="00DD4EA3" w:rsidP="004E643C">
      <w:pPr>
        <w:ind w:left="720"/>
        <w:jc w:val="both"/>
        <w:rPr>
          <w:lang w:val="es-CO"/>
        </w:rPr>
      </w:pPr>
    </w:p>
    <w:p w14:paraId="54E34897" w14:textId="77777777" w:rsidR="002F29D2" w:rsidRDefault="00576CD8" w:rsidP="004E643C">
      <w:pPr>
        <w:keepNext/>
        <w:ind w:left="360"/>
      </w:pPr>
      <w:r w:rsidRPr="004E643C">
        <w:rPr>
          <w:noProof/>
          <w:color w:val="000000"/>
          <w:szCs w:val="22"/>
          <w:lang w:val="es-CO" w:eastAsia="es-CO"/>
        </w:rPr>
        <w:drawing>
          <wp:inline distT="0" distB="0" distL="0" distR="0" wp14:anchorId="3A0DE2A6" wp14:editId="56952FE1">
            <wp:extent cx="5000625" cy="2478186"/>
            <wp:effectExtent l="0" t="0" r="0" b="0"/>
            <wp:docPr id="8" name="Imagen 8" descr="https://lh4.googleusercontent.com/cW1ks3rIRhkeVtjq4VH9gP5RvSt8FEVj1nIHBZgaJY0-sulS2UrbBRz9tVGdtI2jSBLtLLxOEMIkiUl_8mYXwpZoJHI84ovR9WhSm4xgojo-rf1cmAA-UVvTZ3Zmz6HS6AyqtU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W1ks3rIRhkeVtjq4VH9gP5RvSt8FEVj1nIHBZgaJY0-sulS2UrbBRz9tVGdtI2jSBLtLLxOEMIkiUl_8mYXwpZoJHI84ovR9WhSm4xgojo-rf1cmAA-UVvTZ3Zmz6HS6AyqtUQ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7673" cy="2486634"/>
                    </a:xfrm>
                    <a:prstGeom prst="rect">
                      <a:avLst/>
                    </a:prstGeom>
                    <a:noFill/>
                    <a:ln>
                      <a:noFill/>
                    </a:ln>
                  </pic:spPr>
                </pic:pic>
              </a:graphicData>
            </a:graphic>
          </wp:inline>
        </w:drawing>
      </w:r>
    </w:p>
    <w:p w14:paraId="2FD64B66" w14:textId="69C38ED2" w:rsidR="00576CD8" w:rsidRPr="00C67CE3" w:rsidRDefault="002F29D2" w:rsidP="004E643C">
      <w:pPr>
        <w:pStyle w:val="Descripcin"/>
        <w:jc w:val="center"/>
      </w:pPr>
      <w:bookmarkStart w:id="90" w:name="_Toc467012645"/>
      <w:r w:rsidRPr="00C67CE3">
        <w:t xml:space="preserve">Figura </w:t>
      </w:r>
      <w:r w:rsidRPr="00C67CE3">
        <w:fldChar w:fldCharType="begin"/>
      </w:r>
      <w:r w:rsidRPr="00C67CE3">
        <w:instrText xml:space="preserve"> SEQ Figura \* ARABIC </w:instrText>
      </w:r>
      <w:r w:rsidRPr="00C67CE3">
        <w:fldChar w:fldCharType="separate"/>
      </w:r>
      <w:r w:rsidR="00606F9A">
        <w:rPr>
          <w:noProof/>
        </w:rPr>
        <w:t>4</w:t>
      </w:r>
      <w:r w:rsidRPr="00C67CE3">
        <w:fldChar w:fldCharType="end"/>
      </w:r>
      <w:r w:rsidRPr="00C67CE3">
        <w:t xml:space="preserve">. Componentes de estructura de Boinc. Tomado de </w:t>
      </w:r>
      <w:r w:rsidRPr="00C67CE3">
        <w:fldChar w:fldCharType="begin"/>
      </w:r>
      <w:r w:rsidR="00AA0003">
        <w:instrText xml:space="preserve"> ADDIN ZOTERO_ITEM CSL_CITATION {"citationID":"1cp0hbra9n","properties":{"formattedCitation":"[63]","plainCitation":"[63]"},"citationItems":[{"id":994,"uris":["http://zotero.org/groups/480308/items/T8DVUPZV"],"uri":["http://zotero.org/groups/480308/items/T8DVUPZV"],"itemData":{"id":994,"type":"webpage","title":"AppVersionNew – BOINC","URL":"https://boinc.berkeley.edu/trac/wiki/AppVersionNew","accessed":{"date-parts":[["2016",10,28]]}}}],"schema":"https://github.com/citation-style-language/schema/raw/master/csl-citation.json"} </w:instrText>
      </w:r>
      <w:r w:rsidRPr="00C67CE3">
        <w:fldChar w:fldCharType="separate"/>
      </w:r>
      <w:bookmarkEnd w:id="90"/>
      <w:r w:rsidR="00AA0003">
        <w:t>[63]</w:t>
      </w:r>
      <w:r w:rsidRPr="00C67CE3">
        <w:fldChar w:fldCharType="end"/>
      </w:r>
    </w:p>
    <w:p w14:paraId="10EAEFDA" w14:textId="1AC62825" w:rsidR="000A002F" w:rsidRDefault="00BE5355" w:rsidP="008D2DA9">
      <w:pPr>
        <w:pStyle w:val="Ttulo4"/>
        <w:numPr>
          <w:ilvl w:val="2"/>
          <w:numId w:val="2"/>
        </w:numPr>
      </w:pPr>
      <w:bookmarkStart w:id="91" w:name="_Proyecto"/>
      <w:bookmarkStart w:id="92" w:name="_Toc467015866"/>
      <w:bookmarkEnd w:id="91"/>
      <w:r>
        <w:t>Proyecto</w:t>
      </w:r>
      <w:bookmarkEnd w:id="92"/>
    </w:p>
    <w:p w14:paraId="01804DFA" w14:textId="70885FEC" w:rsidR="00087636" w:rsidRPr="007567D0" w:rsidRDefault="00087636" w:rsidP="004E643C">
      <w:pPr>
        <w:ind w:left="720"/>
        <w:jc w:val="both"/>
        <w:rPr>
          <w:lang w:val="es-CO"/>
        </w:rPr>
      </w:pPr>
      <w:r w:rsidRPr="007567D0">
        <w:rPr>
          <w:lang w:val="es-CO"/>
        </w:rPr>
        <w:t xml:space="preserve">Los proyectos son independientes; cada uno tiene sus propias aplicaciones, bases de datos, sitio web y servidores, y no es afectado por el estado de otros proyectos. Cada proyecto es identificado por una dirección URL maestra, la URL de su sitio web. Múltiples proyectos pueden coexistir en un único equipo servidor; esto puede ser útil cuando se necesite crear proyectos separados para prueba y depuración </w:t>
      </w:r>
      <w:r w:rsidRPr="007567D0">
        <w:rPr>
          <w:lang w:val="es-CO"/>
        </w:rPr>
        <w:fldChar w:fldCharType="begin"/>
      </w:r>
      <w:r w:rsidR="00AA0003">
        <w:rPr>
          <w:lang w:val="es-CO"/>
        </w:rPr>
        <w:instrText xml:space="preserve"> ADDIN ZOTERO_ITEM CSL_CITATION {"citationID":"199gal1e5v","properties":{"formattedCitation":"[64]","plainCitation":"[64]"},"citationItems":[{"id":935,"uris":["http://zotero.org/groups/480308/items/QUS2NJ28"],"uri":["http://zotero.org/groups/480308/items/QUS2NJ28"],"itemData":{"id":935,"type":"webpage","title":"ServerComponents – BOINC","URL":"https://boinc.berkeley.edu/trac/wiki/ServerComponents","accessed":{"date-parts":[["2016",10,17]]}}}],"schema":"https://github.com/citation-style-language/schema/raw/master/csl-citation.json"} </w:instrText>
      </w:r>
      <w:r w:rsidRPr="007567D0">
        <w:rPr>
          <w:lang w:val="es-CO"/>
        </w:rPr>
        <w:fldChar w:fldCharType="separate"/>
      </w:r>
      <w:r w:rsidR="00AA0003">
        <w:t>[64]</w:t>
      </w:r>
      <w:r w:rsidRPr="007567D0">
        <w:rPr>
          <w:lang w:val="es-CO"/>
        </w:rPr>
        <w:fldChar w:fldCharType="end"/>
      </w:r>
      <w:r w:rsidRPr="007567D0">
        <w:rPr>
          <w:lang w:val="es-CO"/>
        </w:rPr>
        <w:t xml:space="preserve">.  Un proyecto Boinc implica una serie de entidades relacionadas entre sí, las cuales se describen </w:t>
      </w:r>
      <w:r w:rsidR="00671C42" w:rsidRPr="007567D0">
        <w:rPr>
          <w:lang w:val="es-CO"/>
        </w:rPr>
        <w:t xml:space="preserve">en </w:t>
      </w:r>
      <w:r w:rsidR="00673BA8">
        <w:rPr>
          <w:lang w:val="es-CO"/>
        </w:rPr>
        <w:t>l</w:t>
      </w:r>
      <w:r w:rsidR="00671C42" w:rsidRPr="007567D0">
        <w:rPr>
          <w:lang w:val="es-CO"/>
        </w:rPr>
        <w:t xml:space="preserve">os siguientes numerales </w:t>
      </w:r>
      <w:r w:rsidRPr="007567D0">
        <w:rPr>
          <w:lang w:val="es-CO"/>
        </w:rPr>
        <w:t xml:space="preserve">en esta sección. Cada tipo de entidad es representada por su propia tabla en </w:t>
      </w:r>
      <w:r w:rsidR="005B3DC1" w:rsidRPr="007567D0">
        <w:rPr>
          <w:lang w:val="es-CO"/>
        </w:rPr>
        <w:t>la base</w:t>
      </w:r>
      <w:r w:rsidRPr="007567D0">
        <w:rPr>
          <w:lang w:val="es-CO"/>
        </w:rPr>
        <w:t xml:space="preserve"> de datos.</w:t>
      </w:r>
    </w:p>
    <w:p w14:paraId="323C2459" w14:textId="77777777" w:rsidR="00087636" w:rsidRPr="007567D0" w:rsidRDefault="00087636" w:rsidP="004E643C">
      <w:pPr>
        <w:pStyle w:val="Prrafodelista"/>
        <w:rPr>
          <w:sz w:val="24"/>
          <w:szCs w:val="24"/>
          <w:lang w:val="es-CO"/>
        </w:rPr>
      </w:pPr>
      <w:r w:rsidRPr="007567D0">
        <w:rPr>
          <w:sz w:val="24"/>
          <w:szCs w:val="24"/>
          <w:lang w:val="es-CO"/>
        </w:rPr>
        <w:t>En términos de implementación, un proyecto consiste en:</w:t>
      </w:r>
    </w:p>
    <w:p w14:paraId="484B2A79" w14:textId="77777777" w:rsidR="00087636" w:rsidRPr="007567D0" w:rsidRDefault="00087636" w:rsidP="00B70135">
      <w:pPr>
        <w:pStyle w:val="Prrafodelista"/>
        <w:numPr>
          <w:ilvl w:val="0"/>
          <w:numId w:val="12"/>
        </w:numPr>
        <w:rPr>
          <w:sz w:val="24"/>
          <w:szCs w:val="24"/>
          <w:lang w:val="es-CO"/>
        </w:rPr>
      </w:pPr>
      <w:r w:rsidRPr="007567D0">
        <w:rPr>
          <w:sz w:val="24"/>
          <w:szCs w:val="24"/>
          <w:lang w:val="es-CO"/>
        </w:rPr>
        <w:t>Una estructura de directorios, que contiene los archivos relacionados con el proyecto.</w:t>
      </w:r>
    </w:p>
    <w:p w14:paraId="06A93585" w14:textId="77777777" w:rsidR="00087636" w:rsidRPr="007567D0" w:rsidRDefault="00087636" w:rsidP="00B70135">
      <w:pPr>
        <w:pStyle w:val="Prrafodelista"/>
        <w:numPr>
          <w:ilvl w:val="0"/>
          <w:numId w:val="12"/>
        </w:numPr>
        <w:rPr>
          <w:sz w:val="24"/>
          <w:szCs w:val="24"/>
          <w:lang w:val="es-CO"/>
        </w:rPr>
      </w:pPr>
      <w:r w:rsidRPr="007567D0">
        <w:rPr>
          <w:sz w:val="24"/>
          <w:szCs w:val="24"/>
          <w:lang w:val="es-CO"/>
        </w:rPr>
        <w:t>Una base de datos MySQL.</w:t>
      </w:r>
    </w:p>
    <w:p w14:paraId="2476EB1C" w14:textId="77777777" w:rsidR="00087636" w:rsidRPr="007567D0" w:rsidRDefault="00087636" w:rsidP="00B70135">
      <w:pPr>
        <w:pStyle w:val="Prrafodelista"/>
        <w:numPr>
          <w:ilvl w:val="0"/>
          <w:numId w:val="12"/>
        </w:numPr>
        <w:rPr>
          <w:sz w:val="24"/>
          <w:szCs w:val="24"/>
          <w:lang w:val="es-CO"/>
        </w:rPr>
      </w:pPr>
      <w:r w:rsidRPr="007567D0">
        <w:rPr>
          <w:sz w:val="24"/>
          <w:szCs w:val="24"/>
          <w:lang w:val="es-CO"/>
        </w:rPr>
        <w:t>Un archivo de configuración que especifica opciones, demonios, y tareas periódicas.</w:t>
      </w:r>
    </w:p>
    <w:p w14:paraId="3EFEDF45" w14:textId="76D064F3" w:rsidR="00BE5355" w:rsidRPr="007567D0" w:rsidRDefault="00087636" w:rsidP="00787D84">
      <w:pPr>
        <w:ind w:left="1440"/>
        <w:jc w:val="both"/>
        <w:rPr>
          <w:lang w:val="es-CO"/>
        </w:rPr>
      </w:pPr>
      <w:r w:rsidRPr="007567D0">
        <w:rPr>
          <w:lang w:val="es-CO"/>
        </w:rPr>
        <w:lastRenderedPageBreak/>
        <w:t xml:space="preserve">La forma más fácil de crear un proyecto es usando el comando </w:t>
      </w:r>
      <w:hyperlink r:id="rId19" w:history="1">
        <w:r w:rsidRPr="007567D0">
          <w:rPr>
            <w:rFonts w:ascii="Courier New" w:hAnsi="Courier New" w:cs="Courier New"/>
            <w:b/>
            <w:color w:val="000000"/>
            <w:lang w:val="es-CO" w:eastAsia="es-CO"/>
          </w:rPr>
          <w:t>make_project</w:t>
        </w:r>
      </w:hyperlink>
      <w:r w:rsidRPr="007567D0">
        <w:rPr>
          <w:rFonts w:ascii="Courier New" w:hAnsi="Courier New" w:cs="Courier New"/>
          <w:b/>
          <w:color w:val="000000"/>
          <w:lang w:val="es-CO" w:eastAsia="es-CO"/>
        </w:rPr>
        <w:t xml:space="preserve">, </w:t>
      </w:r>
      <w:r w:rsidRPr="007567D0">
        <w:rPr>
          <w:lang w:val="es-CO"/>
        </w:rPr>
        <w:t xml:space="preserve">que crea todas las entidades mencionadas anteriormente </w:t>
      </w:r>
      <w:r w:rsidRPr="007567D0">
        <w:rPr>
          <w:lang w:val="es-CO"/>
        </w:rPr>
        <w:fldChar w:fldCharType="begin"/>
      </w:r>
      <w:r w:rsidR="00AA0003">
        <w:rPr>
          <w:lang w:val="es-CO"/>
        </w:rPr>
        <w:instrText xml:space="preserve"> ADDIN ZOTERO_ITEM CSL_CITATION {"citationID":"20du2bojgg","properties":{"formattedCitation":"[64]","plainCitation":"[64]"},"citationItems":[{"id":935,"uris":["http://zotero.org/groups/480308/items/QUS2NJ28"],"uri":["http://zotero.org/groups/480308/items/QUS2NJ28"],"itemData":{"id":935,"type":"webpage","title":"ServerComponents – BOINC","URL":"https://boinc.berkeley.edu/trac/wiki/ServerComponents","accessed":{"date-parts":[["2016",10,17]]}}}],"schema":"https://github.com/citation-style-language/schema/raw/master/csl-citation.json"} </w:instrText>
      </w:r>
      <w:r w:rsidRPr="007567D0">
        <w:rPr>
          <w:lang w:val="es-CO"/>
        </w:rPr>
        <w:fldChar w:fldCharType="separate"/>
      </w:r>
      <w:r w:rsidR="00AA0003">
        <w:t>[64]</w:t>
      </w:r>
      <w:r w:rsidRPr="007567D0">
        <w:rPr>
          <w:lang w:val="es-CO"/>
        </w:rPr>
        <w:fldChar w:fldCharType="end"/>
      </w:r>
      <w:r w:rsidRPr="007567D0">
        <w:rPr>
          <w:lang w:val="es-CO"/>
        </w:rPr>
        <w:t xml:space="preserve">. Este proceso se explica detalladamente en el </w:t>
      </w:r>
      <w:r w:rsidR="00787D84">
        <w:rPr>
          <w:lang w:val="es-CO"/>
        </w:rPr>
        <w:t>Anexo 1: Tutorial para crear un proyecto Boinc</w:t>
      </w:r>
      <w:r w:rsidRPr="00787D84">
        <w:rPr>
          <w:lang w:val="es-CO"/>
        </w:rPr>
        <w:t>.</w:t>
      </w:r>
    </w:p>
    <w:p w14:paraId="70EE51FA" w14:textId="678293F0" w:rsidR="000A002F" w:rsidRDefault="005B3DC1" w:rsidP="008D2DA9">
      <w:pPr>
        <w:pStyle w:val="Ttulo4"/>
        <w:numPr>
          <w:ilvl w:val="2"/>
          <w:numId w:val="2"/>
        </w:numPr>
      </w:pPr>
      <w:bookmarkStart w:id="93" w:name="_Toc467015867"/>
      <w:r>
        <w:t>URL maestra</w:t>
      </w:r>
      <w:bookmarkEnd w:id="93"/>
    </w:p>
    <w:p w14:paraId="56AF84E2" w14:textId="77777777" w:rsidR="005B3DC1" w:rsidRPr="007567D0" w:rsidRDefault="005B3DC1" w:rsidP="004E643C">
      <w:pPr>
        <w:ind w:left="1440"/>
        <w:rPr>
          <w:lang w:val="es-CO"/>
        </w:rPr>
      </w:pPr>
      <w:r w:rsidRPr="007567D0">
        <w:rPr>
          <w:lang w:val="es-CO"/>
        </w:rPr>
        <w:t>Cada proyecto es identificado públicamente por una URL maestra la cual tiene principalmente dos funciones:</w:t>
      </w:r>
    </w:p>
    <w:p w14:paraId="2689A3F6" w14:textId="5E9AC4FE" w:rsidR="005B3DC1" w:rsidRPr="007567D0" w:rsidRDefault="005B3DC1" w:rsidP="00B70135">
      <w:pPr>
        <w:pStyle w:val="Prrafodelista"/>
        <w:numPr>
          <w:ilvl w:val="0"/>
          <w:numId w:val="13"/>
        </w:numPr>
        <w:ind w:left="2880"/>
        <w:rPr>
          <w:sz w:val="24"/>
          <w:szCs w:val="24"/>
          <w:lang w:val="es-CO"/>
        </w:rPr>
      </w:pPr>
      <w:r w:rsidRPr="007567D0">
        <w:rPr>
          <w:sz w:val="24"/>
          <w:szCs w:val="24"/>
          <w:lang w:val="es-CO"/>
        </w:rPr>
        <w:t>Cuando se accede a ella por medio de un navegador</w:t>
      </w:r>
      <w:r w:rsidR="00F97D3A" w:rsidRPr="007567D0">
        <w:rPr>
          <w:sz w:val="24"/>
          <w:szCs w:val="24"/>
          <w:lang w:val="es-CO"/>
        </w:rPr>
        <w:t>,</w:t>
      </w:r>
      <w:r w:rsidRPr="007567D0">
        <w:rPr>
          <w:sz w:val="24"/>
          <w:szCs w:val="24"/>
          <w:lang w:val="es-CO"/>
        </w:rPr>
        <w:t xml:space="preserve"> actúa como la página de inicio del proyecto; en ella </w:t>
      </w:r>
      <w:r w:rsidR="000F6ABE" w:rsidRPr="007567D0">
        <w:rPr>
          <w:sz w:val="24"/>
          <w:szCs w:val="24"/>
          <w:lang w:val="es-CO"/>
        </w:rPr>
        <w:t>se describe</w:t>
      </w:r>
      <w:r w:rsidRPr="007567D0">
        <w:rPr>
          <w:sz w:val="24"/>
          <w:szCs w:val="24"/>
          <w:lang w:val="es-CO"/>
        </w:rPr>
        <w:t xml:space="preserve"> el proyecto y contiene enlaces para descargarlo en los clientes Boinc.</w:t>
      </w:r>
    </w:p>
    <w:p w14:paraId="135A1973" w14:textId="5B7B8D4A" w:rsidR="00673BA8" w:rsidRPr="003E6950" w:rsidRDefault="005B3DC1" w:rsidP="00673BA8">
      <w:pPr>
        <w:ind w:left="2835"/>
        <w:jc w:val="both"/>
        <w:rPr>
          <w:lang w:val="es-CO"/>
        </w:rPr>
      </w:pPr>
      <w:r w:rsidRPr="007567D0">
        <w:rPr>
          <w:lang w:val="es-CO"/>
        </w:rPr>
        <w:t xml:space="preserve">Contiene elementos XML </w:t>
      </w:r>
      <w:r w:rsidR="00671C42" w:rsidRPr="007567D0">
        <w:rPr>
          <w:lang w:val="es-CO"/>
        </w:rPr>
        <w:t xml:space="preserve">(etiquetas) </w:t>
      </w:r>
      <w:r w:rsidRPr="007567D0">
        <w:rPr>
          <w:lang w:val="es-CO"/>
        </w:rPr>
        <w:t>de la forma</w:t>
      </w:r>
      <w:r w:rsidR="00673BA8">
        <w:rPr>
          <w:lang w:val="es-CO"/>
        </w:rPr>
        <w:t xml:space="preserve"> que se muestra en la figura </w:t>
      </w:r>
      <w:r w:rsidR="00735BAA">
        <w:rPr>
          <w:lang w:val="es-CO"/>
        </w:rPr>
        <w:t xml:space="preserve">No. 5. Estas etiquetas </w:t>
      </w:r>
      <w:r w:rsidR="00673BA8" w:rsidRPr="005B2B20">
        <w:rPr>
          <w:lang w:val="es-CO"/>
        </w:rPr>
        <w:t xml:space="preserve">dan las </w:t>
      </w:r>
      <w:r w:rsidR="00673BA8">
        <w:rPr>
          <w:lang w:val="es-CO"/>
        </w:rPr>
        <w:t>ubicaciones</w:t>
      </w:r>
      <w:r w:rsidR="00673BA8" w:rsidRPr="005B2B20">
        <w:rPr>
          <w:lang w:val="es-CO"/>
        </w:rPr>
        <w:t xml:space="preserve"> </w:t>
      </w:r>
      <w:r w:rsidR="00673BA8">
        <w:rPr>
          <w:lang w:val="es-CO"/>
        </w:rPr>
        <w:t xml:space="preserve">de los </w:t>
      </w:r>
      <w:r w:rsidR="00673BA8" w:rsidRPr="005B2B20">
        <w:rPr>
          <w:lang w:val="es-CO"/>
        </w:rPr>
        <w:t xml:space="preserve">servidores </w:t>
      </w:r>
      <w:r w:rsidR="00673BA8">
        <w:rPr>
          <w:lang w:val="es-CO"/>
        </w:rPr>
        <w:t xml:space="preserve">que administran </w:t>
      </w:r>
      <w:r w:rsidR="00673BA8" w:rsidRPr="005B2B20">
        <w:rPr>
          <w:lang w:val="es-CO"/>
        </w:rPr>
        <w:t>el proyecto.</w:t>
      </w:r>
      <w:r w:rsidR="00673BA8">
        <w:rPr>
          <w:lang w:val="es-CO"/>
        </w:rPr>
        <w:t xml:space="preserve"> </w:t>
      </w:r>
      <w:r w:rsidR="00673BA8" w:rsidRPr="00265C79">
        <w:rPr>
          <w:lang w:val="es-CO"/>
        </w:rPr>
        <w:t xml:space="preserve">El comando </w:t>
      </w:r>
      <w:r w:rsidR="00673BA8" w:rsidRPr="00265C79">
        <w:rPr>
          <w:rFonts w:ascii="Courier New" w:hAnsi="Courier New" w:cs="Courier New"/>
          <w:b/>
          <w:color w:val="000000"/>
          <w:lang w:val="es-CO" w:eastAsia="es-CO"/>
        </w:rPr>
        <w:t>make_project</w:t>
      </w:r>
      <w:r w:rsidR="00673BA8" w:rsidRPr="00265C79">
        <w:rPr>
          <w:lang w:val="es-CO"/>
        </w:rPr>
        <w:t xml:space="preserve"> crea una página maestra d</w:t>
      </w:r>
      <w:r w:rsidR="00673BA8" w:rsidRPr="00497A93">
        <w:rPr>
          <w:lang w:val="es-CO"/>
        </w:rPr>
        <w:t xml:space="preserve">el proyecto </w:t>
      </w:r>
      <w:r w:rsidR="00673BA8" w:rsidRPr="00DC6313">
        <w:rPr>
          <w:lang w:val="es-CO"/>
        </w:rPr>
        <w:t xml:space="preserve">ubicada en </w:t>
      </w:r>
      <w:r w:rsidR="00673BA8" w:rsidRPr="00DC6313">
        <w:rPr>
          <w:rStyle w:val="Hipervnculo"/>
          <w:rFonts w:ascii="Verdana" w:hAnsi="Verdana"/>
          <w:i/>
          <w:color w:val="auto"/>
          <w:sz w:val="20"/>
          <w:shd w:val="clear" w:color="auto" w:fill="FFFFFF"/>
          <w:lang w:val="es-CO"/>
        </w:rPr>
        <w:t>project/html/usuario/index.php</w:t>
      </w:r>
      <w:r w:rsidR="00673BA8" w:rsidRPr="00DC6313">
        <w:rPr>
          <w:lang w:val="es-CO"/>
        </w:rPr>
        <w:t>. Este archivo incluye el archivo</w:t>
      </w:r>
      <w:r w:rsidR="00673BA8" w:rsidRPr="00265C79">
        <w:rPr>
          <w:b/>
          <w:i/>
          <w:lang w:val="es-CO"/>
        </w:rPr>
        <w:t>'schedulers.txt'</w:t>
      </w:r>
      <w:r w:rsidR="00673BA8" w:rsidRPr="00265C79">
        <w:rPr>
          <w:lang w:val="es-CO"/>
        </w:rPr>
        <w:t xml:space="preserve">, que contiene la lista de </w:t>
      </w:r>
      <w:r w:rsidR="00673BA8" w:rsidRPr="00265C79">
        <w:rPr>
          <w:b/>
          <w:lang w:val="es-CO"/>
        </w:rPr>
        <w:t>&lt;s</w:t>
      </w:r>
      <w:r w:rsidR="00673BA8" w:rsidRPr="00265C79">
        <w:rPr>
          <w:b/>
          <w:color w:val="000000"/>
          <w:lang w:val="es-CO"/>
        </w:rPr>
        <w:t>cheduler</w:t>
      </w:r>
      <w:r w:rsidR="00673BA8" w:rsidRPr="00265C79">
        <w:rPr>
          <w:b/>
          <w:lang w:val="es-CO"/>
        </w:rPr>
        <w:t xml:space="preserve">&gt; </w:t>
      </w:r>
      <w:r w:rsidR="00673BA8" w:rsidRPr="00265C79">
        <w:rPr>
          <w:lang w:val="es-CO"/>
        </w:rPr>
        <w:t>que posee el proyecto actualmente</w:t>
      </w:r>
      <w:r w:rsidR="00673BA8">
        <w:rPr>
          <w:lang w:val="es-CO"/>
        </w:rPr>
        <w:t xml:space="preserve"> </w:t>
      </w:r>
      <w:r w:rsidR="00673BA8" w:rsidRPr="00265C79">
        <w:rPr>
          <w:lang w:val="es-CO"/>
        </w:rPr>
        <w:fldChar w:fldCharType="begin"/>
      </w:r>
      <w:r w:rsidR="00AA0003">
        <w:rPr>
          <w:lang w:val="es-CO"/>
        </w:rPr>
        <w:instrText xml:space="preserve"> ADDIN ZOTERO_ITEM CSL_CITATION {"citationID":"1s69gntsqa","properties":{"formattedCitation":"[65]","plainCitation":"[65]"},"citationItems":[{"id":948,"uris":["http://zotero.org/groups/480308/items/XKEMRFUC"],"uri":["http://zotero.org/groups/480308/items/XKEMRFUC"],"itemData":{"id":948,"type":"webpage","title":"MasterUrl – BOINC","URL":"https://boinc.berkeley.edu/trac/wiki/MasterUrl","accessed":{"date-parts":[["2016",10,17]]}}}],"schema":"https://github.com/citation-style-language/schema/raw/master/csl-citation.json"} </w:instrText>
      </w:r>
      <w:r w:rsidR="00673BA8" w:rsidRPr="00265C79">
        <w:rPr>
          <w:lang w:val="es-CO"/>
        </w:rPr>
        <w:fldChar w:fldCharType="separate"/>
      </w:r>
      <w:r w:rsidR="00AA0003">
        <w:t>[65]</w:t>
      </w:r>
      <w:r w:rsidR="00673BA8" w:rsidRPr="00265C79">
        <w:rPr>
          <w:lang w:val="es-CO"/>
        </w:rPr>
        <w:fldChar w:fldCharType="end"/>
      </w:r>
      <w:r w:rsidR="00673BA8">
        <w:rPr>
          <w:lang w:val="es-CO"/>
        </w:rPr>
        <w:t xml:space="preserve">. </w:t>
      </w:r>
      <w:r w:rsidR="00673BA8" w:rsidRPr="00265C79">
        <w:rPr>
          <w:lang w:val="es-CO"/>
        </w:rPr>
        <w:t>Estas etiquetas pueden ser incorporadas dentro de comentarios HTML. El cliente Boinc lee y analiza la página m</w:t>
      </w:r>
      <w:r w:rsidR="00673BA8" w:rsidRPr="00497A93">
        <w:rPr>
          <w:lang w:val="es-CO"/>
        </w:rPr>
        <w:t>aestra par</w:t>
      </w:r>
      <w:r w:rsidR="00673BA8">
        <w:rPr>
          <w:lang w:val="es-CO"/>
        </w:rPr>
        <w:t>a</w:t>
      </w:r>
      <w:r w:rsidR="00673BA8" w:rsidRPr="00497A93">
        <w:rPr>
          <w:lang w:val="es-CO"/>
        </w:rPr>
        <w:t xml:space="preserve"> localizar </w:t>
      </w:r>
      <w:r w:rsidR="00673BA8">
        <w:rPr>
          <w:lang w:val="es-CO"/>
        </w:rPr>
        <w:t xml:space="preserve">el servidor </w:t>
      </w:r>
      <w:r w:rsidR="00673BA8" w:rsidRPr="00265C79">
        <w:rPr>
          <w:lang w:val="es-CO"/>
        </w:rPr>
        <w:t>que contiene</w:t>
      </w:r>
      <w:r w:rsidR="00673BA8" w:rsidRPr="00497A93">
        <w:rPr>
          <w:lang w:val="es-CO"/>
        </w:rPr>
        <w:t xml:space="preserve"> el proyecto</w:t>
      </w:r>
      <w:r w:rsidR="00673BA8" w:rsidRPr="00DC6313">
        <w:rPr>
          <w:lang w:val="es-CO"/>
        </w:rPr>
        <w:t>.</w:t>
      </w:r>
    </w:p>
    <w:p w14:paraId="0963EC09" w14:textId="5CE50EA7" w:rsidR="005B3DC1" w:rsidRPr="007567D0" w:rsidRDefault="005B3DC1" w:rsidP="00735BAA">
      <w:pPr>
        <w:pStyle w:val="Prrafodelista"/>
        <w:ind w:left="2880"/>
        <w:rPr>
          <w:sz w:val="24"/>
          <w:szCs w:val="24"/>
          <w:lang w:val="es-CO"/>
        </w:rPr>
      </w:pPr>
    </w:p>
    <w:p w14:paraId="5962DCAD" w14:textId="77777777" w:rsidR="005B3DC1" w:rsidRPr="00CD26AB" w:rsidRDefault="005B3DC1" w:rsidP="004E643C">
      <w:pPr>
        <w:pStyle w:val="HTMLconformatoprevio"/>
        <w:pBdr>
          <w:top w:val="single" w:sz="6" w:space="6" w:color="D7D7D7"/>
          <w:left w:val="single" w:sz="6" w:space="3" w:color="D7D7D7"/>
          <w:bottom w:val="single" w:sz="6" w:space="3" w:color="D7D7D7"/>
          <w:right w:val="single" w:sz="6" w:space="3" w:color="D7D7D7"/>
        </w:pBdr>
        <w:shd w:val="clear" w:color="auto" w:fill="F7F7F7"/>
        <w:spacing w:before="240" w:after="240"/>
        <w:ind w:left="1860" w:right="420"/>
        <w:rPr>
          <w:color w:val="000000"/>
          <w:lang w:val="en-US"/>
        </w:rPr>
      </w:pPr>
      <w:r w:rsidRPr="00CD26AB">
        <w:rPr>
          <w:color w:val="000000"/>
          <w:lang w:val="en-US"/>
        </w:rPr>
        <w:t>&lt;scheduler&gt; http://host.domain.edu/cgi/scheduler &lt;/scheduler&gt;</w:t>
      </w:r>
    </w:p>
    <w:p w14:paraId="40B8B6A8" w14:textId="77777777" w:rsidR="005B3DC1" w:rsidRPr="00CD26AB" w:rsidRDefault="005B3DC1" w:rsidP="004E643C">
      <w:pPr>
        <w:pStyle w:val="HTMLconformatoprevio"/>
        <w:pBdr>
          <w:top w:val="single" w:sz="6" w:space="6" w:color="D7D7D7"/>
          <w:left w:val="single" w:sz="6" w:space="3" w:color="D7D7D7"/>
          <w:bottom w:val="single" w:sz="6" w:space="3" w:color="D7D7D7"/>
          <w:right w:val="single" w:sz="6" w:space="3" w:color="D7D7D7"/>
        </w:pBdr>
        <w:shd w:val="clear" w:color="auto" w:fill="F7F7F7"/>
        <w:spacing w:before="240" w:after="240"/>
        <w:ind w:left="1860" w:right="420"/>
        <w:rPr>
          <w:color w:val="000000"/>
          <w:lang w:val="en-US"/>
        </w:rPr>
      </w:pPr>
      <w:r w:rsidRPr="00CD26AB">
        <w:rPr>
          <w:color w:val="000000"/>
          <w:lang w:val="en-US"/>
        </w:rPr>
        <w:t>&lt;scheduler&gt; http://host2.domain.edu/cgi/scheduler&lt;/scheduler&gt;</w:t>
      </w:r>
    </w:p>
    <w:p w14:paraId="52773FB3" w14:textId="487296DD" w:rsidR="00671C42" w:rsidRDefault="00671C42" w:rsidP="004E643C">
      <w:pPr>
        <w:pStyle w:val="Descripcin"/>
        <w:jc w:val="center"/>
        <w:rPr>
          <w:lang w:val="es-CO"/>
        </w:rPr>
      </w:pPr>
      <w:bookmarkStart w:id="94" w:name="_Toc467012646"/>
      <w:r w:rsidRPr="002C02FF">
        <w:rPr>
          <w:lang w:val="es-CO"/>
        </w:rPr>
        <w:t xml:space="preserve">Figura </w:t>
      </w:r>
      <w:r>
        <w:fldChar w:fldCharType="begin"/>
      </w:r>
      <w:r w:rsidRPr="002C02FF">
        <w:rPr>
          <w:lang w:val="es-CO"/>
        </w:rPr>
        <w:instrText xml:space="preserve"> SEQ Figura \* ARABIC </w:instrText>
      </w:r>
      <w:r>
        <w:fldChar w:fldCharType="separate"/>
      </w:r>
      <w:r w:rsidR="00606F9A">
        <w:rPr>
          <w:noProof/>
          <w:lang w:val="es-CO"/>
        </w:rPr>
        <w:t>5</w:t>
      </w:r>
      <w:r>
        <w:fldChar w:fldCharType="end"/>
      </w:r>
      <w:r w:rsidRPr="002C02FF">
        <w:rPr>
          <w:lang w:val="es-CO"/>
        </w:rPr>
        <w:t xml:space="preserve">. </w:t>
      </w:r>
      <w:r>
        <w:rPr>
          <w:lang w:val="es-CO"/>
        </w:rPr>
        <w:t>A</w:t>
      </w:r>
      <w:r w:rsidRPr="00DC6313">
        <w:rPr>
          <w:lang w:val="es-CO"/>
        </w:rPr>
        <w:t>rchivo</w:t>
      </w:r>
      <w:r>
        <w:rPr>
          <w:lang w:val="es-CO"/>
        </w:rPr>
        <w:t xml:space="preserve"> </w:t>
      </w:r>
      <w:r w:rsidRPr="004E643C">
        <w:rPr>
          <w:i/>
          <w:lang w:val="es-CO"/>
        </w:rPr>
        <w:t>'schedulers.txt'</w:t>
      </w:r>
      <w:r>
        <w:rPr>
          <w:i/>
          <w:lang w:val="es-CO"/>
        </w:rPr>
        <w:t xml:space="preserve"> </w:t>
      </w:r>
      <w:r w:rsidRPr="002C02FF">
        <w:rPr>
          <w:lang w:val="es-CO"/>
        </w:rPr>
        <w:t>de un proyecto Boinc.</w:t>
      </w:r>
      <w:bookmarkEnd w:id="94"/>
    </w:p>
    <w:p w14:paraId="7B9AC268" w14:textId="167396A7" w:rsidR="000A002F" w:rsidRPr="008D2DA9" w:rsidRDefault="005B3DC1" w:rsidP="008D2DA9">
      <w:pPr>
        <w:pStyle w:val="Ttulo4"/>
        <w:numPr>
          <w:ilvl w:val="2"/>
          <w:numId w:val="2"/>
        </w:numPr>
        <w:rPr>
          <w:lang w:val="es-ES"/>
        </w:rPr>
      </w:pPr>
      <w:bookmarkStart w:id="95" w:name="_Toc467015868"/>
      <w:r w:rsidRPr="008D2DA9">
        <w:rPr>
          <w:lang w:val="es-ES"/>
        </w:rPr>
        <w:t>Aplicación</w:t>
      </w:r>
      <w:bookmarkEnd w:id="95"/>
    </w:p>
    <w:p w14:paraId="2D024022" w14:textId="49C90B06" w:rsidR="005B3DC1" w:rsidRPr="00EE419B" w:rsidRDefault="005B3DC1" w:rsidP="004E643C">
      <w:pPr>
        <w:pStyle w:val="Prrafodelista"/>
        <w:ind w:left="1440"/>
        <w:rPr>
          <w:sz w:val="24"/>
          <w:szCs w:val="24"/>
          <w:lang w:val="es-CO"/>
        </w:rPr>
      </w:pPr>
      <w:r w:rsidRPr="00EE419B">
        <w:rPr>
          <w:sz w:val="24"/>
          <w:szCs w:val="24"/>
          <w:lang w:val="es-CO"/>
        </w:rPr>
        <w:t>Una aplicación incluye varios programas con su respectiva versión para distintas plataformas, un conjunto de unidades de trabajo (</w:t>
      </w:r>
      <w:r w:rsidRPr="00EE419B">
        <w:rPr>
          <w:b/>
          <w:sz w:val="24"/>
          <w:szCs w:val="24"/>
          <w:lang w:val="es-CO"/>
        </w:rPr>
        <w:t>workunits</w:t>
      </w:r>
      <w:r w:rsidRPr="00EE419B">
        <w:rPr>
          <w:sz w:val="24"/>
          <w:szCs w:val="24"/>
          <w:lang w:val="es-CO"/>
        </w:rPr>
        <w:t xml:space="preserve">, en términos de Boinc) y resultados. Un proyecto puede incluir múltiples aplicaciones </w:t>
      </w:r>
      <w:r w:rsidRPr="00EE419B">
        <w:rPr>
          <w:sz w:val="24"/>
          <w:szCs w:val="24"/>
          <w:lang w:val="es-CO"/>
        </w:rPr>
        <w:fldChar w:fldCharType="begin"/>
      </w:r>
      <w:r w:rsidR="00AA0003">
        <w:rPr>
          <w:sz w:val="24"/>
          <w:szCs w:val="24"/>
          <w:lang w:val="es-CO"/>
        </w:rPr>
        <w:instrText xml:space="preserve"> ADDIN ZOTERO_ITEM CSL_CITATION {"citationID":"1k0ansb41l","properties":{"formattedCitation":"[66]","plainCitation":"[66]"},"citationItems":[{"id":914,"uris":["http://zotero.org/groups/480308/items/8UWATMKA"],"uri":["http://zotero.org/groups/480308/items/8UWATMKA"],"itemData":{"id":914,"type":"webpage","title":"BasicConcepts – BOINC","URL":"https://boinc.berkeley.edu/trac/wiki/BasicConcepts","accessed":{"date-parts":[["2016",10,17]]}}}],"schema":"https://github.com/citation-style-language/schema/raw/master/csl-citation.json"} </w:instrText>
      </w:r>
      <w:r w:rsidRPr="00EE419B">
        <w:rPr>
          <w:sz w:val="24"/>
          <w:szCs w:val="24"/>
          <w:lang w:val="es-CO"/>
        </w:rPr>
        <w:fldChar w:fldCharType="separate"/>
      </w:r>
      <w:r w:rsidR="00AA0003">
        <w:rPr>
          <w:sz w:val="24"/>
        </w:rPr>
        <w:t>[66]</w:t>
      </w:r>
      <w:r w:rsidRPr="00EE419B">
        <w:rPr>
          <w:sz w:val="24"/>
          <w:szCs w:val="24"/>
          <w:lang w:val="es-CO"/>
        </w:rPr>
        <w:fldChar w:fldCharType="end"/>
      </w:r>
      <w:r w:rsidRPr="00EE419B">
        <w:rPr>
          <w:sz w:val="24"/>
          <w:szCs w:val="24"/>
          <w:lang w:val="es-CO"/>
        </w:rPr>
        <w:t>.</w:t>
      </w:r>
    </w:p>
    <w:p w14:paraId="702AE4F0" w14:textId="446196F3" w:rsidR="000A002F" w:rsidRPr="008D2DA9" w:rsidRDefault="005B3DC1" w:rsidP="008D2DA9">
      <w:pPr>
        <w:pStyle w:val="Ttulo4"/>
        <w:numPr>
          <w:ilvl w:val="2"/>
          <w:numId w:val="2"/>
        </w:numPr>
        <w:rPr>
          <w:lang w:val="es-ES"/>
        </w:rPr>
      </w:pPr>
      <w:bookmarkStart w:id="96" w:name="_Toc467015869"/>
      <w:r w:rsidRPr="008D2DA9">
        <w:rPr>
          <w:lang w:val="es-ES"/>
        </w:rPr>
        <w:lastRenderedPageBreak/>
        <w:t>Plataforma</w:t>
      </w:r>
      <w:bookmarkEnd w:id="96"/>
    </w:p>
    <w:p w14:paraId="6EE8B168" w14:textId="343B8CCE" w:rsidR="005B3DC1" w:rsidRPr="00082164" w:rsidRDefault="005B3DC1" w:rsidP="004E643C">
      <w:pPr>
        <w:pStyle w:val="Prrafodelista"/>
        <w:ind w:left="1440"/>
        <w:rPr>
          <w:sz w:val="24"/>
          <w:szCs w:val="24"/>
          <w:lang w:val="es-CO"/>
        </w:rPr>
      </w:pPr>
      <w:r w:rsidRPr="00EE419B">
        <w:rPr>
          <w:sz w:val="24"/>
          <w:szCs w:val="24"/>
          <w:lang w:val="es-CO"/>
        </w:rPr>
        <w:t xml:space="preserve">Es una combinación de arquitectura del CPU y un sistema operativo. Boinc define un conjunto de plataformas estándar </w:t>
      </w:r>
      <w:r w:rsidR="00242B5A" w:rsidRPr="00EE419B">
        <w:rPr>
          <w:sz w:val="24"/>
          <w:szCs w:val="24"/>
          <w:lang w:val="es-CO"/>
        </w:rPr>
        <w:t xml:space="preserve">para que máquinas con diferentes sistemas operativos colaboren en un proyecto, formado una Grid Heterogénea. Se debe crear un directorio independiente con el nombre de dicho sistema operativo (plataforma), </w:t>
      </w:r>
      <w:r w:rsidR="00491C97">
        <w:rPr>
          <w:sz w:val="24"/>
          <w:szCs w:val="24"/>
          <w:lang w:val="es-CO"/>
        </w:rPr>
        <w:t>p</w:t>
      </w:r>
      <w:r w:rsidR="00242B5A" w:rsidRPr="00EE419B">
        <w:rPr>
          <w:sz w:val="24"/>
          <w:szCs w:val="24"/>
          <w:lang w:val="es-CO"/>
        </w:rPr>
        <w:t xml:space="preserve">or ejemplo, </w:t>
      </w:r>
      <w:r w:rsidR="00242B5A" w:rsidRPr="004E643C">
        <w:rPr>
          <w:b/>
          <w:sz w:val="24"/>
          <w:szCs w:val="24"/>
          <w:lang w:val="es-CO"/>
        </w:rPr>
        <w:t>windows_intelx86</w:t>
      </w:r>
      <w:r w:rsidR="00242B5A" w:rsidRPr="00EE419B">
        <w:rPr>
          <w:sz w:val="24"/>
          <w:szCs w:val="24"/>
          <w:lang w:val="es-CO"/>
        </w:rPr>
        <w:t>, permite usar dispositivos que cuenten con Windows de 32 bits.</w:t>
      </w:r>
      <w:r w:rsidRPr="00EE419B">
        <w:rPr>
          <w:sz w:val="24"/>
          <w:szCs w:val="24"/>
          <w:lang w:val="es-CO"/>
        </w:rPr>
        <w:t xml:space="preserve"> Así, al momento en el que un cliente Boinc con plataforma </w:t>
      </w:r>
      <w:r w:rsidRPr="00EE419B">
        <w:rPr>
          <w:i/>
          <w:sz w:val="24"/>
          <w:szCs w:val="24"/>
          <w:lang w:val="es-CO"/>
        </w:rPr>
        <w:t xml:space="preserve">x </w:t>
      </w:r>
      <w:r w:rsidRPr="00EE419B">
        <w:rPr>
          <w:sz w:val="24"/>
          <w:szCs w:val="24"/>
          <w:lang w:val="es-CO"/>
        </w:rPr>
        <w:t xml:space="preserve">solicita trabajos de un proyecto, se le envía el ejecutable de la aplicación compilado para la plataforma </w:t>
      </w:r>
      <w:r w:rsidRPr="00EE419B">
        <w:rPr>
          <w:i/>
          <w:sz w:val="24"/>
          <w:szCs w:val="24"/>
          <w:lang w:val="es-CO"/>
        </w:rPr>
        <w:t xml:space="preserve">x </w:t>
      </w:r>
      <w:r w:rsidRPr="00EE419B">
        <w:rPr>
          <w:sz w:val="24"/>
          <w:szCs w:val="24"/>
          <w:lang w:val="es-CO"/>
        </w:rPr>
        <w:t xml:space="preserve">tan sólo dirigiéndose a la carpeta bajo el nombre de la plataforma </w:t>
      </w:r>
      <w:r w:rsidRPr="00EE419B">
        <w:rPr>
          <w:i/>
          <w:sz w:val="24"/>
          <w:szCs w:val="24"/>
          <w:lang w:val="es-CO"/>
        </w:rPr>
        <w:t>x.</w:t>
      </w:r>
      <w:r w:rsidR="00D052C8">
        <w:rPr>
          <w:i/>
          <w:sz w:val="24"/>
          <w:szCs w:val="24"/>
          <w:lang w:val="es-CO"/>
        </w:rPr>
        <w:t xml:space="preserve"> </w:t>
      </w:r>
      <w:r w:rsidR="00082164">
        <w:rPr>
          <w:sz w:val="24"/>
          <w:szCs w:val="24"/>
          <w:lang w:val="es-CO"/>
        </w:rPr>
        <w:t>Boinc soporta 41 plataformas en donde se encuentran diferentes configuracion</w:t>
      </w:r>
      <w:r w:rsidR="00C612D9">
        <w:rPr>
          <w:sz w:val="24"/>
          <w:szCs w:val="24"/>
          <w:lang w:val="es-CO"/>
        </w:rPr>
        <w:t>e</w:t>
      </w:r>
      <w:r w:rsidR="00082164">
        <w:rPr>
          <w:sz w:val="24"/>
          <w:szCs w:val="24"/>
          <w:lang w:val="es-CO"/>
        </w:rPr>
        <w:t>s de Windows, Linux, Mac Os</w:t>
      </w:r>
      <w:r w:rsidR="00D052C8">
        <w:rPr>
          <w:sz w:val="24"/>
          <w:szCs w:val="24"/>
          <w:lang w:val="es-CO"/>
        </w:rPr>
        <w:t>, Solaris, OpenBSD y Android entre otras</w:t>
      </w:r>
      <w:r w:rsidR="001D2DDF">
        <w:rPr>
          <w:sz w:val="24"/>
          <w:szCs w:val="24"/>
          <w:lang w:val="es-CO"/>
        </w:rPr>
        <w:t xml:space="preserve"> </w:t>
      </w:r>
      <w:r w:rsidR="001D2DDF">
        <w:rPr>
          <w:sz w:val="24"/>
          <w:szCs w:val="24"/>
          <w:lang w:val="es-CO"/>
        </w:rPr>
        <w:fldChar w:fldCharType="begin"/>
      </w:r>
      <w:r w:rsidR="00AA0003">
        <w:rPr>
          <w:sz w:val="24"/>
          <w:szCs w:val="24"/>
          <w:lang w:val="es-CO"/>
        </w:rPr>
        <w:instrText xml:space="preserve"> ADDIN ZOTERO_ITEM CSL_CITATION {"citationID":"sqr21d4du","properties":{"formattedCitation":"[67]","plainCitation":"[67]"},"citationItems":[{"id":990,"uris":["http://zotero.org/groups/480308/items/D8SXE93I"],"uri":["http://zotero.org/groups/480308/items/D8SXE93I"],"itemData":{"id":990,"type":"webpage","title":"BoincPlatforms – BOINC","URL":"https://boinc.berkeley.edu/trac/wiki/BoincPlatforms","accessed":{"date-parts":[["2016",10,27]]}}}],"schema":"https://github.com/citation-style-language/schema/raw/master/csl-citation.json"} </w:instrText>
      </w:r>
      <w:r w:rsidR="001D2DDF">
        <w:rPr>
          <w:sz w:val="24"/>
          <w:szCs w:val="24"/>
          <w:lang w:val="es-CO"/>
        </w:rPr>
        <w:fldChar w:fldCharType="separate"/>
      </w:r>
      <w:r w:rsidR="00AA0003">
        <w:rPr>
          <w:sz w:val="24"/>
        </w:rPr>
        <w:t>[67]</w:t>
      </w:r>
      <w:r w:rsidR="001D2DDF">
        <w:rPr>
          <w:sz w:val="24"/>
          <w:szCs w:val="24"/>
          <w:lang w:val="es-CO"/>
        </w:rPr>
        <w:fldChar w:fldCharType="end"/>
      </w:r>
      <w:r w:rsidR="00D052C8">
        <w:rPr>
          <w:sz w:val="24"/>
          <w:szCs w:val="24"/>
          <w:lang w:val="es-CO"/>
        </w:rPr>
        <w:t>.</w:t>
      </w:r>
    </w:p>
    <w:p w14:paraId="23A540E8" w14:textId="46A1C9EC" w:rsidR="000A002F" w:rsidRPr="007C5CA9" w:rsidRDefault="005B3DC1" w:rsidP="008D2DA9">
      <w:pPr>
        <w:pStyle w:val="Ttulo4"/>
        <w:numPr>
          <w:ilvl w:val="2"/>
          <w:numId w:val="2"/>
        </w:numPr>
        <w:rPr>
          <w:lang w:val="es-ES"/>
        </w:rPr>
      </w:pPr>
      <w:bookmarkStart w:id="97" w:name="_Toc467015870"/>
      <w:r w:rsidRPr="007C5CA9">
        <w:rPr>
          <w:lang w:val="es-ES"/>
        </w:rPr>
        <w:t>Versiones de la aplicación</w:t>
      </w:r>
      <w:bookmarkEnd w:id="97"/>
    </w:p>
    <w:p w14:paraId="0A481CD9" w14:textId="210F34D1" w:rsidR="005B3DC1" w:rsidRPr="00EE419B" w:rsidRDefault="005B3DC1" w:rsidP="004E643C">
      <w:pPr>
        <w:pStyle w:val="Prrafodelista"/>
        <w:ind w:left="1440"/>
        <w:rPr>
          <w:sz w:val="24"/>
          <w:szCs w:val="24"/>
          <w:lang w:val="es-CO"/>
        </w:rPr>
      </w:pPr>
      <w:r w:rsidRPr="00EE419B">
        <w:rPr>
          <w:sz w:val="24"/>
          <w:szCs w:val="24"/>
          <w:lang w:val="es-CO"/>
        </w:rPr>
        <w:t xml:space="preserve">El ejecutable de una aplicación puede ir a través de una secuencia de versiones. Una versión particular, compilada para una plataforma en particular, </w:t>
      </w:r>
      <w:r w:rsidR="00242B5A" w:rsidRPr="00EE419B">
        <w:rPr>
          <w:sz w:val="24"/>
          <w:szCs w:val="24"/>
          <w:lang w:val="es-CO"/>
        </w:rPr>
        <w:t>en Boinc se le conoce como versión de la aplicación</w:t>
      </w:r>
      <w:r w:rsidRPr="00EE419B">
        <w:rPr>
          <w:sz w:val="24"/>
          <w:szCs w:val="24"/>
          <w:lang w:val="es-CO"/>
        </w:rPr>
        <w:t xml:space="preserve">. Una versión de la aplicación se compone de uno o más archivos. </w:t>
      </w:r>
    </w:p>
    <w:p w14:paraId="66730199" w14:textId="55AA1697" w:rsidR="005B3DC1" w:rsidRPr="00EE419B" w:rsidRDefault="005B3DC1" w:rsidP="004E643C">
      <w:pPr>
        <w:ind w:left="1440"/>
        <w:jc w:val="both"/>
        <w:rPr>
          <w:lang w:val="es-CO"/>
        </w:rPr>
      </w:pPr>
      <w:r w:rsidRPr="00EE419B">
        <w:rPr>
          <w:lang w:val="es-CO"/>
        </w:rPr>
        <w:t>Cada vez que se genera una nueva versión del ejecutable para una plataforma en particular, Boinc crea una carpeta dentro de la respectiva carpeta de la plataforma, esto con el fin de tener distintas versiones del ejecutable para cada plataforma. Es decir, se puede tener una plataforma con 3 versiones de un ejecutable y al mismo tiempo otra plataforma con 5 versiones del mismo ejecutable. Cuando un cliente Boinc solicite trabajos, se le envía la última versión del ejecutable de su respectiva plataforma.</w:t>
      </w:r>
    </w:p>
    <w:p w14:paraId="6814B7D8" w14:textId="024CD71C" w:rsidR="000A002F" w:rsidRDefault="005B3DC1" w:rsidP="008D2DA9">
      <w:pPr>
        <w:pStyle w:val="Ttulo4"/>
        <w:numPr>
          <w:ilvl w:val="2"/>
          <w:numId w:val="2"/>
        </w:numPr>
      </w:pPr>
      <w:bookmarkStart w:id="98" w:name="_Workunit"/>
      <w:bookmarkStart w:id="99" w:name="_Toc467015871"/>
      <w:bookmarkEnd w:id="98"/>
      <w:r w:rsidRPr="005B3DC1">
        <w:t>Workunit</w:t>
      </w:r>
      <w:bookmarkEnd w:id="99"/>
    </w:p>
    <w:p w14:paraId="7B6DAA34" w14:textId="52603E70" w:rsidR="005B3DC1" w:rsidRPr="00EE419B" w:rsidRDefault="005B3DC1" w:rsidP="004E643C">
      <w:pPr>
        <w:pStyle w:val="Prrafodelista"/>
        <w:ind w:left="1410"/>
        <w:rPr>
          <w:sz w:val="24"/>
          <w:szCs w:val="24"/>
          <w:lang w:val="es-CO"/>
        </w:rPr>
      </w:pPr>
      <w:r w:rsidRPr="00EE419B">
        <w:rPr>
          <w:sz w:val="24"/>
          <w:szCs w:val="24"/>
          <w:lang w:val="es-CO"/>
        </w:rPr>
        <w:t>Una unidad de trabajo (</w:t>
      </w:r>
      <w:r w:rsidRPr="00EE419B">
        <w:rPr>
          <w:b/>
          <w:sz w:val="24"/>
          <w:szCs w:val="24"/>
          <w:lang w:val="es-CO"/>
        </w:rPr>
        <w:t>workunit</w:t>
      </w:r>
      <w:r w:rsidRPr="00EE419B">
        <w:rPr>
          <w:sz w:val="24"/>
          <w:szCs w:val="24"/>
          <w:lang w:val="es-CO"/>
        </w:rPr>
        <w:t xml:space="preserve">, en términos de Boinc) describe el cálculo a realizar. Cuenta con varios atributos, éstos se especifican al momento de creación: </w:t>
      </w:r>
      <w:r w:rsidRPr="00EE419B">
        <w:rPr>
          <w:sz w:val="24"/>
          <w:szCs w:val="24"/>
          <w:lang w:val="es-CO"/>
        </w:rPr>
        <w:fldChar w:fldCharType="begin"/>
      </w:r>
      <w:r w:rsidR="00AA0003">
        <w:rPr>
          <w:sz w:val="24"/>
          <w:szCs w:val="24"/>
          <w:lang w:val="es-CO"/>
        </w:rPr>
        <w:instrText xml:space="preserve"> ADDIN ZOTERO_ITEM CSL_CITATION {"citationID":"1nrm9k7shi","properties":{"formattedCitation":"[68]","plainCitation":"[68]"},"citationItems":[{"id":933,"uris":["http://zotero.org/groups/480308/items/QEDV8MMF"],"uri":["http://zotero.org/groups/480308/items/QEDV8MMF"],"itemData":{"id":933,"type":"webpage","title":"JobIn – BOINC","URL":"https://boinc.berkeley.edu/trac/wiki/JobIn","accessed":{"date-parts":[["2016",10,17]]}}}],"schema":"https://github.com/citation-style-language/schema/raw/master/csl-citation.json"} </w:instrText>
      </w:r>
      <w:r w:rsidRPr="00EE419B">
        <w:rPr>
          <w:sz w:val="24"/>
          <w:szCs w:val="24"/>
          <w:lang w:val="es-CO"/>
        </w:rPr>
        <w:fldChar w:fldCharType="separate"/>
      </w:r>
      <w:r w:rsidR="00AA0003">
        <w:rPr>
          <w:sz w:val="24"/>
        </w:rPr>
        <w:t>[68]</w:t>
      </w:r>
      <w:r w:rsidRPr="00EE419B">
        <w:rPr>
          <w:sz w:val="24"/>
          <w:szCs w:val="24"/>
          <w:lang w:val="es-CO"/>
        </w:rPr>
        <w:fldChar w:fldCharType="end"/>
      </w:r>
    </w:p>
    <w:p w14:paraId="06289950" w14:textId="77777777" w:rsidR="008D2DA9" w:rsidRDefault="005B3DC1" w:rsidP="008D2DA9">
      <w:pPr>
        <w:pStyle w:val="Prrafodelista"/>
        <w:numPr>
          <w:ilvl w:val="3"/>
          <w:numId w:val="2"/>
        </w:numPr>
        <w:rPr>
          <w:sz w:val="24"/>
          <w:szCs w:val="24"/>
          <w:lang w:val="es-CO"/>
        </w:rPr>
      </w:pPr>
      <w:r w:rsidRPr="00EE419B">
        <w:rPr>
          <w:b/>
          <w:sz w:val="24"/>
          <w:szCs w:val="24"/>
          <w:lang w:val="es-CO"/>
        </w:rPr>
        <w:t xml:space="preserve">Nombre: </w:t>
      </w:r>
      <w:r w:rsidRPr="00EE419B">
        <w:rPr>
          <w:sz w:val="24"/>
          <w:szCs w:val="24"/>
          <w:lang w:val="es-CO"/>
        </w:rPr>
        <w:t xml:space="preserve">Cadena de texto, que identifica de manera única la unidad de trabajo (workunit) en el proyecto. Con el fin de no repetir nombres de workunits el programador puede agregar el PID del proceso de creación, un número de </w:t>
      </w:r>
      <w:r w:rsidR="00242B5A" w:rsidRPr="00EE419B">
        <w:rPr>
          <w:sz w:val="24"/>
          <w:szCs w:val="24"/>
          <w:lang w:val="es-CO"/>
        </w:rPr>
        <w:t>secuencia o una marca de tiempo</w:t>
      </w:r>
      <w:r w:rsidRPr="00EE419B">
        <w:rPr>
          <w:sz w:val="24"/>
          <w:szCs w:val="24"/>
          <w:lang w:val="es-CO"/>
        </w:rPr>
        <w:t>.</w:t>
      </w:r>
    </w:p>
    <w:p w14:paraId="593899C5" w14:textId="77777777" w:rsidR="008D2DA9" w:rsidRDefault="005B3DC1" w:rsidP="008D2DA9">
      <w:pPr>
        <w:pStyle w:val="Prrafodelista"/>
        <w:numPr>
          <w:ilvl w:val="3"/>
          <w:numId w:val="2"/>
        </w:numPr>
        <w:rPr>
          <w:sz w:val="24"/>
          <w:szCs w:val="24"/>
          <w:lang w:val="es-CO"/>
        </w:rPr>
      </w:pPr>
      <w:r w:rsidRPr="008D2DA9">
        <w:rPr>
          <w:b/>
          <w:sz w:val="24"/>
          <w:szCs w:val="24"/>
          <w:lang w:val="es-CO"/>
        </w:rPr>
        <w:lastRenderedPageBreak/>
        <w:t xml:space="preserve">Aplicación: </w:t>
      </w:r>
      <w:r w:rsidRPr="008D2DA9">
        <w:rPr>
          <w:sz w:val="24"/>
          <w:szCs w:val="24"/>
          <w:lang w:val="es-CO"/>
        </w:rPr>
        <w:t>El nombre de la aplicación que el workunit ejecutará. Un workunit está asociado con una aplicación, no con una versión particular de la aplicación.</w:t>
      </w:r>
    </w:p>
    <w:p w14:paraId="4D746A9E" w14:textId="77777777" w:rsidR="008D2DA9" w:rsidRDefault="005B3DC1" w:rsidP="008D2DA9">
      <w:pPr>
        <w:pStyle w:val="Prrafodelista"/>
        <w:numPr>
          <w:ilvl w:val="3"/>
          <w:numId w:val="2"/>
        </w:numPr>
        <w:rPr>
          <w:sz w:val="24"/>
          <w:szCs w:val="24"/>
          <w:lang w:val="es-CO"/>
        </w:rPr>
      </w:pPr>
      <w:r w:rsidRPr="008D2DA9">
        <w:rPr>
          <w:b/>
          <w:sz w:val="24"/>
          <w:szCs w:val="24"/>
          <w:lang w:val="es-CO"/>
        </w:rPr>
        <w:t xml:space="preserve">Archivos de entrada: </w:t>
      </w:r>
      <w:r w:rsidRPr="008D2DA9">
        <w:rPr>
          <w:sz w:val="24"/>
          <w:szCs w:val="24"/>
          <w:lang w:val="es-CO"/>
        </w:rPr>
        <w:t>Una l</w:t>
      </w:r>
      <w:r w:rsidR="00126B95" w:rsidRPr="008D2DA9">
        <w:rPr>
          <w:sz w:val="24"/>
          <w:szCs w:val="24"/>
          <w:lang w:val="es-CO"/>
        </w:rPr>
        <w:t>ista de los archivos de entrada y</w:t>
      </w:r>
      <w:r w:rsidRPr="008D2DA9">
        <w:rPr>
          <w:sz w:val="24"/>
          <w:szCs w:val="24"/>
          <w:lang w:val="es-CO"/>
        </w:rPr>
        <w:t xml:space="preserve"> s</w:t>
      </w:r>
      <w:r w:rsidR="00126B95" w:rsidRPr="008D2DA9">
        <w:rPr>
          <w:sz w:val="24"/>
          <w:szCs w:val="24"/>
          <w:lang w:val="es-CO"/>
        </w:rPr>
        <w:t>us nombres</w:t>
      </w:r>
      <w:r w:rsidRPr="008D2DA9">
        <w:rPr>
          <w:sz w:val="24"/>
          <w:szCs w:val="24"/>
          <w:lang w:val="es-CO"/>
        </w:rPr>
        <w:t xml:space="preserve">. </w:t>
      </w:r>
      <w:r w:rsidR="00126B95" w:rsidRPr="008D2DA9">
        <w:rPr>
          <w:sz w:val="24"/>
          <w:szCs w:val="24"/>
          <w:lang w:val="es-CO"/>
        </w:rPr>
        <w:t>E</w:t>
      </w:r>
      <w:r w:rsidRPr="008D2DA9">
        <w:rPr>
          <w:sz w:val="24"/>
          <w:szCs w:val="24"/>
          <w:lang w:val="es-CO"/>
        </w:rPr>
        <w:t>stos archivo</w:t>
      </w:r>
      <w:r w:rsidR="00126B95" w:rsidRPr="008D2DA9">
        <w:rPr>
          <w:sz w:val="24"/>
          <w:szCs w:val="24"/>
          <w:lang w:val="es-CO"/>
        </w:rPr>
        <w:t>s se descargan del servidor</w:t>
      </w:r>
      <w:r w:rsidRPr="008D2DA9">
        <w:rPr>
          <w:sz w:val="24"/>
          <w:szCs w:val="24"/>
          <w:lang w:val="es-CO"/>
        </w:rPr>
        <w:t>.</w:t>
      </w:r>
    </w:p>
    <w:p w14:paraId="58E4FBF6" w14:textId="062B1049" w:rsidR="005B3DC1" w:rsidRPr="008D2DA9" w:rsidRDefault="005B3DC1" w:rsidP="008D2DA9">
      <w:pPr>
        <w:pStyle w:val="Prrafodelista"/>
        <w:numPr>
          <w:ilvl w:val="3"/>
          <w:numId w:val="2"/>
        </w:numPr>
        <w:rPr>
          <w:sz w:val="24"/>
          <w:szCs w:val="24"/>
          <w:lang w:val="es-CO"/>
        </w:rPr>
      </w:pPr>
      <w:r w:rsidRPr="008D2DA9">
        <w:rPr>
          <w:b/>
          <w:sz w:val="24"/>
          <w:szCs w:val="24"/>
          <w:lang w:val="es-CO"/>
        </w:rPr>
        <w:t>Batch (Opcional):</w:t>
      </w:r>
      <w:r w:rsidRPr="008D2DA9">
        <w:rPr>
          <w:sz w:val="24"/>
          <w:szCs w:val="24"/>
          <w:lang w:val="es-CO"/>
        </w:rPr>
        <w:t xml:space="preserve"> </w:t>
      </w:r>
      <w:r w:rsidR="00B93C20" w:rsidRPr="008D2DA9">
        <w:rPr>
          <w:sz w:val="24"/>
          <w:szCs w:val="24"/>
          <w:lang w:val="es-CO"/>
        </w:rPr>
        <w:t xml:space="preserve">Es </w:t>
      </w:r>
      <w:r w:rsidR="00126B95" w:rsidRPr="008D2DA9">
        <w:rPr>
          <w:sz w:val="24"/>
          <w:szCs w:val="24"/>
          <w:lang w:val="es-CO"/>
        </w:rPr>
        <w:t>un entero</w:t>
      </w:r>
      <w:r w:rsidRPr="008D2DA9">
        <w:rPr>
          <w:sz w:val="24"/>
          <w:szCs w:val="24"/>
          <w:lang w:val="es-CO"/>
        </w:rPr>
        <w:t xml:space="preserve"> que puede ser utilizado para operar (cancelar, cambiar la prioridad, etc.) en los grupos de workunits.</w:t>
      </w:r>
    </w:p>
    <w:p w14:paraId="2EE7048B" w14:textId="25EF9DA0" w:rsidR="000A002F" w:rsidRPr="008D2DA9" w:rsidRDefault="005B3DC1" w:rsidP="008D2DA9">
      <w:pPr>
        <w:pStyle w:val="Ttulo4"/>
        <w:numPr>
          <w:ilvl w:val="2"/>
          <w:numId w:val="2"/>
        </w:numPr>
        <w:rPr>
          <w:lang w:val="es-ES"/>
        </w:rPr>
      </w:pPr>
      <w:bookmarkStart w:id="100" w:name="_Toc467015872"/>
      <w:r w:rsidRPr="008D2DA9">
        <w:rPr>
          <w:lang w:val="es-ES"/>
        </w:rPr>
        <w:t>Resultado</w:t>
      </w:r>
      <w:bookmarkEnd w:id="100"/>
    </w:p>
    <w:p w14:paraId="170E5C6B" w14:textId="77777777" w:rsidR="005B3DC1" w:rsidRPr="00EE419B" w:rsidRDefault="005B3DC1" w:rsidP="004E643C">
      <w:pPr>
        <w:pStyle w:val="Prrafodelista"/>
        <w:ind w:left="1410"/>
        <w:rPr>
          <w:sz w:val="24"/>
          <w:szCs w:val="24"/>
          <w:lang w:val="es-CO"/>
        </w:rPr>
      </w:pPr>
      <w:r w:rsidRPr="00EE419B">
        <w:rPr>
          <w:sz w:val="24"/>
          <w:szCs w:val="24"/>
          <w:lang w:val="es-CO"/>
        </w:rPr>
        <w:t>Describe la instancia de un workunit, ya sea sin empezar, en curso o terminado. Cada resultado se asocia con una unidad de trabajo. En algunos casos, puede haber varios "réplicas", de una unidad de trabajo determinada. Cada resultado cuenta con los siguientes atributos:</w:t>
      </w:r>
    </w:p>
    <w:p w14:paraId="1AAA6977" w14:textId="77777777" w:rsidR="00491C97" w:rsidRPr="00491C97" w:rsidRDefault="00447000" w:rsidP="00B70135">
      <w:pPr>
        <w:pStyle w:val="Prrafodelista"/>
        <w:numPr>
          <w:ilvl w:val="2"/>
          <w:numId w:val="26"/>
        </w:numPr>
        <w:rPr>
          <w:b/>
          <w:sz w:val="24"/>
          <w:szCs w:val="24"/>
          <w:lang w:val="es-CO"/>
        </w:rPr>
      </w:pPr>
      <w:r w:rsidRPr="00EE419B">
        <w:rPr>
          <w:b/>
          <w:sz w:val="24"/>
          <w:szCs w:val="24"/>
          <w:lang w:val="es-CO"/>
        </w:rPr>
        <w:t xml:space="preserve"> </w:t>
      </w:r>
      <w:r w:rsidR="005B3DC1" w:rsidRPr="00EE419B">
        <w:rPr>
          <w:b/>
          <w:sz w:val="24"/>
          <w:szCs w:val="24"/>
          <w:lang w:val="es-CO"/>
        </w:rPr>
        <w:t xml:space="preserve">Archivos de salida: </w:t>
      </w:r>
      <w:r w:rsidR="00CF6220" w:rsidRPr="002450CA">
        <w:rPr>
          <w:sz w:val="24"/>
          <w:szCs w:val="24"/>
          <w:lang w:val="es-CO"/>
        </w:rPr>
        <w:t>Es</w:t>
      </w:r>
      <w:r w:rsidR="00CF6220" w:rsidRPr="00EE419B">
        <w:rPr>
          <w:b/>
          <w:sz w:val="24"/>
          <w:szCs w:val="24"/>
          <w:lang w:val="es-CO"/>
        </w:rPr>
        <w:t xml:space="preserve"> </w:t>
      </w:r>
      <w:r w:rsidR="00CF6220" w:rsidRPr="00EE419B">
        <w:rPr>
          <w:sz w:val="24"/>
          <w:szCs w:val="24"/>
          <w:lang w:val="es-CO"/>
        </w:rPr>
        <w:t>l</w:t>
      </w:r>
      <w:r w:rsidR="005B3DC1" w:rsidRPr="00EE419B">
        <w:rPr>
          <w:sz w:val="24"/>
          <w:szCs w:val="24"/>
          <w:lang w:val="es-CO"/>
        </w:rPr>
        <w:t>a lista de los nombres de los archivos de salida (</w:t>
      </w:r>
      <w:r w:rsidR="005B3DC1" w:rsidRPr="00EE419B">
        <w:rPr>
          <w:i/>
          <w:sz w:val="24"/>
          <w:szCs w:val="24"/>
          <w:lang w:val="es-CO"/>
        </w:rPr>
        <w:t>physical name</w:t>
      </w:r>
      <w:r w:rsidR="00281ECA">
        <w:rPr>
          <w:i/>
          <w:sz w:val="24"/>
          <w:szCs w:val="24"/>
          <w:lang w:val="es-CO"/>
        </w:rPr>
        <w:t>s</w:t>
      </w:r>
      <w:r w:rsidR="005B3DC1" w:rsidRPr="00EE419B">
        <w:rPr>
          <w:sz w:val="24"/>
          <w:szCs w:val="24"/>
          <w:lang w:val="es-CO"/>
        </w:rPr>
        <w:t>), y los nombres por los que la aplicación se refiere a ellos (</w:t>
      </w:r>
      <w:r w:rsidR="005B3DC1" w:rsidRPr="00EE419B">
        <w:rPr>
          <w:i/>
          <w:sz w:val="24"/>
          <w:szCs w:val="24"/>
          <w:lang w:val="es-CO"/>
        </w:rPr>
        <w:t>logical name</w:t>
      </w:r>
      <w:r w:rsidR="00281ECA">
        <w:rPr>
          <w:i/>
          <w:sz w:val="24"/>
          <w:szCs w:val="24"/>
          <w:lang w:val="es-CO"/>
        </w:rPr>
        <w:t>s</w:t>
      </w:r>
      <w:r w:rsidR="005B3DC1" w:rsidRPr="00EE419B">
        <w:rPr>
          <w:sz w:val="24"/>
          <w:szCs w:val="24"/>
          <w:lang w:val="es-CO"/>
        </w:rPr>
        <w:t>).</w:t>
      </w:r>
      <w:r w:rsidR="00CF6220" w:rsidRPr="00EE419B">
        <w:rPr>
          <w:sz w:val="24"/>
          <w:szCs w:val="24"/>
          <w:lang w:val="es-CO"/>
        </w:rPr>
        <w:t xml:space="preserve"> </w:t>
      </w:r>
    </w:p>
    <w:p w14:paraId="123CDDA5" w14:textId="169CBCC6" w:rsidR="005B3DC1" w:rsidRPr="00491C97" w:rsidRDefault="005B3DC1" w:rsidP="00B70135">
      <w:pPr>
        <w:pStyle w:val="Prrafodelista"/>
        <w:numPr>
          <w:ilvl w:val="2"/>
          <w:numId w:val="26"/>
        </w:numPr>
        <w:rPr>
          <w:b/>
          <w:sz w:val="24"/>
          <w:szCs w:val="24"/>
          <w:lang w:val="es-CO"/>
        </w:rPr>
      </w:pPr>
      <w:r w:rsidRPr="00491C97">
        <w:rPr>
          <w:b/>
          <w:sz w:val="24"/>
          <w:szCs w:val="24"/>
          <w:lang w:val="es-CO"/>
        </w:rPr>
        <w:t>Estado en el servidor (</w:t>
      </w:r>
      <w:r w:rsidRPr="00491C97">
        <w:rPr>
          <w:rFonts w:ascii="Courier New" w:hAnsi="Courier New" w:cs="Courier New"/>
          <w:b/>
          <w:color w:val="000000"/>
          <w:sz w:val="24"/>
          <w:szCs w:val="24"/>
          <w:lang w:val="es-CO" w:eastAsia="es-CO"/>
        </w:rPr>
        <w:t>server_state</w:t>
      </w:r>
      <w:r w:rsidRPr="00491C97">
        <w:rPr>
          <w:b/>
          <w:sz w:val="24"/>
          <w:szCs w:val="24"/>
          <w:lang w:val="es-CO"/>
        </w:rPr>
        <w:t xml:space="preserve">): </w:t>
      </w:r>
      <w:r w:rsidRPr="00491C97">
        <w:rPr>
          <w:sz w:val="24"/>
          <w:szCs w:val="24"/>
          <w:lang w:val="es-CO"/>
        </w:rPr>
        <w:t xml:space="preserve">El cual representa el estado en el servidor y puede tomar </w:t>
      </w:r>
      <w:r w:rsidR="00CF6220" w:rsidRPr="00491C97">
        <w:rPr>
          <w:sz w:val="24"/>
          <w:szCs w:val="24"/>
          <w:lang w:val="es-CO"/>
        </w:rPr>
        <w:t>l</w:t>
      </w:r>
      <w:r w:rsidRPr="00491C97">
        <w:rPr>
          <w:sz w:val="24"/>
          <w:szCs w:val="24"/>
          <w:lang w:val="es-CO"/>
        </w:rPr>
        <w:t>os valores de:</w:t>
      </w:r>
    </w:p>
    <w:p w14:paraId="440FAC3A" w14:textId="3D50444C" w:rsidR="005B3DC1" w:rsidRPr="00EE419B" w:rsidRDefault="005B3DC1" w:rsidP="00B70135">
      <w:pPr>
        <w:pStyle w:val="Prrafodelista"/>
        <w:numPr>
          <w:ilvl w:val="0"/>
          <w:numId w:val="28"/>
        </w:numPr>
        <w:rPr>
          <w:sz w:val="24"/>
          <w:szCs w:val="24"/>
          <w:lang w:val="es-CO"/>
        </w:rPr>
      </w:pPr>
      <w:r w:rsidRPr="00EE419B">
        <w:rPr>
          <w:sz w:val="24"/>
          <w:szCs w:val="24"/>
          <w:lang w:val="es-CO"/>
        </w:rPr>
        <w:t>Inactivo: No está listo para enviar</w:t>
      </w:r>
      <w:r w:rsidR="00447000" w:rsidRPr="00EE419B">
        <w:rPr>
          <w:sz w:val="24"/>
          <w:szCs w:val="24"/>
          <w:lang w:val="es-CO"/>
        </w:rPr>
        <w:t xml:space="preserve"> el resultado al servidor</w:t>
      </w:r>
      <w:r w:rsidRPr="00EE419B">
        <w:rPr>
          <w:sz w:val="24"/>
          <w:szCs w:val="24"/>
          <w:lang w:val="es-CO"/>
        </w:rPr>
        <w:tab/>
      </w:r>
    </w:p>
    <w:p w14:paraId="284F0A22" w14:textId="77777777" w:rsidR="005B3DC1" w:rsidRPr="00EE419B" w:rsidRDefault="005B3DC1" w:rsidP="00B70135">
      <w:pPr>
        <w:pStyle w:val="Prrafodelista"/>
        <w:numPr>
          <w:ilvl w:val="0"/>
          <w:numId w:val="28"/>
        </w:numPr>
        <w:rPr>
          <w:sz w:val="24"/>
          <w:szCs w:val="24"/>
          <w:lang w:val="es-CO"/>
        </w:rPr>
      </w:pPr>
      <w:r w:rsidRPr="00EE419B">
        <w:rPr>
          <w:sz w:val="24"/>
          <w:szCs w:val="24"/>
          <w:lang w:val="es-CO"/>
        </w:rPr>
        <w:t>Sin enviar: Listo para enviar a un cliente, pero aun así no se ha enviado.</w:t>
      </w:r>
    </w:p>
    <w:p w14:paraId="7B4484C1" w14:textId="77777777" w:rsidR="005B3DC1" w:rsidRPr="00EE419B" w:rsidRDefault="005B3DC1" w:rsidP="00B70135">
      <w:pPr>
        <w:pStyle w:val="Prrafodelista"/>
        <w:numPr>
          <w:ilvl w:val="0"/>
          <w:numId w:val="27"/>
        </w:numPr>
        <w:rPr>
          <w:sz w:val="24"/>
          <w:szCs w:val="24"/>
          <w:lang w:val="es-CO"/>
        </w:rPr>
      </w:pPr>
      <w:r w:rsidRPr="00EE419B">
        <w:rPr>
          <w:sz w:val="24"/>
          <w:szCs w:val="24"/>
          <w:lang w:val="es-CO"/>
        </w:rPr>
        <w:t>En curso: Enviado, pero no se ha procesado.</w:t>
      </w:r>
    </w:p>
    <w:p w14:paraId="0EA5C81E" w14:textId="77777777" w:rsidR="005B3DC1" w:rsidRPr="00EE419B" w:rsidRDefault="005B3DC1" w:rsidP="00B70135">
      <w:pPr>
        <w:pStyle w:val="Prrafodelista"/>
        <w:numPr>
          <w:ilvl w:val="0"/>
          <w:numId w:val="27"/>
        </w:numPr>
        <w:rPr>
          <w:sz w:val="24"/>
          <w:szCs w:val="24"/>
          <w:lang w:val="es-CO"/>
        </w:rPr>
      </w:pPr>
      <w:r w:rsidRPr="00EE419B">
        <w:rPr>
          <w:sz w:val="24"/>
          <w:szCs w:val="24"/>
          <w:lang w:val="es-CO"/>
        </w:rPr>
        <w:t>La tarea fue procesada con éxito por el cliente</w:t>
      </w:r>
    </w:p>
    <w:p w14:paraId="08FADEE0" w14:textId="77777777" w:rsidR="005B3DC1" w:rsidRPr="00EE419B" w:rsidRDefault="005B3DC1" w:rsidP="00B70135">
      <w:pPr>
        <w:pStyle w:val="Prrafodelista"/>
        <w:numPr>
          <w:ilvl w:val="0"/>
          <w:numId w:val="27"/>
        </w:numPr>
        <w:rPr>
          <w:sz w:val="24"/>
          <w:szCs w:val="24"/>
          <w:lang w:val="es-CO"/>
        </w:rPr>
      </w:pPr>
      <w:r w:rsidRPr="00EE419B">
        <w:rPr>
          <w:sz w:val="24"/>
          <w:szCs w:val="24"/>
          <w:lang w:val="es-CO"/>
        </w:rPr>
        <w:t>Fuera de tiempo límite</w:t>
      </w:r>
    </w:p>
    <w:p w14:paraId="1B44DECA" w14:textId="77777777" w:rsidR="005B3DC1" w:rsidRPr="00EE419B" w:rsidRDefault="005B3DC1" w:rsidP="00B70135">
      <w:pPr>
        <w:pStyle w:val="Prrafodelista"/>
        <w:numPr>
          <w:ilvl w:val="0"/>
          <w:numId w:val="27"/>
        </w:numPr>
        <w:rPr>
          <w:sz w:val="24"/>
          <w:szCs w:val="24"/>
          <w:lang w:val="es-CO"/>
        </w:rPr>
      </w:pPr>
      <w:r w:rsidRPr="00EE419B">
        <w:rPr>
          <w:sz w:val="24"/>
          <w:szCs w:val="24"/>
          <w:lang w:val="es-CO"/>
        </w:rPr>
        <w:t>Ejecutado con error</w:t>
      </w:r>
    </w:p>
    <w:p w14:paraId="3C23B3B0" w14:textId="77777777" w:rsidR="005B3DC1" w:rsidRPr="00EE419B" w:rsidRDefault="005B3DC1" w:rsidP="00B70135">
      <w:pPr>
        <w:pStyle w:val="Prrafodelista"/>
        <w:numPr>
          <w:ilvl w:val="3"/>
          <w:numId w:val="26"/>
        </w:numPr>
        <w:rPr>
          <w:b/>
          <w:sz w:val="24"/>
          <w:szCs w:val="24"/>
          <w:lang w:val="es-CO"/>
        </w:rPr>
      </w:pPr>
      <w:r w:rsidRPr="00EE419B">
        <w:rPr>
          <w:sz w:val="24"/>
          <w:szCs w:val="24"/>
          <w:lang w:val="es-CO"/>
        </w:rPr>
        <w:t>No necesario: La unidad de trabajo finalizó antes de que se envió este resultado.</w:t>
      </w:r>
    </w:p>
    <w:p w14:paraId="75FD43CD" w14:textId="05B45133" w:rsidR="005B3DC1" w:rsidRPr="00EE419B" w:rsidRDefault="00447000" w:rsidP="00B70135">
      <w:pPr>
        <w:pStyle w:val="Prrafodelista"/>
        <w:numPr>
          <w:ilvl w:val="2"/>
          <w:numId w:val="26"/>
        </w:numPr>
        <w:rPr>
          <w:b/>
          <w:sz w:val="24"/>
          <w:szCs w:val="24"/>
          <w:lang w:val="es-CO"/>
        </w:rPr>
      </w:pPr>
      <w:r w:rsidRPr="00EE419B">
        <w:rPr>
          <w:b/>
          <w:sz w:val="24"/>
          <w:szCs w:val="24"/>
          <w:lang w:val="es-CO"/>
        </w:rPr>
        <w:t xml:space="preserve"> </w:t>
      </w:r>
      <w:r w:rsidR="005B3DC1" w:rsidRPr="00EE419B">
        <w:rPr>
          <w:b/>
          <w:sz w:val="24"/>
          <w:szCs w:val="24"/>
          <w:lang w:val="es-CO"/>
        </w:rPr>
        <w:t xml:space="preserve">Host: </w:t>
      </w:r>
      <w:r w:rsidR="005B3DC1" w:rsidRPr="00EE419B">
        <w:rPr>
          <w:sz w:val="24"/>
          <w:szCs w:val="24"/>
          <w:lang w:val="es-CO"/>
        </w:rPr>
        <w:t>Cliente Boinc que ejecutó el cálculo.</w:t>
      </w:r>
    </w:p>
    <w:p w14:paraId="101EFEE5" w14:textId="04D98731" w:rsidR="005B3DC1" w:rsidRPr="008B78ED" w:rsidRDefault="008B78ED" w:rsidP="00B70135">
      <w:pPr>
        <w:pStyle w:val="Prrafodelista"/>
        <w:numPr>
          <w:ilvl w:val="2"/>
          <w:numId w:val="26"/>
        </w:numPr>
        <w:rPr>
          <w:b/>
          <w:lang w:val="es-CO"/>
        </w:rPr>
      </w:pPr>
      <w:r>
        <w:rPr>
          <w:b/>
          <w:lang w:val="es-CO"/>
        </w:rPr>
        <w:t xml:space="preserve"> </w:t>
      </w:r>
      <w:r w:rsidR="005B3DC1" w:rsidRPr="008B78ED">
        <w:rPr>
          <w:b/>
          <w:lang w:val="es-CO"/>
        </w:rPr>
        <w:t xml:space="preserve">Estado de salida: </w:t>
      </w:r>
      <w:r w:rsidR="005B3DC1" w:rsidRPr="008B78ED">
        <w:rPr>
          <w:lang w:val="es-CO"/>
        </w:rPr>
        <w:t>Valor retornado al terminar el cálculo (0 si la ejecución culminó con éxito).</w:t>
      </w:r>
    </w:p>
    <w:p w14:paraId="10254E91" w14:textId="6909265B" w:rsidR="005B3DC1" w:rsidRPr="00EE419B" w:rsidRDefault="00447000" w:rsidP="00B70135">
      <w:pPr>
        <w:pStyle w:val="Prrafodelista"/>
        <w:numPr>
          <w:ilvl w:val="2"/>
          <w:numId w:val="26"/>
        </w:numPr>
        <w:rPr>
          <w:b/>
          <w:sz w:val="24"/>
          <w:szCs w:val="24"/>
          <w:lang w:val="es-CO"/>
        </w:rPr>
      </w:pPr>
      <w:r w:rsidRPr="00EE419B">
        <w:rPr>
          <w:b/>
          <w:sz w:val="24"/>
          <w:szCs w:val="24"/>
          <w:lang w:val="es-CO"/>
        </w:rPr>
        <w:t xml:space="preserve"> T</w:t>
      </w:r>
      <w:r w:rsidR="005B3DC1" w:rsidRPr="00EE419B">
        <w:rPr>
          <w:b/>
          <w:sz w:val="24"/>
          <w:szCs w:val="24"/>
          <w:lang w:val="es-CO"/>
        </w:rPr>
        <w:t xml:space="preserve">iempo de CPU: </w:t>
      </w:r>
      <w:r w:rsidR="005B3DC1" w:rsidRPr="00EE419B">
        <w:rPr>
          <w:sz w:val="24"/>
          <w:szCs w:val="24"/>
          <w:lang w:val="es-CO"/>
        </w:rPr>
        <w:t>El tiempo de CPU que se utilizó.</w:t>
      </w:r>
    </w:p>
    <w:p w14:paraId="0243CD12" w14:textId="73204EFF" w:rsidR="005B3DC1" w:rsidRPr="00EE419B" w:rsidRDefault="00447000" w:rsidP="00B70135">
      <w:pPr>
        <w:pStyle w:val="Prrafodelista"/>
        <w:numPr>
          <w:ilvl w:val="2"/>
          <w:numId w:val="26"/>
        </w:numPr>
        <w:rPr>
          <w:sz w:val="24"/>
          <w:szCs w:val="24"/>
          <w:lang w:val="es-CO"/>
        </w:rPr>
      </w:pPr>
      <w:r w:rsidRPr="00EE419B">
        <w:rPr>
          <w:b/>
          <w:sz w:val="24"/>
          <w:szCs w:val="24"/>
          <w:lang w:val="es-CO"/>
        </w:rPr>
        <w:t xml:space="preserve"> </w:t>
      </w:r>
      <w:r w:rsidR="005B3DC1" w:rsidRPr="00EE419B">
        <w:rPr>
          <w:b/>
          <w:sz w:val="24"/>
          <w:szCs w:val="24"/>
          <w:lang w:val="es-CO"/>
        </w:rPr>
        <w:t>Datos de archivo de salida</w:t>
      </w:r>
      <w:r w:rsidR="005B3DC1" w:rsidRPr="00EE419B">
        <w:rPr>
          <w:sz w:val="24"/>
          <w:szCs w:val="24"/>
          <w:lang w:val="es-CO"/>
        </w:rPr>
        <w:t>: Los tamaños y las sumas de comprobación de los archivos de salida para verificar la integridad del archivo.</w:t>
      </w:r>
    </w:p>
    <w:p w14:paraId="662E9F26" w14:textId="42478CEA" w:rsidR="000A002F" w:rsidRPr="00EE419B" w:rsidRDefault="00447000" w:rsidP="00B70135">
      <w:pPr>
        <w:pStyle w:val="Prrafodelista"/>
        <w:numPr>
          <w:ilvl w:val="2"/>
          <w:numId w:val="26"/>
        </w:numPr>
        <w:rPr>
          <w:sz w:val="24"/>
          <w:szCs w:val="24"/>
          <w:lang w:val="es-CO"/>
        </w:rPr>
      </w:pPr>
      <w:r w:rsidRPr="00EE419B">
        <w:rPr>
          <w:b/>
          <w:sz w:val="24"/>
          <w:szCs w:val="24"/>
          <w:lang w:val="es-CO"/>
        </w:rPr>
        <w:t xml:space="preserve"> </w:t>
      </w:r>
      <w:r w:rsidR="005B3DC1" w:rsidRPr="00EE419B">
        <w:rPr>
          <w:b/>
          <w:sz w:val="24"/>
          <w:szCs w:val="24"/>
          <w:lang w:val="es-CO"/>
        </w:rPr>
        <w:t xml:space="preserve">Tiempo de entrega: </w:t>
      </w:r>
      <w:r w:rsidR="005B3DC1" w:rsidRPr="00EE419B">
        <w:rPr>
          <w:sz w:val="24"/>
          <w:szCs w:val="24"/>
          <w:lang w:val="es-CO"/>
        </w:rPr>
        <w:t>El momento</w:t>
      </w:r>
      <w:r w:rsidR="008B78ED">
        <w:rPr>
          <w:sz w:val="24"/>
          <w:szCs w:val="24"/>
          <w:lang w:val="es-CO"/>
        </w:rPr>
        <w:t>, e términos de horas, minutos y segundos,</w:t>
      </w:r>
      <w:r w:rsidR="005B3DC1" w:rsidRPr="00EE419B">
        <w:rPr>
          <w:sz w:val="24"/>
          <w:szCs w:val="24"/>
          <w:lang w:val="es-CO"/>
        </w:rPr>
        <w:t xml:space="preserve"> en que se recibió el resultado.</w:t>
      </w:r>
    </w:p>
    <w:p w14:paraId="64A69BE8" w14:textId="541944B8" w:rsidR="000A002F" w:rsidRDefault="000A002F" w:rsidP="004E643C">
      <w:pPr>
        <w:pStyle w:val="Ttulo3"/>
        <w:numPr>
          <w:ilvl w:val="1"/>
          <w:numId w:val="2"/>
        </w:numPr>
        <w:rPr>
          <w:lang w:val="es-CO"/>
        </w:rPr>
      </w:pPr>
      <w:bookmarkStart w:id="101" w:name="_Toc467015873"/>
      <w:r>
        <w:rPr>
          <w:lang w:val="es-CO"/>
        </w:rPr>
        <w:lastRenderedPageBreak/>
        <w:t>De Interacción</w:t>
      </w:r>
      <w:bookmarkEnd w:id="101"/>
    </w:p>
    <w:p w14:paraId="441B77E4" w14:textId="0ACC2398" w:rsidR="008C7830" w:rsidRPr="008C7830" w:rsidRDefault="004665B4" w:rsidP="004E643C">
      <w:pPr>
        <w:pStyle w:val="Prrafodelista"/>
        <w:ind w:left="360"/>
        <w:rPr>
          <w:lang w:val="es-CO"/>
        </w:rPr>
      </w:pPr>
      <w:r w:rsidRPr="00EE419B">
        <w:rPr>
          <w:sz w:val="24"/>
        </w:rPr>
        <w:t>Estos componentes son los encargados de administrar en la Grid los trabajos generados</w:t>
      </w:r>
      <w:r w:rsidR="00D13EC8" w:rsidRPr="00EE419B">
        <w:rPr>
          <w:sz w:val="24"/>
        </w:rPr>
        <w:t>,</w:t>
      </w:r>
      <w:r w:rsidRPr="00EE419B">
        <w:rPr>
          <w:sz w:val="24"/>
        </w:rPr>
        <w:t xml:space="preserve"> actualizando la base de datos del </w:t>
      </w:r>
      <w:hyperlink w:anchor="_Proyecto" w:history="1">
        <w:r w:rsidRPr="004E643C">
          <w:rPr>
            <w:rStyle w:val="Hipervnculo"/>
            <w:sz w:val="24"/>
          </w:rPr>
          <w:t>proyecto</w:t>
        </w:r>
      </w:hyperlink>
      <w:r w:rsidRPr="00EE419B">
        <w:rPr>
          <w:sz w:val="24"/>
        </w:rPr>
        <w:t xml:space="preserve"> cada vez que un trabajo cambia de estado. También se encargan de la comunicación con cada cliente Boinc enviando los trabajos generados y recibiendo los resultados. Normalmente son programas que se ejecutan en segundo plano (</w:t>
      </w:r>
      <w:r w:rsidR="00BD6429" w:rsidRPr="00BD6429">
        <w:rPr>
          <w:sz w:val="24"/>
        </w:rPr>
        <w:t>demonios</w:t>
      </w:r>
      <w:r w:rsidRPr="00EE419B">
        <w:rPr>
          <w:sz w:val="24"/>
        </w:rPr>
        <w:t>).</w:t>
      </w:r>
    </w:p>
    <w:p w14:paraId="3CD7B9CE" w14:textId="2B36CDA0" w:rsidR="00391984" w:rsidRDefault="003E6950" w:rsidP="00367746">
      <w:pPr>
        <w:pStyle w:val="Ttulo4"/>
        <w:numPr>
          <w:ilvl w:val="2"/>
          <w:numId w:val="2"/>
        </w:numPr>
      </w:pPr>
      <w:bookmarkStart w:id="102" w:name="_Generador_de_trabajo"/>
      <w:bookmarkStart w:id="103" w:name="_Toc467015874"/>
      <w:bookmarkEnd w:id="102"/>
      <w:r w:rsidRPr="003E6950">
        <w:t>Generador de trabajo (</w:t>
      </w:r>
      <w:r w:rsidRPr="004E643C">
        <w:rPr>
          <w:i/>
        </w:rPr>
        <w:t>WorkGenerator</w:t>
      </w:r>
      <w:r>
        <w:t>)</w:t>
      </w:r>
      <w:bookmarkEnd w:id="103"/>
    </w:p>
    <w:p w14:paraId="707B3CED" w14:textId="247AC4C5" w:rsidR="003E6950" w:rsidRPr="00EE419B" w:rsidRDefault="003E6950" w:rsidP="004E643C">
      <w:pPr>
        <w:ind w:left="1440"/>
        <w:jc w:val="both"/>
        <w:rPr>
          <w:szCs w:val="22"/>
          <w:lang w:val="es-CO"/>
        </w:rPr>
      </w:pPr>
      <w:r w:rsidRPr="00EE419B">
        <w:rPr>
          <w:szCs w:val="22"/>
        </w:rPr>
        <w:t xml:space="preserve">Este es un programa encargado de crear </w:t>
      </w:r>
      <w:r w:rsidR="00D36FFF" w:rsidRPr="00EE419B">
        <w:rPr>
          <w:szCs w:val="22"/>
        </w:rPr>
        <w:t xml:space="preserve">las </w:t>
      </w:r>
      <w:r w:rsidRPr="00EE419B">
        <w:rPr>
          <w:szCs w:val="22"/>
        </w:rPr>
        <w:t>unidades de trabajo (</w:t>
      </w:r>
      <w:hyperlink w:anchor="_Workunit" w:history="1">
        <w:r w:rsidRPr="004E643C">
          <w:rPr>
            <w:rStyle w:val="Hipervnculo"/>
            <w:szCs w:val="22"/>
            <w:lang w:val="es-CO"/>
          </w:rPr>
          <w:t>workunits</w:t>
        </w:r>
      </w:hyperlink>
      <w:r w:rsidRPr="00EE419B">
        <w:rPr>
          <w:szCs w:val="22"/>
        </w:rPr>
        <w:t>). Se encarga de asociar el trabajo con la aplicación (ejecutable) que los clientes procesarán, así como sus parámetros de entrada. El programador puede suministrar su propio generador de trabajos o usar el que provee Boinc por defecto</w:t>
      </w:r>
      <w:r w:rsidR="00660111">
        <w:rPr>
          <w:szCs w:val="22"/>
        </w:rPr>
        <w:t xml:space="preserve">. Sin embargo, es importante recalcar que </w:t>
      </w:r>
      <w:r w:rsidR="00735BAA">
        <w:rPr>
          <w:szCs w:val="22"/>
        </w:rPr>
        <w:t xml:space="preserve">el </w:t>
      </w:r>
      <w:r w:rsidR="00660111">
        <w:rPr>
          <w:szCs w:val="22"/>
        </w:rPr>
        <w:t>que p</w:t>
      </w:r>
      <w:r w:rsidR="00830DCD">
        <w:rPr>
          <w:szCs w:val="22"/>
        </w:rPr>
        <w:t xml:space="preserve">rovee Boinc es </w:t>
      </w:r>
      <w:r w:rsidR="00735BAA">
        <w:rPr>
          <w:szCs w:val="22"/>
        </w:rPr>
        <w:t xml:space="preserve">muy sencillo: </w:t>
      </w:r>
      <w:r w:rsidR="00660111">
        <w:rPr>
          <w:szCs w:val="22"/>
        </w:rPr>
        <w:t>crea infinitos trabajos con la misma entrada</w:t>
      </w:r>
      <w:r w:rsidR="003915A4">
        <w:rPr>
          <w:szCs w:val="22"/>
        </w:rPr>
        <w:t xml:space="preserve"> de datos. Si se quiere un esquema diferente de distribución de datos entre los trabajos es importante desarrollar </w:t>
      </w:r>
      <w:r w:rsidRPr="00EE419B">
        <w:rPr>
          <w:szCs w:val="22"/>
        </w:rPr>
        <w:t>un generador de trabajos propio</w:t>
      </w:r>
      <w:r w:rsidR="00F86204" w:rsidRPr="00EE419B">
        <w:rPr>
          <w:szCs w:val="22"/>
        </w:rPr>
        <w:t>,</w:t>
      </w:r>
      <w:r w:rsidR="00660111">
        <w:rPr>
          <w:szCs w:val="22"/>
        </w:rPr>
        <w:t xml:space="preserve"> </w:t>
      </w:r>
      <w:r w:rsidR="003915A4">
        <w:rPr>
          <w:szCs w:val="22"/>
        </w:rPr>
        <w:t xml:space="preserve">el cual </w:t>
      </w:r>
      <w:r w:rsidR="00660111">
        <w:rPr>
          <w:szCs w:val="22"/>
        </w:rPr>
        <w:t xml:space="preserve">debe programarse utilizando el API que provee Boinc. </w:t>
      </w:r>
      <w:r w:rsidR="003915A4">
        <w:rPr>
          <w:szCs w:val="22"/>
        </w:rPr>
        <w:t xml:space="preserve">Esta tarea es complicada para cualquier programador que no conozca Boinc </w:t>
      </w:r>
      <w:r w:rsidR="00660111">
        <w:rPr>
          <w:szCs w:val="22"/>
        </w:rPr>
        <w:t xml:space="preserve">ya que no solo necesita aprender </w:t>
      </w:r>
      <w:r w:rsidR="003915A4">
        <w:rPr>
          <w:szCs w:val="22"/>
        </w:rPr>
        <w:t xml:space="preserve">a usar </w:t>
      </w:r>
      <w:r w:rsidR="00660111">
        <w:rPr>
          <w:szCs w:val="22"/>
        </w:rPr>
        <w:t xml:space="preserve">el API, </w:t>
      </w:r>
      <w:r w:rsidR="00EB0013">
        <w:rPr>
          <w:szCs w:val="22"/>
        </w:rPr>
        <w:t>sino</w:t>
      </w:r>
      <w:r w:rsidR="00660111">
        <w:rPr>
          <w:szCs w:val="22"/>
        </w:rPr>
        <w:t xml:space="preserve"> que debe aprender a compilar aplicaciones Boinc con C++</w:t>
      </w:r>
      <w:r w:rsidR="00932A93">
        <w:rPr>
          <w:szCs w:val="22"/>
        </w:rPr>
        <w:t>.</w:t>
      </w:r>
    </w:p>
    <w:p w14:paraId="39FE208A" w14:textId="4D0EBF40" w:rsidR="00391984" w:rsidRDefault="003E6950" w:rsidP="00367746">
      <w:pPr>
        <w:pStyle w:val="Ttulo4"/>
        <w:numPr>
          <w:ilvl w:val="2"/>
          <w:numId w:val="2"/>
        </w:numPr>
      </w:pPr>
      <w:bookmarkStart w:id="104" w:name="_Alimentador_(Feeder)"/>
      <w:bookmarkStart w:id="105" w:name="_Toc467015875"/>
      <w:bookmarkEnd w:id="104"/>
      <w:r w:rsidRPr="003E6950">
        <w:t>Alimentador (</w:t>
      </w:r>
      <w:r w:rsidRPr="004E643C">
        <w:rPr>
          <w:i/>
        </w:rPr>
        <w:t>Feeder</w:t>
      </w:r>
      <w:r>
        <w:t>)</w:t>
      </w:r>
      <w:bookmarkEnd w:id="105"/>
    </w:p>
    <w:p w14:paraId="49CBDAD5" w14:textId="7356E9E6" w:rsidR="003E6950" w:rsidRPr="00EE419B" w:rsidRDefault="003E6950" w:rsidP="004E643C">
      <w:pPr>
        <w:ind w:left="1440"/>
        <w:jc w:val="both"/>
        <w:rPr>
          <w:szCs w:val="22"/>
          <w:lang w:val="es-CO"/>
        </w:rPr>
      </w:pPr>
      <w:r w:rsidRPr="00EE419B">
        <w:rPr>
          <w:szCs w:val="22"/>
        </w:rPr>
        <w:t>Este es un programa que se encarga de revisar la base de datos del proyecto en busca de trabajos</w:t>
      </w:r>
      <w:r w:rsidR="00F86204" w:rsidRPr="00EE419B">
        <w:rPr>
          <w:szCs w:val="22"/>
        </w:rPr>
        <w:t>,</w:t>
      </w:r>
      <w:r w:rsidRPr="00EE419B">
        <w:rPr>
          <w:szCs w:val="22"/>
        </w:rPr>
        <w:t xml:space="preserve"> cada vez que un cliente los solicita. Para e</w:t>
      </w:r>
      <w:r w:rsidR="00F86204" w:rsidRPr="00EE419B">
        <w:rPr>
          <w:szCs w:val="22"/>
        </w:rPr>
        <w:t>llo,</w:t>
      </w:r>
      <w:r w:rsidRPr="00EE419B">
        <w:rPr>
          <w:szCs w:val="22"/>
        </w:rPr>
        <w:t xml:space="preserve"> el </w:t>
      </w:r>
      <w:r w:rsidRPr="00EE419B">
        <w:rPr>
          <w:i/>
          <w:szCs w:val="22"/>
        </w:rPr>
        <w:t xml:space="preserve">feeder </w:t>
      </w:r>
      <w:r w:rsidRPr="00EE419B">
        <w:rPr>
          <w:szCs w:val="22"/>
        </w:rPr>
        <w:t xml:space="preserve">verifica las especificaciones técnicas del cliente, rastrea en la base de datos un trabajo que el cliente sea capaz de procesar y se lo envía junto con sus parámetros de entrada. Este programa es suministrado por Boinc y no es posible usar uno personalizado </w:t>
      </w:r>
      <w:r w:rsidRPr="00EE419B">
        <w:rPr>
          <w:szCs w:val="22"/>
        </w:rPr>
        <w:fldChar w:fldCharType="begin"/>
      </w:r>
      <w:r w:rsidR="00AA0003">
        <w:rPr>
          <w:szCs w:val="22"/>
        </w:rPr>
        <w:instrText xml:space="preserve"> ADDIN ZOTERO_ITEM CSL_CITATION {"citationID":"js13tluj0","properties":{"formattedCitation":"[69]","plainCitation":"[69]"},"citationItems":[{"id":992,"uris":["http://zotero.org/groups/480308/items/JBZRUEP3"],"uri":["http://zotero.org/groups/480308/items/JBZRUEP3"],"itemData":{"id":992,"type":"webpage","title":"BackendPrograms – BOINC","URL":"https://boinc.berkeley.edu/trac/wiki/BackendPrograms","accessed":{"date-parts":[["2016",10,27]]}}}],"schema":"https://github.com/citation-style-language/schema/raw/master/csl-citation.json"} </w:instrText>
      </w:r>
      <w:r w:rsidRPr="00EE419B">
        <w:rPr>
          <w:szCs w:val="22"/>
        </w:rPr>
        <w:fldChar w:fldCharType="separate"/>
      </w:r>
      <w:r w:rsidR="00AA0003">
        <w:t>[69]</w:t>
      </w:r>
      <w:r w:rsidRPr="00EE419B">
        <w:rPr>
          <w:szCs w:val="22"/>
        </w:rPr>
        <w:fldChar w:fldCharType="end"/>
      </w:r>
      <w:r w:rsidRPr="00EE419B">
        <w:rPr>
          <w:szCs w:val="22"/>
        </w:rPr>
        <w:t>.</w:t>
      </w:r>
    </w:p>
    <w:p w14:paraId="0070CDE5" w14:textId="78D5BEE3" w:rsidR="00391984" w:rsidRDefault="003E6950" w:rsidP="00367746">
      <w:pPr>
        <w:pStyle w:val="Ttulo4"/>
        <w:numPr>
          <w:ilvl w:val="2"/>
          <w:numId w:val="2"/>
        </w:numPr>
      </w:pPr>
      <w:bookmarkStart w:id="106" w:name="_Wrapper"/>
      <w:bookmarkStart w:id="107" w:name="_Toc467015876"/>
      <w:bookmarkEnd w:id="106"/>
      <w:r w:rsidRPr="003E6950">
        <w:t>Wrapper</w:t>
      </w:r>
      <w:bookmarkEnd w:id="107"/>
    </w:p>
    <w:p w14:paraId="3B091455" w14:textId="46B457CF" w:rsidR="003E6950" w:rsidRPr="00EE419B" w:rsidRDefault="003E6950" w:rsidP="004E643C">
      <w:pPr>
        <w:ind w:left="1440"/>
        <w:jc w:val="both"/>
        <w:rPr>
          <w:szCs w:val="22"/>
          <w:lang w:val="es-CO"/>
        </w:rPr>
      </w:pPr>
      <w:r w:rsidRPr="00EE419B">
        <w:rPr>
          <w:szCs w:val="22"/>
        </w:rPr>
        <w:t xml:space="preserve">El wrapper que provee Boinc ejecuta las aplicaciones (que se quieren correr en la Grid) como subprocesos y maneja todas las llamadas necesarias al API de Boinc para mantener la comunicación con el cliente, por ejemplo, para informar el tiempo de CPU, el estado de un trabajo, cargar sus resultados, etc. Este componente se detalla en la </w:t>
      </w:r>
      <w:r w:rsidRPr="004E643C">
        <w:rPr>
          <w:szCs w:val="22"/>
        </w:rPr>
        <w:t>sección</w:t>
      </w:r>
      <w:r w:rsidRPr="00EE419B">
        <w:rPr>
          <w:szCs w:val="22"/>
        </w:rPr>
        <w:t xml:space="preserve"> </w:t>
      </w:r>
      <w:hyperlink w:anchor="_Modificación_del_Wrapper" w:history="1">
        <w:r w:rsidRPr="00EE419B">
          <w:rPr>
            <w:rStyle w:val="Hipervnculo"/>
            <w:szCs w:val="22"/>
          </w:rPr>
          <w:t>Modificación del Wrapper para Android</w:t>
        </w:r>
      </w:hyperlink>
    </w:p>
    <w:p w14:paraId="0C16BF10" w14:textId="07499790" w:rsidR="00391984" w:rsidRDefault="00B04A60" w:rsidP="00367746">
      <w:pPr>
        <w:pStyle w:val="Ttulo4"/>
        <w:numPr>
          <w:ilvl w:val="2"/>
          <w:numId w:val="2"/>
        </w:numPr>
      </w:pPr>
      <w:bookmarkStart w:id="108" w:name="_Toc467015877"/>
      <w:r>
        <w:t>Manejador de Transiciones (</w:t>
      </w:r>
      <w:r w:rsidR="00C57125" w:rsidRPr="004E643C">
        <w:t>Transi</w:t>
      </w:r>
      <w:r w:rsidR="00F86204">
        <w:t>t</w:t>
      </w:r>
      <w:r w:rsidR="00C57125" w:rsidRPr="004E643C">
        <w:t>ioner</w:t>
      </w:r>
      <w:r>
        <w:t>)</w:t>
      </w:r>
      <w:bookmarkEnd w:id="108"/>
    </w:p>
    <w:p w14:paraId="3980709D" w14:textId="2222EF9A" w:rsidR="00C57125" w:rsidRPr="00EE419B" w:rsidRDefault="00C57125" w:rsidP="004E643C">
      <w:pPr>
        <w:ind w:left="1440"/>
        <w:jc w:val="both"/>
        <w:rPr>
          <w:szCs w:val="22"/>
        </w:rPr>
      </w:pPr>
      <w:r w:rsidRPr="00EE419B">
        <w:rPr>
          <w:szCs w:val="22"/>
        </w:rPr>
        <w:t>Este es un programa que maneja las transiciones de estado tanto de las unidades de trabajo como los resultados</w:t>
      </w:r>
      <w:r w:rsidR="00F86204" w:rsidRPr="00EE419B">
        <w:rPr>
          <w:szCs w:val="22"/>
        </w:rPr>
        <w:t>,</w:t>
      </w:r>
      <w:r w:rsidRPr="00EE419B">
        <w:rPr>
          <w:szCs w:val="22"/>
        </w:rPr>
        <w:t xml:space="preserve"> actualizando la tabla </w:t>
      </w:r>
      <w:r w:rsidRPr="00EE419B">
        <w:rPr>
          <w:szCs w:val="22"/>
        </w:rPr>
        <w:lastRenderedPageBreak/>
        <w:t>correspondiente en la base de datos del proyecto. Este programa es suministrado por Boinc y no es posible usar uno personalizado. Los estados que maneja son</w:t>
      </w:r>
      <w:r w:rsidR="004F1DD4" w:rsidRPr="00EE419B">
        <w:rPr>
          <w:szCs w:val="22"/>
        </w:rPr>
        <w:t xml:space="preserve"> </w:t>
      </w:r>
      <w:r w:rsidR="004F1DD4" w:rsidRPr="00EE419B">
        <w:rPr>
          <w:szCs w:val="22"/>
        </w:rPr>
        <w:fldChar w:fldCharType="begin"/>
      </w:r>
      <w:r w:rsidR="00AA0003">
        <w:rPr>
          <w:szCs w:val="22"/>
        </w:rPr>
        <w:instrText xml:space="preserve"> ADDIN ZOTERO_ITEM CSL_CITATION {"citationID":"27fe32a4v9","properties":{"formattedCitation":"[69]","plainCitation":"[69]"},"citationItems":[{"id":992,"uris":["http://zotero.org/groups/480308/items/JBZRUEP3"],"uri":["http://zotero.org/groups/480308/items/JBZRUEP3"],"itemData":{"id":992,"type":"webpage","title":"BackendPrograms – BOINC","URL":"https://boinc.berkeley.edu/trac/wiki/BackendPrograms","accessed":{"date-parts":[["2016",10,27]]}}}],"schema":"https://github.com/citation-style-language/schema/raw/master/csl-citation.json"} </w:instrText>
      </w:r>
      <w:r w:rsidR="004F1DD4" w:rsidRPr="00EE419B">
        <w:rPr>
          <w:szCs w:val="22"/>
        </w:rPr>
        <w:fldChar w:fldCharType="separate"/>
      </w:r>
      <w:r w:rsidR="00AA0003">
        <w:t>[69]</w:t>
      </w:r>
      <w:r w:rsidR="004F1DD4" w:rsidRPr="00EE419B">
        <w:rPr>
          <w:szCs w:val="22"/>
        </w:rPr>
        <w:fldChar w:fldCharType="end"/>
      </w:r>
      <w:r w:rsidRPr="00EE419B">
        <w:rPr>
          <w:szCs w:val="22"/>
        </w:rPr>
        <w:t>:</w:t>
      </w:r>
    </w:p>
    <w:p w14:paraId="0F6CFBF9" w14:textId="77777777" w:rsidR="00C57125" w:rsidRPr="00EE419B" w:rsidRDefault="00C57125" w:rsidP="00B70135">
      <w:pPr>
        <w:pStyle w:val="Prrafodelista"/>
        <w:numPr>
          <w:ilvl w:val="0"/>
          <w:numId w:val="29"/>
        </w:numPr>
        <w:spacing w:before="0" w:after="200"/>
        <w:ind w:left="2160"/>
        <w:rPr>
          <w:i/>
          <w:sz w:val="24"/>
        </w:rPr>
      </w:pPr>
      <w:r w:rsidRPr="00EE419B">
        <w:rPr>
          <w:sz w:val="24"/>
        </w:rPr>
        <w:t>Necesita validar</w:t>
      </w:r>
    </w:p>
    <w:p w14:paraId="630B3720" w14:textId="77777777" w:rsidR="00C57125" w:rsidRPr="00EE419B" w:rsidRDefault="00C57125" w:rsidP="00B70135">
      <w:pPr>
        <w:pStyle w:val="Prrafodelista"/>
        <w:numPr>
          <w:ilvl w:val="0"/>
          <w:numId w:val="29"/>
        </w:numPr>
        <w:spacing w:before="0" w:after="200"/>
        <w:ind w:left="2160"/>
        <w:rPr>
          <w:i/>
          <w:sz w:val="24"/>
        </w:rPr>
      </w:pPr>
      <w:r w:rsidRPr="00EE419B">
        <w:rPr>
          <w:sz w:val="24"/>
        </w:rPr>
        <w:t>Validado</w:t>
      </w:r>
    </w:p>
    <w:p w14:paraId="404EC541" w14:textId="77777777" w:rsidR="00C57125" w:rsidRPr="00EE419B" w:rsidRDefault="00C57125" w:rsidP="00B70135">
      <w:pPr>
        <w:pStyle w:val="Prrafodelista"/>
        <w:numPr>
          <w:ilvl w:val="0"/>
          <w:numId w:val="29"/>
        </w:numPr>
        <w:spacing w:before="0" w:after="200"/>
        <w:ind w:left="2160"/>
        <w:rPr>
          <w:i/>
          <w:sz w:val="24"/>
        </w:rPr>
      </w:pPr>
      <w:r w:rsidRPr="00EE419B">
        <w:rPr>
          <w:sz w:val="24"/>
        </w:rPr>
        <w:t>Asimilado</w:t>
      </w:r>
    </w:p>
    <w:p w14:paraId="28F22768" w14:textId="77777777" w:rsidR="00C57125" w:rsidRPr="00EE419B" w:rsidRDefault="00C57125" w:rsidP="00B70135">
      <w:pPr>
        <w:pStyle w:val="Prrafodelista"/>
        <w:numPr>
          <w:ilvl w:val="0"/>
          <w:numId w:val="29"/>
        </w:numPr>
        <w:spacing w:before="0" w:after="200"/>
        <w:ind w:left="2160"/>
        <w:rPr>
          <w:i/>
          <w:sz w:val="24"/>
        </w:rPr>
      </w:pPr>
      <w:r w:rsidRPr="00EE419B">
        <w:rPr>
          <w:sz w:val="24"/>
        </w:rPr>
        <w:t>Borrar archivos</w:t>
      </w:r>
    </w:p>
    <w:p w14:paraId="6CDE7D9F" w14:textId="77777777" w:rsidR="00C57125" w:rsidRPr="00EE419B" w:rsidRDefault="00C57125" w:rsidP="00B70135">
      <w:pPr>
        <w:pStyle w:val="Prrafodelista"/>
        <w:numPr>
          <w:ilvl w:val="0"/>
          <w:numId w:val="29"/>
        </w:numPr>
        <w:spacing w:before="0" w:after="200"/>
        <w:ind w:left="2160"/>
        <w:rPr>
          <w:i/>
          <w:sz w:val="24"/>
        </w:rPr>
      </w:pPr>
      <w:r w:rsidRPr="00EE419B">
        <w:rPr>
          <w:sz w:val="24"/>
        </w:rPr>
        <w:t>Error</w:t>
      </w:r>
    </w:p>
    <w:p w14:paraId="14BCFA8D" w14:textId="4BF8703E" w:rsidR="00391984" w:rsidRDefault="004F1DD4" w:rsidP="00367746">
      <w:pPr>
        <w:pStyle w:val="Ttulo4"/>
        <w:numPr>
          <w:ilvl w:val="2"/>
          <w:numId w:val="2"/>
        </w:numPr>
      </w:pPr>
      <w:bookmarkStart w:id="109" w:name="_Validador_(Validator)"/>
      <w:bookmarkStart w:id="110" w:name="_Toc467015878"/>
      <w:bookmarkEnd w:id="109"/>
      <w:r w:rsidRPr="004F1DD4">
        <w:t>Validador (</w:t>
      </w:r>
      <w:r w:rsidRPr="004E643C">
        <w:rPr>
          <w:i/>
        </w:rPr>
        <w:t>Validator</w:t>
      </w:r>
      <w:r w:rsidRPr="004F1DD4">
        <w:t>)</w:t>
      </w:r>
      <w:bookmarkEnd w:id="110"/>
    </w:p>
    <w:p w14:paraId="1CF224BA" w14:textId="021ADFAB" w:rsidR="004F1DD4" w:rsidRPr="00EE419B" w:rsidRDefault="004F1DD4" w:rsidP="004E643C">
      <w:pPr>
        <w:ind w:left="1440"/>
        <w:jc w:val="both"/>
        <w:rPr>
          <w:szCs w:val="22"/>
        </w:rPr>
      </w:pPr>
      <w:r w:rsidRPr="00EE419B">
        <w:rPr>
          <w:szCs w:val="22"/>
        </w:rPr>
        <w:t xml:space="preserve">Este programa decide si los resultados </w:t>
      </w:r>
      <w:r w:rsidR="00F86204" w:rsidRPr="00EE419B">
        <w:rPr>
          <w:szCs w:val="22"/>
        </w:rPr>
        <w:t xml:space="preserve">de </w:t>
      </w:r>
      <w:r w:rsidRPr="00EE419B">
        <w:rPr>
          <w:szCs w:val="22"/>
        </w:rPr>
        <w:t xml:space="preserve">trabajos terminados son "válidos". Para esto el </w:t>
      </w:r>
      <w:r w:rsidRPr="00EE419B">
        <w:rPr>
          <w:i/>
          <w:szCs w:val="22"/>
        </w:rPr>
        <w:t xml:space="preserve">validator </w:t>
      </w:r>
      <w:r w:rsidRPr="00EE419B">
        <w:rPr>
          <w:szCs w:val="22"/>
        </w:rPr>
        <w:t xml:space="preserve">compara los resultados obtenidos de distintos clientes en busca del resultado que más </w:t>
      </w:r>
      <w:r w:rsidR="00F86204" w:rsidRPr="00EE419B">
        <w:rPr>
          <w:szCs w:val="22"/>
        </w:rPr>
        <w:t xml:space="preserve">se </w:t>
      </w:r>
      <w:r w:rsidRPr="00EE419B">
        <w:rPr>
          <w:szCs w:val="22"/>
        </w:rPr>
        <w:t xml:space="preserve">repita </w:t>
      </w:r>
      <w:r w:rsidRPr="00EE419B">
        <w:rPr>
          <w:szCs w:val="22"/>
        </w:rPr>
        <w:fldChar w:fldCharType="begin"/>
      </w:r>
      <w:r w:rsidR="00AA0003">
        <w:rPr>
          <w:szCs w:val="22"/>
        </w:rPr>
        <w:instrText xml:space="preserve"> ADDIN ZOTERO_ITEM CSL_CITATION {"citationID":"i2rloiipm","properties":{"formattedCitation":"[70]","plainCitation":"[70]"},"citationItems":[{"id":991,"uris":["http://zotero.org/groups/480308/items/HRD9BFGG"],"uri":["http://zotero.org/groups/480308/items/HRD9BFGG"],"itemData":{"id":991,"type":"webpage","title":"ValidationIntro – BOINC","URL":"http://boinc.berkeley.edu/trac/wiki/ValidationIntro","accessed":{"date-parts":[["2016",10,27]]}}}],"schema":"https://github.com/citation-style-language/schema/raw/master/csl-citation.json"} </w:instrText>
      </w:r>
      <w:r w:rsidRPr="00EE419B">
        <w:rPr>
          <w:szCs w:val="22"/>
        </w:rPr>
        <w:fldChar w:fldCharType="separate"/>
      </w:r>
      <w:r w:rsidR="00AA0003">
        <w:t>[70]</w:t>
      </w:r>
      <w:r w:rsidRPr="00EE419B">
        <w:rPr>
          <w:szCs w:val="22"/>
        </w:rPr>
        <w:fldChar w:fldCharType="end"/>
      </w:r>
      <w:r w:rsidRPr="00EE419B">
        <w:rPr>
          <w:szCs w:val="22"/>
        </w:rPr>
        <w:t xml:space="preserve">. </w:t>
      </w:r>
    </w:p>
    <w:p w14:paraId="1077A6E6" w14:textId="77777777" w:rsidR="004F1DD4" w:rsidRPr="00EE419B" w:rsidRDefault="004F1DD4" w:rsidP="004E643C">
      <w:pPr>
        <w:ind w:left="1440"/>
        <w:jc w:val="both"/>
        <w:rPr>
          <w:szCs w:val="22"/>
        </w:rPr>
      </w:pPr>
      <w:r w:rsidRPr="00EE419B">
        <w:rPr>
          <w:szCs w:val="22"/>
        </w:rPr>
        <w:t>La validación de un resultado consiste en dos 2 partes:</w:t>
      </w:r>
    </w:p>
    <w:p w14:paraId="594A894A" w14:textId="5BFC53C5" w:rsidR="004F1DD4" w:rsidRPr="00EE419B" w:rsidRDefault="004F1DD4" w:rsidP="00B70135">
      <w:pPr>
        <w:pStyle w:val="Prrafodelista"/>
        <w:numPr>
          <w:ilvl w:val="0"/>
          <w:numId w:val="30"/>
        </w:numPr>
        <w:spacing w:before="0" w:after="200"/>
        <w:ind w:left="2160"/>
        <w:rPr>
          <w:sz w:val="24"/>
          <w:szCs w:val="22"/>
        </w:rPr>
      </w:pPr>
      <w:r w:rsidRPr="00EE419B">
        <w:rPr>
          <w:b/>
          <w:sz w:val="24"/>
          <w:szCs w:val="22"/>
        </w:rPr>
        <w:t>Comprobación de sintaxis:</w:t>
      </w:r>
      <w:r w:rsidRPr="00EE419B">
        <w:rPr>
          <w:sz w:val="24"/>
          <w:szCs w:val="22"/>
        </w:rPr>
        <w:t xml:space="preserve"> Verificar que los archivos de salida estén presentes en el servidor Boinc y que tengan el formato correcto.</w:t>
      </w:r>
    </w:p>
    <w:p w14:paraId="1B81BD84" w14:textId="77777777" w:rsidR="004F1DD4" w:rsidRPr="00EE419B" w:rsidRDefault="004F1DD4" w:rsidP="004E643C">
      <w:pPr>
        <w:pStyle w:val="Prrafodelista"/>
        <w:ind w:left="2160"/>
        <w:rPr>
          <w:sz w:val="24"/>
          <w:szCs w:val="22"/>
        </w:rPr>
      </w:pPr>
    </w:p>
    <w:p w14:paraId="5B503E6D" w14:textId="1AA321E5" w:rsidR="004F1DD4" w:rsidRPr="004E643C" w:rsidRDefault="004F1DD4" w:rsidP="00B70135">
      <w:pPr>
        <w:pStyle w:val="Prrafodelista"/>
        <w:numPr>
          <w:ilvl w:val="0"/>
          <w:numId w:val="30"/>
        </w:numPr>
        <w:spacing w:before="0" w:after="200"/>
        <w:ind w:left="2160"/>
        <w:rPr>
          <w:sz w:val="24"/>
          <w:szCs w:val="22"/>
          <w:lang w:val="es-CO"/>
        </w:rPr>
      </w:pPr>
      <w:r w:rsidRPr="00EE419B">
        <w:rPr>
          <w:b/>
          <w:sz w:val="24"/>
          <w:szCs w:val="22"/>
        </w:rPr>
        <w:t>Verificación de replicación:</w:t>
      </w:r>
      <w:r w:rsidRPr="00EE419B">
        <w:rPr>
          <w:sz w:val="24"/>
          <w:szCs w:val="22"/>
        </w:rPr>
        <w:t xml:space="preserve"> Si el trabajo del cual se generó el resultado se ha marcado como réplica, </w:t>
      </w:r>
      <w:r w:rsidR="003915A4">
        <w:rPr>
          <w:sz w:val="24"/>
          <w:szCs w:val="22"/>
        </w:rPr>
        <w:t>éstas se comparan.</w:t>
      </w:r>
      <w:r w:rsidRPr="00EE419B">
        <w:rPr>
          <w:sz w:val="24"/>
          <w:szCs w:val="22"/>
        </w:rPr>
        <w:t xml:space="preserve"> Si</w:t>
      </w:r>
      <w:r w:rsidR="003915A4">
        <w:rPr>
          <w:sz w:val="24"/>
          <w:szCs w:val="22"/>
        </w:rPr>
        <w:t xml:space="preserve"> Boinc </w:t>
      </w:r>
      <w:r w:rsidRPr="00EE419B">
        <w:rPr>
          <w:sz w:val="24"/>
          <w:szCs w:val="22"/>
        </w:rPr>
        <w:t xml:space="preserve"> encuentra que la mayoría de réplicas son "equivalentes", los resultados de esas réplicas se consideran como válidos y el resto inválidos.</w:t>
      </w:r>
      <w:r w:rsidR="00DE0EFF">
        <w:rPr>
          <w:sz w:val="24"/>
          <w:szCs w:val="22"/>
        </w:rPr>
        <w:t xml:space="preserve"> Para este tipo de validación Boinc provee un</w:t>
      </w:r>
      <w:r w:rsidR="00EB0013">
        <w:rPr>
          <w:sz w:val="24"/>
          <w:szCs w:val="22"/>
        </w:rPr>
        <w:t xml:space="preserve"> Validador </w:t>
      </w:r>
      <w:r w:rsidR="00DE0EFF">
        <w:rPr>
          <w:sz w:val="24"/>
          <w:szCs w:val="22"/>
        </w:rPr>
        <w:t xml:space="preserve">con nombre SampleBitwiseValidator, </w:t>
      </w:r>
      <w:r w:rsidR="003915A4">
        <w:rPr>
          <w:sz w:val="24"/>
          <w:szCs w:val="22"/>
        </w:rPr>
        <w:t xml:space="preserve">que </w:t>
      </w:r>
      <w:r w:rsidR="00DE0EFF">
        <w:rPr>
          <w:sz w:val="24"/>
          <w:szCs w:val="22"/>
        </w:rPr>
        <w:t xml:space="preserve"> se encarga de comparar los archivos resultantes de cada réplica y revisar si son idénticos a nivel de Bits.</w:t>
      </w:r>
    </w:p>
    <w:p w14:paraId="14F6CD52" w14:textId="404A3EF4" w:rsidR="004F1DD4" w:rsidRPr="00EB0013" w:rsidRDefault="004F1DD4" w:rsidP="004E643C">
      <w:pPr>
        <w:ind w:left="1440"/>
        <w:jc w:val="both"/>
        <w:rPr>
          <w:szCs w:val="22"/>
        </w:rPr>
      </w:pPr>
      <w:r w:rsidRPr="00EE419B">
        <w:rPr>
          <w:szCs w:val="22"/>
        </w:rPr>
        <w:t xml:space="preserve">El programador debe especificar un validador para cada aplicación en su proyecto e incluirlo en la sección </w:t>
      </w:r>
      <w:r w:rsidRPr="00EE419B">
        <w:rPr>
          <w:i/>
          <w:szCs w:val="22"/>
        </w:rPr>
        <w:t>&lt;</w:t>
      </w:r>
      <w:r w:rsidRPr="004E643C">
        <w:rPr>
          <w:i/>
          <w:color w:val="000000"/>
          <w:szCs w:val="22"/>
          <w:shd w:val="clear" w:color="auto" w:fill="FFFFFF"/>
          <w:lang w:val="es-CO"/>
        </w:rPr>
        <w:t>daemons</w:t>
      </w:r>
      <w:r w:rsidRPr="00EE419B">
        <w:rPr>
          <w:i/>
          <w:szCs w:val="22"/>
        </w:rPr>
        <w:t>&gt;</w:t>
      </w:r>
      <w:r w:rsidRPr="00EE419B">
        <w:rPr>
          <w:szCs w:val="22"/>
        </w:rPr>
        <w:t xml:space="preserve"> del archivo de configuración del proyecto </w:t>
      </w:r>
      <w:r w:rsidRPr="00EE419B">
        <w:rPr>
          <w:szCs w:val="22"/>
        </w:rPr>
        <w:fldChar w:fldCharType="begin"/>
      </w:r>
      <w:r w:rsidR="00AA0003">
        <w:rPr>
          <w:szCs w:val="22"/>
        </w:rPr>
        <w:instrText xml:space="preserve"> ADDIN ZOTERO_ITEM CSL_CITATION {"citationID":"1o983c09kb","properties":{"formattedCitation":"[71]","plainCitation":"[71]"},"citationItems":[{"id":995,"uris":["http://zotero.org/groups/480308/items/V98MFUCN"],"uri":["http://zotero.org/groups/480308/items/V98MFUCN"],"itemData":{"id":995,"type":"webpage","title":"ValidationSimple – BOINC","URL":"http://boinc.berkeley.edu/trac/wiki/ValidationSimple","accessed":{"date-parts":[["2016",10,27]]}}}],"schema":"https://github.com/citation-style-language/schema/raw/master/csl-citation.json"} </w:instrText>
      </w:r>
      <w:r w:rsidRPr="00EE419B">
        <w:rPr>
          <w:szCs w:val="22"/>
        </w:rPr>
        <w:fldChar w:fldCharType="separate"/>
      </w:r>
      <w:r w:rsidR="00AA0003">
        <w:t>[71]</w:t>
      </w:r>
      <w:r w:rsidRPr="00EE419B">
        <w:rPr>
          <w:szCs w:val="22"/>
        </w:rPr>
        <w:fldChar w:fldCharType="end"/>
      </w:r>
      <w:r w:rsidRPr="00EE419B">
        <w:rPr>
          <w:szCs w:val="22"/>
        </w:rPr>
        <w:t>.</w:t>
      </w:r>
      <w:r w:rsidR="00EB0013">
        <w:rPr>
          <w:szCs w:val="22"/>
        </w:rPr>
        <w:t xml:space="preserve"> Es importante recalcar que Boinc también provee la opción de no crear réplicas para cada trabajo, en ese caso también provee un validador, cuyo nombre es </w:t>
      </w:r>
      <w:r w:rsidR="00EB0013" w:rsidRPr="00EB0013">
        <w:rPr>
          <w:i/>
          <w:szCs w:val="22"/>
        </w:rPr>
        <w:t>SampleTrivialValidator</w:t>
      </w:r>
      <w:r w:rsidR="00EB0013">
        <w:rPr>
          <w:i/>
          <w:szCs w:val="22"/>
        </w:rPr>
        <w:t xml:space="preserve">, </w:t>
      </w:r>
      <w:r w:rsidR="00EB0013">
        <w:rPr>
          <w:szCs w:val="22"/>
        </w:rPr>
        <w:t>este no hace ningún tipo de validaci</w:t>
      </w:r>
      <w:r w:rsidR="003154E4">
        <w:rPr>
          <w:szCs w:val="22"/>
        </w:rPr>
        <w:t>ón a los resultados, solo se encarga de marcar el resultado de la tarea como válido</w:t>
      </w:r>
      <w:r w:rsidR="00EB0013">
        <w:rPr>
          <w:szCs w:val="22"/>
        </w:rPr>
        <w:t>.</w:t>
      </w:r>
    </w:p>
    <w:p w14:paraId="3CFF13BD" w14:textId="1A936162" w:rsidR="004665B4" w:rsidRDefault="00E70553" w:rsidP="00367746">
      <w:pPr>
        <w:pStyle w:val="Ttulo4"/>
        <w:numPr>
          <w:ilvl w:val="2"/>
          <w:numId w:val="2"/>
        </w:numPr>
      </w:pPr>
      <w:bookmarkStart w:id="111" w:name="_Asimilador_(Asimilator)"/>
      <w:bookmarkStart w:id="112" w:name="_Toc467015879"/>
      <w:bookmarkEnd w:id="111"/>
      <w:r w:rsidRPr="00E70553">
        <w:t>Asimilador (</w:t>
      </w:r>
      <w:r w:rsidRPr="004E643C">
        <w:rPr>
          <w:i/>
        </w:rPr>
        <w:t>Asimilator</w:t>
      </w:r>
      <w:r w:rsidRPr="00E70553">
        <w:t>)</w:t>
      </w:r>
      <w:bookmarkEnd w:id="112"/>
    </w:p>
    <w:p w14:paraId="18D26081" w14:textId="743B8246" w:rsidR="00E70553" w:rsidRPr="004E643C" w:rsidRDefault="003154E4" w:rsidP="004E643C">
      <w:pPr>
        <w:pStyle w:val="Prrafodelista"/>
        <w:ind w:left="1440"/>
        <w:rPr>
          <w:szCs w:val="22"/>
        </w:rPr>
      </w:pPr>
      <w:r>
        <w:rPr>
          <w:sz w:val="24"/>
          <w:szCs w:val="22"/>
        </w:rPr>
        <w:t>E</w:t>
      </w:r>
      <w:r w:rsidR="00E70553" w:rsidRPr="00EE419B">
        <w:rPr>
          <w:sz w:val="24"/>
          <w:szCs w:val="22"/>
        </w:rPr>
        <w:t xml:space="preserve">s un programa que se encarga de manejar y procesar los resultados marcados como válidos. </w:t>
      </w:r>
      <w:r w:rsidR="00B04A60" w:rsidRPr="00EE419B">
        <w:rPr>
          <w:sz w:val="24"/>
          <w:szCs w:val="22"/>
        </w:rPr>
        <w:t xml:space="preserve">El procesamiento depende de lo que desee el </w:t>
      </w:r>
      <w:r w:rsidR="00B04A60" w:rsidRPr="00EE419B">
        <w:rPr>
          <w:sz w:val="24"/>
          <w:szCs w:val="22"/>
        </w:rPr>
        <w:lastRenderedPageBreak/>
        <w:t>usuario</w:t>
      </w:r>
      <w:r w:rsidR="004E643C">
        <w:rPr>
          <w:sz w:val="24"/>
          <w:szCs w:val="22"/>
        </w:rPr>
        <w:t>.</w:t>
      </w:r>
      <w:r w:rsidR="00B04A60" w:rsidRPr="00EE419B">
        <w:rPr>
          <w:sz w:val="24"/>
          <w:szCs w:val="22"/>
        </w:rPr>
        <w:t xml:space="preserve"> </w:t>
      </w:r>
      <w:r w:rsidR="00E70553" w:rsidRPr="00EE419B">
        <w:rPr>
          <w:sz w:val="24"/>
          <w:szCs w:val="22"/>
        </w:rPr>
        <w:t>Podría</w:t>
      </w:r>
      <w:r w:rsidR="00B04A60" w:rsidRPr="00EE419B">
        <w:rPr>
          <w:sz w:val="24"/>
          <w:szCs w:val="22"/>
        </w:rPr>
        <w:t xml:space="preserve">, por </w:t>
      </w:r>
      <w:r w:rsidR="004E643C" w:rsidRPr="00EE419B">
        <w:rPr>
          <w:sz w:val="24"/>
          <w:szCs w:val="22"/>
        </w:rPr>
        <w:t>ejemplo, copiar</w:t>
      </w:r>
      <w:r w:rsidR="00E70553" w:rsidRPr="00EE419B">
        <w:rPr>
          <w:sz w:val="24"/>
          <w:szCs w:val="22"/>
        </w:rPr>
        <w:t xml:space="preserve"> los archivos de salida que se encuentran en el directorio de carga por defecto</w:t>
      </w:r>
      <w:r w:rsidR="004E643C">
        <w:rPr>
          <w:sz w:val="24"/>
          <w:szCs w:val="22"/>
        </w:rPr>
        <w:t xml:space="preserve"> de</w:t>
      </w:r>
      <w:r w:rsidR="00E70553" w:rsidRPr="00EE419B">
        <w:rPr>
          <w:sz w:val="24"/>
          <w:szCs w:val="22"/>
        </w:rPr>
        <w:t xml:space="preserve"> Boinc a una ubicación permanente antes </w:t>
      </w:r>
      <w:r w:rsidR="00B04A60" w:rsidRPr="00EE419B">
        <w:rPr>
          <w:sz w:val="24"/>
          <w:szCs w:val="22"/>
        </w:rPr>
        <w:t xml:space="preserve">de </w:t>
      </w:r>
      <w:r w:rsidR="00E70553" w:rsidRPr="00EE419B">
        <w:rPr>
          <w:sz w:val="24"/>
          <w:szCs w:val="22"/>
        </w:rPr>
        <w:t xml:space="preserve">que el </w:t>
      </w:r>
      <w:r w:rsidR="00E70553" w:rsidRPr="00EE419B">
        <w:rPr>
          <w:i/>
          <w:sz w:val="24"/>
          <w:szCs w:val="22"/>
        </w:rPr>
        <w:t xml:space="preserve">File Deleter </w:t>
      </w:r>
      <w:r w:rsidR="00E70553" w:rsidRPr="00EE419B">
        <w:rPr>
          <w:sz w:val="24"/>
          <w:szCs w:val="22"/>
        </w:rPr>
        <w:t>los elimine</w:t>
      </w:r>
      <w:r w:rsidR="00B04A60" w:rsidRPr="004E643C">
        <w:rPr>
          <w:sz w:val="24"/>
          <w:szCs w:val="22"/>
          <w:lang w:val="es-CO"/>
        </w:rPr>
        <w:t xml:space="preserve">; también podría </w:t>
      </w:r>
      <w:r w:rsidR="00E70553" w:rsidRPr="00EE419B">
        <w:rPr>
          <w:sz w:val="24"/>
          <w:szCs w:val="22"/>
        </w:rPr>
        <w:t xml:space="preserve"> analizar los archivos de salida e insertar los resultados en una base de datos </w:t>
      </w:r>
      <w:r w:rsidR="00E70553" w:rsidRPr="00EE419B">
        <w:rPr>
          <w:sz w:val="24"/>
          <w:szCs w:val="22"/>
        </w:rPr>
        <w:fldChar w:fldCharType="begin"/>
      </w:r>
      <w:r w:rsidR="00AA0003">
        <w:rPr>
          <w:sz w:val="24"/>
          <w:szCs w:val="22"/>
        </w:rPr>
        <w:instrText xml:space="preserve"> ADDIN ZOTERO_ITEM CSL_CITATION {"citationID":"7ob03dgu4","properties":{"formattedCitation":"[72]","plainCitation":"[72]"},"citationItems":[{"id":993,"uris":["http://zotero.org/groups/480308/items/N8NTZDTW"],"uri":["http://zotero.org/groups/480308/items/N8NTZDTW"],"itemData":{"id":993,"type":"webpage","title":"AssimilateIntro – BOINC","URL":"https://boinc.berkeley.edu/trac/wiki/AssimilateIntro","accessed":{"date-parts":[["2016",10,27]]}}}],"schema":"https://github.com/citation-style-language/schema/raw/master/csl-citation.json"} </w:instrText>
      </w:r>
      <w:r w:rsidR="00E70553" w:rsidRPr="00EE419B">
        <w:rPr>
          <w:sz w:val="24"/>
          <w:szCs w:val="22"/>
        </w:rPr>
        <w:fldChar w:fldCharType="separate"/>
      </w:r>
      <w:r w:rsidR="00AA0003">
        <w:rPr>
          <w:sz w:val="24"/>
        </w:rPr>
        <w:t>[72]</w:t>
      </w:r>
      <w:r w:rsidR="00E70553" w:rsidRPr="00EE419B">
        <w:rPr>
          <w:sz w:val="24"/>
          <w:szCs w:val="22"/>
        </w:rPr>
        <w:fldChar w:fldCharType="end"/>
      </w:r>
      <w:r w:rsidR="00E70553" w:rsidRPr="00EE419B">
        <w:rPr>
          <w:sz w:val="24"/>
          <w:szCs w:val="22"/>
        </w:rPr>
        <w:t>.</w:t>
      </w:r>
    </w:p>
    <w:p w14:paraId="0124553B" w14:textId="0C42EA6F" w:rsidR="004665B4" w:rsidRDefault="00E70553" w:rsidP="00367746">
      <w:pPr>
        <w:pStyle w:val="Ttulo4"/>
        <w:numPr>
          <w:ilvl w:val="2"/>
          <w:numId w:val="2"/>
        </w:numPr>
      </w:pPr>
      <w:bookmarkStart w:id="113" w:name="_Eliminador_de_Archivos"/>
      <w:bookmarkStart w:id="114" w:name="_Toc467015880"/>
      <w:bookmarkEnd w:id="113"/>
      <w:r>
        <w:t>Eliminador de Archivos (</w:t>
      </w:r>
      <w:r w:rsidRPr="004E643C">
        <w:rPr>
          <w:i/>
        </w:rPr>
        <w:t>File Deleter</w:t>
      </w:r>
      <w:r w:rsidRPr="004E643C">
        <w:t>)</w:t>
      </w:r>
      <w:bookmarkEnd w:id="114"/>
    </w:p>
    <w:p w14:paraId="289CF20B" w14:textId="0E0E388F" w:rsidR="00391984" w:rsidRPr="00EE419B" w:rsidRDefault="00E70553" w:rsidP="004E643C">
      <w:pPr>
        <w:pStyle w:val="Prrafodelista"/>
        <w:ind w:left="1440"/>
        <w:rPr>
          <w:szCs w:val="22"/>
        </w:rPr>
      </w:pPr>
      <w:r w:rsidRPr="00EE419B">
        <w:rPr>
          <w:sz w:val="24"/>
          <w:szCs w:val="22"/>
        </w:rPr>
        <w:t xml:space="preserve">Este programa actúa cuando todos los resultados se han marcado como </w:t>
      </w:r>
      <w:r w:rsidRPr="00EE419B">
        <w:rPr>
          <w:b/>
          <w:sz w:val="24"/>
          <w:szCs w:val="22"/>
        </w:rPr>
        <w:t>Borrar archivos</w:t>
      </w:r>
      <w:r w:rsidR="00B04A60" w:rsidRPr="00EE419B">
        <w:rPr>
          <w:sz w:val="24"/>
          <w:szCs w:val="22"/>
        </w:rPr>
        <w:t>.</w:t>
      </w:r>
      <w:r w:rsidRPr="00EE419B">
        <w:rPr>
          <w:sz w:val="24"/>
          <w:szCs w:val="22"/>
        </w:rPr>
        <w:t xml:space="preserve"> </w:t>
      </w:r>
      <w:r w:rsidR="00B04A60" w:rsidRPr="00EE419B">
        <w:rPr>
          <w:sz w:val="24"/>
          <w:szCs w:val="22"/>
        </w:rPr>
        <w:t>S</w:t>
      </w:r>
      <w:r w:rsidRPr="00EE419B">
        <w:rPr>
          <w:sz w:val="24"/>
          <w:szCs w:val="22"/>
        </w:rPr>
        <w:t>e encarga de eliminar todos los archivos que fueron necesarios para procesar y administrar un trabajo,</w:t>
      </w:r>
      <w:r w:rsidR="00B04A60" w:rsidRPr="00EE419B">
        <w:rPr>
          <w:sz w:val="24"/>
          <w:szCs w:val="22"/>
        </w:rPr>
        <w:t xml:space="preserve"> por </w:t>
      </w:r>
      <w:r w:rsidR="004E643C" w:rsidRPr="00EE419B">
        <w:rPr>
          <w:sz w:val="24"/>
          <w:szCs w:val="22"/>
        </w:rPr>
        <w:t>ejemplo,</w:t>
      </w:r>
      <w:r w:rsidRPr="00EE419B">
        <w:rPr>
          <w:sz w:val="24"/>
          <w:szCs w:val="22"/>
        </w:rPr>
        <w:t xml:space="preserve"> archivos de salida, de entrada, de configuración, plantillas (</w:t>
      </w:r>
      <w:r w:rsidRPr="00EE419B">
        <w:rPr>
          <w:i/>
          <w:sz w:val="24"/>
          <w:szCs w:val="22"/>
        </w:rPr>
        <w:t>templates</w:t>
      </w:r>
      <w:r w:rsidRPr="00EE419B">
        <w:rPr>
          <w:sz w:val="24"/>
          <w:szCs w:val="22"/>
        </w:rPr>
        <w:t>), etc.</w:t>
      </w:r>
    </w:p>
    <w:p w14:paraId="2E4F6DEB" w14:textId="7342C21E" w:rsidR="00400EF4" w:rsidRPr="00647BC0" w:rsidRDefault="00E70553" w:rsidP="00647BC0">
      <w:pPr>
        <w:ind w:left="720"/>
        <w:jc w:val="both"/>
        <w:rPr>
          <w:szCs w:val="22"/>
        </w:rPr>
      </w:pPr>
      <w:r w:rsidRPr="00EE419B">
        <w:rPr>
          <w:szCs w:val="22"/>
        </w:rPr>
        <w:t xml:space="preserve">Los componentes anteriormente descritos </w:t>
      </w:r>
      <w:r w:rsidR="00E9408E" w:rsidRPr="00EE419B">
        <w:rPr>
          <w:szCs w:val="22"/>
        </w:rPr>
        <w:t>actúan de tal forma que</w:t>
      </w:r>
      <w:r w:rsidRPr="00EE419B">
        <w:rPr>
          <w:szCs w:val="22"/>
        </w:rPr>
        <w:t xml:space="preserve"> el resultado que un componente genera al procesar un trabajo o resultado sirve de entrada del siguiente componente. Esta interacción es ilustrada en la </w:t>
      </w:r>
      <w:r w:rsidR="00F665D2" w:rsidRPr="00EE419B">
        <w:rPr>
          <w:szCs w:val="22"/>
        </w:rPr>
        <w:t>figura</w:t>
      </w:r>
      <w:r w:rsidRPr="00EE419B">
        <w:rPr>
          <w:szCs w:val="22"/>
        </w:rPr>
        <w:t xml:space="preserve"> No. </w:t>
      </w:r>
      <w:r w:rsidR="007064FD">
        <w:rPr>
          <w:szCs w:val="22"/>
        </w:rPr>
        <w:t>6</w:t>
      </w:r>
    </w:p>
    <w:p w14:paraId="1260588D" w14:textId="1C13BE94" w:rsidR="00AF6C31" w:rsidRDefault="00AF6C31" w:rsidP="00780261">
      <w:pPr>
        <w:rPr>
          <w:noProof/>
          <w:lang w:val="es-CO" w:eastAsia="es-CO"/>
        </w:rPr>
        <w:sectPr w:rsidR="00AF6C31">
          <w:headerReference w:type="default" r:id="rId20"/>
          <w:footerReference w:type="default" r:id="rId21"/>
          <w:pgSz w:w="12240" w:h="15840"/>
          <w:pgMar w:top="1800" w:right="1800" w:bottom="2160" w:left="2160" w:header="864" w:footer="864" w:gutter="0"/>
          <w:cols w:space="720"/>
          <w:docGrid w:linePitch="299"/>
        </w:sectPr>
      </w:pPr>
    </w:p>
    <w:p w14:paraId="5356C652" w14:textId="61F42467" w:rsidR="00AF6C31" w:rsidRDefault="00647BC0" w:rsidP="00780261">
      <w:pPr>
        <w:rPr>
          <w:noProof/>
          <w:lang w:val="es-CO" w:eastAsia="es-CO"/>
        </w:rPr>
        <w:sectPr w:rsidR="00AF6C31" w:rsidSect="00AF6C31">
          <w:pgSz w:w="15840" w:h="12240" w:orient="landscape"/>
          <w:pgMar w:top="1797" w:right="2160" w:bottom="2160" w:left="1797" w:header="862" w:footer="862" w:gutter="0"/>
          <w:cols w:space="720"/>
          <w:docGrid w:linePitch="299"/>
        </w:sectPr>
      </w:pPr>
      <w:r>
        <w:rPr>
          <w:noProof/>
          <w:lang w:val="es-CO" w:eastAsia="es-CO"/>
        </w:rPr>
        <w:lastRenderedPageBreak/>
        <mc:AlternateContent>
          <mc:Choice Requires="wps">
            <w:drawing>
              <wp:anchor distT="0" distB="0" distL="114300" distR="114300" simplePos="0" relativeHeight="251671552" behindDoc="0" locked="0" layoutInCell="1" allowOverlap="1" wp14:anchorId="6E257768" wp14:editId="220149A9">
                <wp:simplePos x="0" y="0"/>
                <wp:positionH relativeFrom="column">
                  <wp:posOffset>-1055370</wp:posOffset>
                </wp:positionH>
                <wp:positionV relativeFrom="paragraph">
                  <wp:posOffset>3547745</wp:posOffset>
                </wp:positionV>
                <wp:extent cx="9893300" cy="337185"/>
                <wp:effectExtent l="0" t="0" r="0" b="18415"/>
                <wp:wrapThrough wrapText="bothSides">
                  <wp:wrapPolygon edited="0">
                    <wp:start x="0" y="0"/>
                    <wp:lineTo x="0" y="0"/>
                    <wp:lineTo x="21545" y="0"/>
                    <wp:lineTo x="21545"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9893300" cy="337185"/>
                        </a:xfrm>
                        <a:prstGeom prst="rect">
                          <a:avLst/>
                        </a:prstGeom>
                        <a:solidFill>
                          <a:prstClr val="white"/>
                        </a:solidFill>
                        <a:ln>
                          <a:noFill/>
                        </a:ln>
                      </wps:spPr>
                      <wps:txbx>
                        <w:txbxContent>
                          <w:p w14:paraId="2851B75D" w14:textId="17F4265B" w:rsidR="00A1732D" w:rsidRPr="00647BC0" w:rsidRDefault="00A1732D" w:rsidP="00647BC0">
                            <w:pPr>
                              <w:pStyle w:val="Descripcin"/>
                              <w:jc w:val="center"/>
                              <w:rPr>
                                <w:noProof/>
                                <w:sz w:val="24"/>
                                <w:szCs w:val="24"/>
                                <w:lang w:val="es-CO"/>
                              </w:rPr>
                            </w:pPr>
                            <w:bookmarkStart w:id="115" w:name="_Toc467012647"/>
                            <w:r w:rsidRPr="00647BC0">
                              <w:rPr>
                                <w:lang w:val="es-CO"/>
                              </w:rPr>
                              <w:t xml:space="preserve">Figura </w:t>
                            </w:r>
                            <w:r w:rsidRPr="00647BC0">
                              <w:rPr>
                                <w:lang w:val="es-CO"/>
                              </w:rPr>
                              <w:fldChar w:fldCharType="begin"/>
                            </w:r>
                            <w:r w:rsidRPr="00647BC0">
                              <w:rPr>
                                <w:lang w:val="es-CO"/>
                              </w:rPr>
                              <w:instrText xml:space="preserve"> SEQ Figura \* ARABIC </w:instrText>
                            </w:r>
                            <w:r w:rsidRPr="00647BC0">
                              <w:rPr>
                                <w:lang w:val="es-CO"/>
                              </w:rPr>
                              <w:fldChar w:fldCharType="separate"/>
                            </w:r>
                            <w:r w:rsidR="00606F9A">
                              <w:rPr>
                                <w:noProof/>
                                <w:lang w:val="es-CO"/>
                              </w:rPr>
                              <w:t>6</w:t>
                            </w:r>
                            <w:r w:rsidRPr="00647BC0">
                              <w:rPr>
                                <w:lang w:val="es-CO"/>
                              </w:rPr>
                              <w:fldChar w:fldCharType="end"/>
                            </w:r>
                            <w:r w:rsidRPr="00647BC0">
                              <w:rPr>
                                <w:lang w:val="es-CO"/>
                              </w:rPr>
                              <w:t>. Interacción y flujo de los componentes de Boinc.</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57768" id="_x0000_t202" coordsize="21600,21600" o:spt="202" path="m,l,21600r21600,l21600,xe">
                <v:stroke joinstyle="miter"/>
                <v:path gradientshapeok="t" o:connecttype="rect"/>
              </v:shapetype>
              <v:shape id="Cuadro de texto 17" o:spid="_x0000_s1026" type="#_x0000_t202" style="position:absolute;margin-left:-83.1pt;margin-top:279.35pt;width:779pt;height:26.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" stroked="f">
                <v:textbox style="mso-fit-shape-to-text:t" inset="0,0,0,0">
                  <w:txbxContent>
                    <w:p w14:paraId="2851B75D" w14:textId="17F4265B" w:rsidR="00A1732D" w:rsidRPr="00647BC0" w:rsidRDefault="00A1732D" w:rsidP="00647BC0">
                      <w:pPr>
                        <w:pStyle w:val="Descripcin"/>
                        <w:jc w:val="center"/>
                        <w:rPr>
                          <w:noProof/>
                          <w:sz w:val="24"/>
                          <w:szCs w:val="24"/>
                          <w:lang w:val="es-CO"/>
                        </w:rPr>
                      </w:pPr>
                      <w:bookmarkStart w:id="116" w:name="_Toc467012647"/>
                      <w:r w:rsidRPr="00647BC0">
                        <w:rPr>
                          <w:lang w:val="es-CO"/>
                        </w:rPr>
                        <w:t xml:space="preserve">Figura </w:t>
                      </w:r>
                      <w:r w:rsidRPr="00647BC0">
                        <w:rPr>
                          <w:lang w:val="es-CO"/>
                        </w:rPr>
                        <w:fldChar w:fldCharType="begin"/>
                      </w:r>
                      <w:r w:rsidRPr="00647BC0">
                        <w:rPr>
                          <w:lang w:val="es-CO"/>
                        </w:rPr>
                        <w:instrText xml:space="preserve"> SEQ Figura \* ARABIC </w:instrText>
                      </w:r>
                      <w:r w:rsidRPr="00647BC0">
                        <w:rPr>
                          <w:lang w:val="es-CO"/>
                        </w:rPr>
                        <w:fldChar w:fldCharType="separate"/>
                      </w:r>
                      <w:r w:rsidR="00606F9A">
                        <w:rPr>
                          <w:noProof/>
                          <w:lang w:val="es-CO"/>
                        </w:rPr>
                        <w:t>6</w:t>
                      </w:r>
                      <w:r w:rsidRPr="00647BC0">
                        <w:rPr>
                          <w:lang w:val="es-CO"/>
                        </w:rPr>
                        <w:fldChar w:fldCharType="end"/>
                      </w:r>
                      <w:r w:rsidRPr="00647BC0">
                        <w:rPr>
                          <w:lang w:val="es-CO"/>
                        </w:rPr>
                        <w:t>. Interacción y flujo de los componentes de Boinc.</w:t>
                      </w:r>
                      <w:bookmarkEnd w:id="116"/>
                    </w:p>
                  </w:txbxContent>
                </v:textbox>
                <w10:wrap type="through"/>
              </v:shape>
            </w:pict>
          </mc:Fallback>
        </mc:AlternateContent>
      </w:r>
      <w:r w:rsidR="00AF6C31">
        <w:rPr>
          <w:noProof/>
          <w:lang w:val="es-CO" w:eastAsia="es-CO"/>
        </w:rPr>
        <w:drawing>
          <wp:anchor distT="0" distB="0" distL="114300" distR="114300" simplePos="0" relativeHeight="251669504" behindDoc="0" locked="0" layoutInCell="1" allowOverlap="1" wp14:anchorId="13ED10B2" wp14:editId="4F6E7476">
            <wp:simplePos x="0" y="0"/>
            <wp:positionH relativeFrom="column">
              <wp:posOffset>-1055370</wp:posOffset>
            </wp:positionH>
            <wp:positionV relativeFrom="paragraph">
              <wp:posOffset>575334</wp:posOffset>
            </wp:positionV>
            <wp:extent cx="9893300" cy="2915285"/>
            <wp:effectExtent l="0" t="0" r="0" b="0"/>
            <wp:wrapThrough wrapText="bothSides">
              <wp:wrapPolygon edited="0">
                <wp:start x="0" y="0"/>
                <wp:lineTo x="0" y="21454"/>
                <wp:lineTo x="21545" y="21454"/>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ujoBoinc.png"/>
                    <pic:cNvPicPr/>
                  </pic:nvPicPr>
                  <pic:blipFill rotWithShape="1">
                    <a:blip r:embed="rId22">
                      <a:extLst>
                        <a:ext uri="{28A0092B-C50C-407E-A947-70E740481C1C}">
                          <a14:useLocalDpi xmlns:a14="http://schemas.microsoft.com/office/drawing/2010/main" val="0"/>
                        </a:ext>
                      </a:extLst>
                    </a:blip>
                    <a:srcRect b="16168"/>
                    <a:stretch/>
                  </pic:blipFill>
                  <pic:spPr bwMode="auto">
                    <a:xfrm>
                      <a:off x="0" y="0"/>
                      <a:ext cx="9893300" cy="2915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683B0E" w14:textId="65360753" w:rsidR="009924FA" w:rsidRPr="00F64B4A" w:rsidRDefault="00F64B4A" w:rsidP="004E643C">
      <w:pPr>
        <w:pStyle w:val="Ttulo2"/>
        <w:numPr>
          <w:ilvl w:val="0"/>
          <w:numId w:val="2"/>
        </w:numPr>
        <w:jc w:val="both"/>
        <w:rPr>
          <w:lang w:val="es-CO"/>
        </w:rPr>
      </w:pPr>
      <w:bookmarkStart w:id="117" w:name="_Toc465278915"/>
      <w:bookmarkStart w:id="118" w:name="_Toc465284827"/>
      <w:bookmarkStart w:id="119" w:name="_Toc465367889"/>
      <w:bookmarkStart w:id="120" w:name="_Toc465368015"/>
      <w:bookmarkStart w:id="121" w:name="_Toc465278916"/>
      <w:bookmarkStart w:id="122" w:name="_Toc465284828"/>
      <w:bookmarkStart w:id="123" w:name="_Toc465367890"/>
      <w:bookmarkStart w:id="124" w:name="_Toc465368016"/>
      <w:bookmarkStart w:id="125" w:name="_Toc465278917"/>
      <w:bookmarkStart w:id="126" w:name="_Toc465284829"/>
      <w:bookmarkStart w:id="127" w:name="_Toc465367891"/>
      <w:bookmarkStart w:id="128" w:name="_Toc465368017"/>
      <w:bookmarkStart w:id="129" w:name="_Toc465278918"/>
      <w:bookmarkStart w:id="130" w:name="_Toc465284830"/>
      <w:bookmarkStart w:id="131" w:name="_Toc465367892"/>
      <w:bookmarkStart w:id="132" w:name="_Toc465368018"/>
      <w:bookmarkStart w:id="133" w:name="_Toc465278919"/>
      <w:bookmarkStart w:id="134" w:name="_Toc465284831"/>
      <w:bookmarkStart w:id="135" w:name="_Toc465367893"/>
      <w:bookmarkStart w:id="136" w:name="_Toc465368019"/>
      <w:bookmarkStart w:id="137" w:name="_Toc465278920"/>
      <w:bookmarkStart w:id="138" w:name="_Toc465284832"/>
      <w:bookmarkStart w:id="139" w:name="_Toc465367894"/>
      <w:bookmarkStart w:id="140" w:name="_Toc465368020"/>
      <w:bookmarkStart w:id="141" w:name="_Toc465278921"/>
      <w:bookmarkStart w:id="142" w:name="_Toc465284833"/>
      <w:bookmarkStart w:id="143" w:name="_Toc465367895"/>
      <w:bookmarkStart w:id="144" w:name="_Toc465368021"/>
      <w:bookmarkStart w:id="145" w:name="_Toc465278922"/>
      <w:bookmarkStart w:id="146" w:name="_Toc465284834"/>
      <w:bookmarkStart w:id="147" w:name="_Toc465367896"/>
      <w:bookmarkStart w:id="148" w:name="_Toc465368022"/>
      <w:bookmarkStart w:id="149" w:name="_Toc465278923"/>
      <w:bookmarkStart w:id="150" w:name="_Toc465284835"/>
      <w:bookmarkStart w:id="151" w:name="_Toc465367897"/>
      <w:bookmarkStart w:id="152" w:name="_Toc465368023"/>
      <w:bookmarkStart w:id="153" w:name="_Toc465278925"/>
      <w:bookmarkStart w:id="154" w:name="_Toc465284837"/>
      <w:bookmarkStart w:id="155" w:name="_Toc465367899"/>
      <w:bookmarkStart w:id="156" w:name="_Toc465368025"/>
      <w:bookmarkStart w:id="157" w:name="_Toc465278926"/>
      <w:bookmarkStart w:id="158" w:name="_Toc465284838"/>
      <w:bookmarkStart w:id="159" w:name="_Toc465367900"/>
      <w:bookmarkStart w:id="160" w:name="_Toc465368026"/>
      <w:bookmarkStart w:id="161" w:name="_Toc465278927"/>
      <w:bookmarkStart w:id="162" w:name="_Toc465284839"/>
      <w:bookmarkStart w:id="163" w:name="_Toc465367901"/>
      <w:bookmarkStart w:id="164" w:name="_Toc465368027"/>
      <w:bookmarkStart w:id="165" w:name="_Toc465278928"/>
      <w:bookmarkStart w:id="166" w:name="_Toc465284840"/>
      <w:bookmarkStart w:id="167" w:name="_Toc465367902"/>
      <w:bookmarkStart w:id="168" w:name="_Toc465368028"/>
      <w:bookmarkStart w:id="169" w:name="_Toc465278929"/>
      <w:bookmarkStart w:id="170" w:name="_Toc465284841"/>
      <w:bookmarkStart w:id="171" w:name="_Toc465367903"/>
      <w:bookmarkStart w:id="172" w:name="_Toc465368029"/>
      <w:bookmarkStart w:id="173" w:name="_Toc465278930"/>
      <w:bookmarkStart w:id="174" w:name="_Toc465284842"/>
      <w:bookmarkStart w:id="175" w:name="_Toc465367904"/>
      <w:bookmarkStart w:id="176" w:name="_Toc465368030"/>
      <w:bookmarkStart w:id="177" w:name="_Toc465278932"/>
      <w:bookmarkStart w:id="178" w:name="_Toc465284844"/>
      <w:bookmarkStart w:id="179" w:name="_Toc465367906"/>
      <w:bookmarkStart w:id="180" w:name="_Toc465368032"/>
      <w:bookmarkStart w:id="181" w:name="_Toc465278933"/>
      <w:bookmarkStart w:id="182" w:name="_Toc465284845"/>
      <w:bookmarkStart w:id="183" w:name="_Toc465367907"/>
      <w:bookmarkStart w:id="184" w:name="_Toc465368033"/>
      <w:bookmarkStart w:id="185" w:name="_Toc465278934"/>
      <w:bookmarkStart w:id="186" w:name="_Toc465284846"/>
      <w:bookmarkStart w:id="187" w:name="_Toc465367908"/>
      <w:bookmarkStart w:id="188" w:name="_Toc465368034"/>
      <w:bookmarkStart w:id="189" w:name="_Toc465278936"/>
      <w:bookmarkStart w:id="190" w:name="_Toc465284848"/>
      <w:bookmarkStart w:id="191" w:name="_Toc465367910"/>
      <w:bookmarkStart w:id="192" w:name="_Toc465368036"/>
      <w:bookmarkStart w:id="193" w:name="_Toc465278938"/>
      <w:bookmarkStart w:id="194" w:name="_Toc465284850"/>
      <w:bookmarkStart w:id="195" w:name="_Toc465367912"/>
      <w:bookmarkStart w:id="196" w:name="_Toc465368038"/>
      <w:bookmarkStart w:id="197" w:name="_Toc465278939"/>
      <w:bookmarkStart w:id="198" w:name="_Toc465284851"/>
      <w:bookmarkStart w:id="199" w:name="_Toc465367913"/>
      <w:bookmarkStart w:id="200" w:name="_Toc465368039"/>
      <w:bookmarkStart w:id="201" w:name="_Toc465278940"/>
      <w:bookmarkStart w:id="202" w:name="_Toc465284852"/>
      <w:bookmarkStart w:id="203" w:name="_Toc465367914"/>
      <w:bookmarkStart w:id="204" w:name="_Toc465368040"/>
      <w:bookmarkStart w:id="205" w:name="_Toc465278941"/>
      <w:bookmarkStart w:id="206" w:name="_Toc465284853"/>
      <w:bookmarkStart w:id="207" w:name="_Toc465367915"/>
      <w:bookmarkStart w:id="208" w:name="_Toc465368041"/>
      <w:bookmarkStart w:id="209" w:name="_Toc465278943"/>
      <w:bookmarkStart w:id="210" w:name="_Toc465284855"/>
      <w:bookmarkStart w:id="211" w:name="_Toc465367917"/>
      <w:bookmarkStart w:id="212" w:name="_Toc465368043"/>
      <w:bookmarkStart w:id="213" w:name="_Toc465278944"/>
      <w:bookmarkStart w:id="214" w:name="_Toc465284856"/>
      <w:bookmarkStart w:id="215" w:name="_Toc465367918"/>
      <w:bookmarkStart w:id="216" w:name="_Toc465368044"/>
      <w:bookmarkStart w:id="217" w:name="_Toc465278945"/>
      <w:bookmarkStart w:id="218" w:name="_Toc465284857"/>
      <w:bookmarkStart w:id="219" w:name="_Toc465367919"/>
      <w:bookmarkStart w:id="220" w:name="_Toc465368045"/>
      <w:bookmarkStart w:id="221" w:name="_Toc46701588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Pr>
          <w:lang w:val="es-CO"/>
        </w:rPr>
        <w:lastRenderedPageBreak/>
        <w:t>C</w:t>
      </w:r>
      <w:r w:rsidRPr="00F64B4A">
        <w:rPr>
          <w:lang w:val="es-CO"/>
        </w:rPr>
        <w:t>omunicación servidor-cliente</w:t>
      </w:r>
      <w:bookmarkEnd w:id="221"/>
    </w:p>
    <w:p w14:paraId="560C9879" w14:textId="349637CE" w:rsidR="00C55E88" w:rsidRDefault="00B103E6" w:rsidP="004E643C">
      <w:pPr>
        <w:ind w:left="720"/>
        <w:jc w:val="both"/>
        <w:rPr>
          <w:szCs w:val="22"/>
          <w:lang w:val="es-CO"/>
        </w:rPr>
      </w:pPr>
      <w:r w:rsidRPr="00EE419B">
        <w:rPr>
          <w:szCs w:val="22"/>
          <w:lang w:val="es-CO"/>
        </w:rPr>
        <w:t>Con el fin de tener mayor conocimiento de cómo funciona Boinc, es decir, cómo envía trabajos, recibe resultados, identifica la plataforma y características técnicas (batería, capacidad de almacenamiento y disco, capacidad de cómputo, etc.) de cada cliente</w:t>
      </w:r>
      <w:r w:rsidR="009924FA" w:rsidRPr="00EE419B">
        <w:rPr>
          <w:szCs w:val="22"/>
          <w:lang w:val="es-CO"/>
        </w:rPr>
        <w:t>,</w:t>
      </w:r>
      <w:r w:rsidRPr="00EE419B">
        <w:rPr>
          <w:szCs w:val="22"/>
          <w:lang w:val="es-CO"/>
        </w:rPr>
        <w:t xml:space="preserve"> mientras mantiene una comunicación efectiva con </w:t>
      </w:r>
      <w:r w:rsidR="00A54EC6" w:rsidRPr="00EE419B">
        <w:rPr>
          <w:szCs w:val="22"/>
          <w:lang w:val="es-CO"/>
        </w:rPr>
        <w:t xml:space="preserve">ellos, </w:t>
      </w:r>
      <w:r w:rsidRPr="00EE419B">
        <w:rPr>
          <w:szCs w:val="22"/>
          <w:lang w:val="es-CO"/>
        </w:rPr>
        <w:t xml:space="preserve">es útil comprender </w:t>
      </w:r>
      <w:r w:rsidR="00AD18F5">
        <w:rPr>
          <w:szCs w:val="22"/>
          <w:lang w:val="es-CO"/>
        </w:rPr>
        <w:t>el entorno en que se ejecutan aplicaciones en Boinc.</w:t>
      </w:r>
      <w:r w:rsidRPr="00EE419B">
        <w:rPr>
          <w:szCs w:val="22"/>
          <w:lang w:val="es-CO"/>
        </w:rPr>
        <w:t xml:space="preserve"> </w:t>
      </w:r>
    </w:p>
    <w:p w14:paraId="01E79DCD" w14:textId="77777777" w:rsidR="008B78ED" w:rsidRPr="00EE419B" w:rsidRDefault="008B78ED" w:rsidP="004E643C">
      <w:pPr>
        <w:ind w:left="720"/>
        <w:jc w:val="both"/>
        <w:rPr>
          <w:szCs w:val="22"/>
          <w:lang w:val="es-CO"/>
        </w:rPr>
      </w:pPr>
    </w:p>
    <w:p w14:paraId="56E7BE49" w14:textId="7462B758" w:rsidR="00B8225C" w:rsidRPr="00EE419B" w:rsidRDefault="00B8225C" w:rsidP="004E643C">
      <w:pPr>
        <w:ind w:left="720"/>
        <w:jc w:val="both"/>
        <w:rPr>
          <w:szCs w:val="22"/>
          <w:lang w:val="es-CO"/>
        </w:rPr>
      </w:pPr>
      <w:r w:rsidRPr="00EE419B">
        <w:rPr>
          <w:szCs w:val="22"/>
          <w:lang w:val="es-CO"/>
        </w:rPr>
        <w:t>En términos generales</w:t>
      </w:r>
      <w:r w:rsidR="00281ECA">
        <w:rPr>
          <w:szCs w:val="22"/>
          <w:lang w:val="es-CO"/>
        </w:rPr>
        <w:t>,</w:t>
      </w:r>
      <w:r w:rsidRPr="00EE419B">
        <w:rPr>
          <w:szCs w:val="22"/>
          <w:lang w:val="es-CO"/>
        </w:rPr>
        <w:t xml:space="preserve"> el flujo de Boinc</w:t>
      </w:r>
      <w:r w:rsidR="002F2B4E" w:rsidRPr="00EE419B">
        <w:rPr>
          <w:szCs w:val="22"/>
          <w:lang w:val="es-CO"/>
        </w:rPr>
        <w:t xml:space="preserve"> y </w:t>
      </w:r>
      <w:r w:rsidR="00281ECA">
        <w:rPr>
          <w:szCs w:val="22"/>
          <w:lang w:val="es-CO"/>
        </w:rPr>
        <w:t xml:space="preserve">el </w:t>
      </w:r>
      <w:r w:rsidR="002D04B4" w:rsidRPr="00EE419B">
        <w:rPr>
          <w:szCs w:val="22"/>
          <w:lang w:val="es-CO"/>
        </w:rPr>
        <w:t xml:space="preserve">ciclo de vida de </w:t>
      </w:r>
      <w:r w:rsidR="002F2B4E" w:rsidRPr="00EE419B">
        <w:rPr>
          <w:szCs w:val="22"/>
          <w:lang w:val="es-CO"/>
        </w:rPr>
        <w:t>sus trabajos</w:t>
      </w:r>
      <w:r w:rsidRPr="00EE419B">
        <w:rPr>
          <w:szCs w:val="22"/>
          <w:lang w:val="es-CO"/>
        </w:rPr>
        <w:t xml:space="preserve"> </w:t>
      </w:r>
      <w:r w:rsidR="00281ECA">
        <w:rPr>
          <w:szCs w:val="22"/>
          <w:lang w:val="es-CO"/>
        </w:rPr>
        <w:t xml:space="preserve">se menciona a continuación </w:t>
      </w:r>
      <w:r w:rsidR="003A4447" w:rsidRPr="00EE419B">
        <w:rPr>
          <w:szCs w:val="22"/>
          <w:lang w:val="es-CO"/>
        </w:rPr>
        <w:t xml:space="preserve"> </w:t>
      </w:r>
      <w:r w:rsidR="003A4447" w:rsidRPr="00EE419B">
        <w:rPr>
          <w:szCs w:val="22"/>
          <w:lang w:val="es-CO"/>
        </w:rPr>
        <w:fldChar w:fldCharType="begin"/>
      </w:r>
      <w:r w:rsidR="00AA0003">
        <w:rPr>
          <w:szCs w:val="22"/>
          <w:lang w:val="es-CO"/>
        </w:rPr>
        <w:instrText xml:space="preserve"> ADDIN ZOTERO_ITEM CSL_CITATION {"citationID":"121d09rite","properties":{"formattedCitation":"[66], [73]","plainCitation":"[66], [73]"},"citationItems":[{"id":914,"uris":["http://zotero.org/groups/480308/items/8UWATMKA"],"uri":["http://zotero.org/groups/480308/items/8UWATMKA"],"itemData":{"id":914,"type":"webpage","title":"BasicConcepts – BOINC","URL":"https://boinc.berkeley.edu/trac/wiki/BasicConcepts","accessed":{"date-parts":[["2016",10,17]]}}},{"id":937,"uris":["http://zotero.org/groups/480308/items/UDHKVIZ2"],"uri":["http://zotero.org/groups/480308/items/UDHKVIZ2"],"itemData":{"id":937,"type":"webpage","title":"DataFlow – BOINC","URL":"http://boinc.berkeley.edu/trac/wiki/DataFlow","accessed":{"date-parts":[["2016",10,17]]}}}],"schema":"https://github.com/citation-style-language/schema/raw/master/csl-citation.json"} </w:instrText>
      </w:r>
      <w:r w:rsidR="003A4447" w:rsidRPr="00EE419B">
        <w:rPr>
          <w:szCs w:val="22"/>
          <w:lang w:val="es-CO"/>
        </w:rPr>
        <w:fldChar w:fldCharType="separate"/>
      </w:r>
      <w:r w:rsidR="00AA0003">
        <w:t>[66], [73]</w:t>
      </w:r>
      <w:r w:rsidR="003A4447" w:rsidRPr="00EE419B">
        <w:rPr>
          <w:szCs w:val="22"/>
          <w:lang w:val="es-CO"/>
        </w:rPr>
        <w:fldChar w:fldCharType="end"/>
      </w:r>
      <w:r w:rsidR="00B04A60" w:rsidRPr="00EE419B">
        <w:rPr>
          <w:szCs w:val="22"/>
          <w:lang w:val="es-CO"/>
        </w:rPr>
        <w:t>:</w:t>
      </w:r>
    </w:p>
    <w:p w14:paraId="4CCCF6B5" w14:textId="624BA0E3" w:rsidR="00B8225C" w:rsidRPr="00EE419B" w:rsidRDefault="00B8225C" w:rsidP="00B70135">
      <w:pPr>
        <w:pStyle w:val="Prrafodelista"/>
        <w:numPr>
          <w:ilvl w:val="0"/>
          <w:numId w:val="14"/>
        </w:numPr>
        <w:ind w:left="1440"/>
        <w:rPr>
          <w:sz w:val="24"/>
          <w:szCs w:val="22"/>
          <w:lang w:val="es-CO"/>
        </w:rPr>
      </w:pPr>
      <w:r w:rsidRPr="00EE419B">
        <w:rPr>
          <w:sz w:val="24"/>
          <w:szCs w:val="22"/>
          <w:lang w:val="es-CO"/>
        </w:rPr>
        <w:t xml:space="preserve">Cuando un cliente Boinc se queda sin trabajos, emite una petición </w:t>
      </w:r>
      <w:r w:rsidR="00B168CF" w:rsidRPr="00EE419B">
        <w:rPr>
          <w:sz w:val="24"/>
          <w:szCs w:val="22"/>
          <w:lang w:val="es-CO"/>
        </w:rPr>
        <w:t>al servidor que contiene</w:t>
      </w:r>
      <w:r w:rsidRPr="00EE419B">
        <w:rPr>
          <w:sz w:val="24"/>
          <w:szCs w:val="22"/>
          <w:lang w:val="es-CO"/>
        </w:rPr>
        <w:t xml:space="preserve"> uno de los proyectos </w:t>
      </w:r>
      <w:r w:rsidR="00B168CF" w:rsidRPr="00EE419B">
        <w:rPr>
          <w:sz w:val="24"/>
          <w:szCs w:val="22"/>
          <w:lang w:val="es-CO"/>
        </w:rPr>
        <w:t xml:space="preserve">al </w:t>
      </w:r>
      <w:r w:rsidRPr="00EE419B">
        <w:rPr>
          <w:sz w:val="24"/>
          <w:szCs w:val="22"/>
          <w:lang w:val="es-CO"/>
        </w:rPr>
        <w:t>que está suscrito. El mensaje de petición especifica la plataforma del cliente.</w:t>
      </w:r>
    </w:p>
    <w:p w14:paraId="17E63019" w14:textId="60351CD2" w:rsidR="00573910" w:rsidRPr="00EE419B" w:rsidRDefault="00573910" w:rsidP="00B70135">
      <w:pPr>
        <w:pStyle w:val="Prrafodelista"/>
        <w:numPr>
          <w:ilvl w:val="0"/>
          <w:numId w:val="14"/>
        </w:numPr>
        <w:ind w:left="1440"/>
        <w:rPr>
          <w:sz w:val="24"/>
          <w:szCs w:val="22"/>
          <w:lang w:val="es-CO"/>
        </w:rPr>
      </w:pPr>
      <w:r w:rsidRPr="00EE419B">
        <w:rPr>
          <w:sz w:val="24"/>
          <w:szCs w:val="22"/>
          <w:lang w:val="es-CO"/>
        </w:rPr>
        <w:t>Un generador de trabajos (</w:t>
      </w:r>
      <w:hyperlink w:anchor="_Generador_de_trabajo" w:history="1">
        <w:r w:rsidRPr="00AD18F5">
          <w:rPr>
            <w:rStyle w:val="Hipervnculo"/>
            <w:b/>
            <w:i/>
            <w:sz w:val="24"/>
            <w:szCs w:val="22"/>
            <w:u w:val="none"/>
            <w:lang w:val="es-CO"/>
          </w:rPr>
          <w:t>work</w:t>
        </w:r>
        <w:r w:rsidR="00AD18F5" w:rsidRPr="00AD18F5">
          <w:rPr>
            <w:rStyle w:val="Hipervnculo"/>
            <w:b/>
            <w:i/>
            <w:sz w:val="24"/>
            <w:szCs w:val="22"/>
            <w:u w:val="none"/>
            <w:lang w:val="es-CO"/>
          </w:rPr>
          <w:t xml:space="preserve"> </w:t>
        </w:r>
        <w:r w:rsidRPr="00AD18F5">
          <w:rPr>
            <w:rStyle w:val="Hipervnculo"/>
            <w:b/>
            <w:i/>
            <w:sz w:val="24"/>
            <w:szCs w:val="22"/>
            <w:u w:val="none"/>
            <w:lang w:val="es-CO"/>
          </w:rPr>
          <w:t>generator</w:t>
        </w:r>
      </w:hyperlink>
      <w:r w:rsidR="00AD18F5" w:rsidRPr="00EE419B">
        <w:rPr>
          <w:b/>
          <w:sz w:val="24"/>
          <w:szCs w:val="22"/>
          <w:lang w:val="es-CO"/>
        </w:rPr>
        <w:t xml:space="preserve">), </w:t>
      </w:r>
      <w:r w:rsidR="00AD18F5" w:rsidRPr="00EE419B">
        <w:rPr>
          <w:sz w:val="24"/>
          <w:szCs w:val="22"/>
          <w:lang w:val="es-CO"/>
        </w:rPr>
        <w:t>crea</w:t>
      </w:r>
      <w:r w:rsidRPr="00EE419B">
        <w:rPr>
          <w:sz w:val="24"/>
          <w:szCs w:val="22"/>
          <w:lang w:val="es-CO"/>
        </w:rPr>
        <w:t xml:space="preserve"> el trabajo y sus archivos de entrada asociados. </w:t>
      </w:r>
    </w:p>
    <w:p w14:paraId="6A1434AA" w14:textId="20F60047" w:rsidR="002F2B4E" w:rsidRPr="00EE419B" w:rsidRDefault="00573910" w:rsidP="00B70135">
      <w:pPr>
        <w:pStyle w:val="Prrafodelista"/>
        <w:numPr>
          <w:ilvl w:val="0"/>
          <w:numId w:val="14"/>
        </w:numPr>
        <w:ind w:left="1440"/>
        <w:rPr>
          <w:sz w:val="24"/>
          <w:szCs w:val="22"/>
          <w:lang w:val="es-CO"/>
        </w:rPr>
      </w:pPr>
      <w:r w:rsidRPr="00EE419B">
        <w:rPr>
          <w:sz w:val="24"/>
          <w:szCs w:val="22"/>
          <w:lang w:val="es-CO"/>
        </w:rPr>
        <w:t xml:space="preserve">El </w:t>
      </w:r>
      <w:hyperlink w:anchor="_Alimentador_(Feeder)" w:history="1">
        <w:r w:rsidRPr="00EE419B">
          <w:rPr>
            <w:rStyle w:val="Hipervnculo"/>
            <w:i/>
            <w:sz w:val="24"/>
            <w:szCs w:val="22"/>
            <w:lang w:val="es-CO"/>
          </w:rPr>
          <w:t>feeder</w:t>
        </w:r>
      </w:hyperlink>
      <w:r w:rsidR="00B8225C" w:rsidRPr="00EE419B">
        <w:rPr>
          <w:sz w:val="24"/>
          <w:szCs w:val="22"/>
          <w:lang w:val="es-CO"/>
        </w:rPr>
        <w:t xml:space="preserve"> explora la base de datos del proyecto en busca de trabajos que pueden ser ejecutados por el cliente</w:t>
      </w:r>
      <w:r w:rsidR="00DC67D1" w:rsidRPr="00EE419B">
        <w:rPr>
          <w:sz w:val="24"/>
          <w:szCs w:val="22"/>
          <w:lang w:val="es-CO"/>
        </w:rPr>
        <w:t>,</w:t>
      </w:r>
      <w:r w:rsidR="00B8225C" w:rsidRPr="00EE419B">
        <w:rPr>
          <w:sz w:val="24"/>
          <w:szCs w:val="22"/>
          <w:lang w:val="es-CO"/>
        </w:rPr>
        <w:t xml:space="preserve"> teniendo en cuenta sus especificaciones de software (plataforma) y hardware (batería, capacidad de disco, etc.)</w:t>
      </w:r>
      <w:r w:rsidR="002F2B4E" w:rsidRPr="00EE419B">
        <w:rPr>
          <w:sz w:val="24"/>
          <w:szCs w:val="22"/>
          <w:lang w:val="es-CO"/>
        </w:rPr>
        <w:t>.</w:t>
      </w:r>
    </w:p>
    <w:p w14:paraId="100D7530" w14:textId="7A40BE4D" w:rsidR="00B8225C" w:rsidRPr="00EE419B" w:rsidRDefault="00000419" w:rsidP="00B70135">
      <w:pPr>
        <w:pStyle w:val="Prrafodelista"/>
        <w:numPr>
          <w:ilvl w:val="0"/>
          <w:numId w:val="14"/>
        </w:numPr>
        <w:ind w:left="1440"/>
        <w:rPr>
          <w:sz w:val="24"/>
          <w:szCs w:val="22"/>
          <w:lang w:val="es-CO"/>
        </w:rPr>
      </w:pPr>
      <w:r w:rsidRPr="00EE419B">
        <w:rPr>
          <w:sz w:val="24"/>
          <w:szCs w:val="22"/>
          <w:lang w:val="es-CO"/>
        </w:rPr>
        <w:t>El cliente desca</w:t>
      </w:r>
      <w:r>
        <w:rPr>
          <w:sz w:val="24"/>
          <w:szCs w:val="22"/>
          <w:lang w:val="es-CO"/>
        </w:rPr>
        <w:t xml:space="preserve">rga </w:t>
      </w:r>
      <w:r w:rsidR="002F2B4E" w:rsidRPr="00EE419B">
        <w:rPr>
          <w:sz w:val="24"/>
          <w:szCs w:val="22"/>
          <w:lang w:val="es-CO"/>
        </w:rPr>
        <w:t>cada instancia del trabajo</w:t>
      </w:r>
      <w:r w:rsidR="00B04A60" w:rsidRPr="00EE419B">
        <w:rPr>
          <w:sz w:val="24"/>
          <w:szCs w:val="22"/>
          <w:lang w:val="es-CO"/>
        </w:rPr>
        <w:t>,</w:t>
      </w:r>
      <w:r w:rsidR="00B168CF" w:rsidRPr="00EE419B">
        <w:rPr>
          <w:sz w:val="24"/>
          <w:szCs w:val="22"/>
          <w:lang w:val="es-CO"/>
        </w:rPr>
        <w:t xml:space="preserve"> </w:t>
      </w:r>
      <w:r w:rsidR="00B04A60" w:rsidRPr="00EE419B">
        <w:rPr>
          <w:sz w:val="24"/>
          <w:szCs w:val="22"/>
          <w:lang w:val="es-CO"/>
        </w:rPr>
        <w:t>por intermedio</w:t>
      </w:r>
      <w:r w:rsidR="0036238A" w:rsidRPr="00EE419B">
        <w:rPr>
          <w:sz w:val="24"/>
          <w:szCs w:val="22"/>
          <w:lang w:val="es-CO"/>
        </w:rPr>
        <w:t xml:space="preserve"> del </w:t>
      </w:r>
      <w:hyperlink w:anchor="_Alimentador_(Feeder)" w:history="1">
        <w:r w:rsidR="0036238A" w:rsidRPr="002C02FF">
          <w:rPr>
            <w:rStyle w:val="Hipervnculo"/>
            <w:i/>
            <w:sz w:val="24"/>
            <w:szCs w:val="22"/>
            <w:lang w:val="es-CO"/>
          </w:rPr>
          <w:t>feeder</w:t>
        </w:r>
      </w:hyperlink>
      <w:r w:rsidR="001D7C5E">
        <w:rPr>
          <w:sz w:val="24"/>
          <w:szCs w:val="22"/>
          <w:lang w:val="es-CO"/>
        </w:rPr>
        <w:t xml:space="preserve"> y </w:t>
      </w:r>
      <w:r w:rsidR="002318FF">
        <w:rPr>
          <w:sz w:val="24"/>
          <w:szCs w:val="22"/>
          <w:lang w:val="es-CO"/>
        </w:rPr>
        <w:t>archivos (ejecutables y de entrada) asociados a la unidad de trabajo.</w:t>
      </w:r>
    </w:p>
    <w:p w14:paraId="47D297EE" w14:textId="253935AA" w:rsidR="002F2B4E" w:rsidRPr="00EE419B" w:rsidRDefault="00B168CF" w:rsidP="00B70135">
      <w:pPr>
        <w:pStyle w:val="Prrafodelista"/>
        <w:numPr>
          <w:ilvl w:val="0"/>
          <w:numId w:val="14"/>
        </w:numPr>
        <w:ind w:left="1440"/>
        <w:rPr>
          <w:sz w:val="24"/>
          <w:szCs w:val="22"/>
          <w:lang w:val="es-CO"/>
        </w:rPr>
      </w:pPr>
      <w:r w:rsidRPr="00EE419B">
        <w:rPr>
          <w:sz w:val="24"/>
          <w:szCs w:val="22"/>
          <w:lang w:val="es-CO"/>
        </w:rPr>
        <w:t xml:space="preserve">El </w:t>
      </w:r>
      <w:r w:rsidR="002F2B4E" w:rsidRPr="00EE419B">
        <w:rPr>
          <w:sz w:val="24"/>
          <w:szCs w:val="22"/>
          <w:lang w:val="es-CO"/>
        </w:rPr>
        <w:t xml:space="preserve">cliente ejecuta el trabajo y </w:t>
      </w:r>
      <w:r w:rsidRPr="00EE419B">
        <w:rPr>
          <w:sz w:val="24"/>
          <w:szCs w:val="22"/>
          <w:lang w:val="es-CO"/>
        </w:rPr>
        <w:t xml:space="preserve">sube, al servidor, </w:t>
      </w:r>
      <w:r w:rsidR="002F2B4E" w:rsidRPr="00EE419B">
        <w:rPr>
          <w:sz w:val="24"/>
          <w:szCs w:val="22"/>
          <w:lang w:val="es-CO"/>
        </w:rPr>
        <w:t>los archivos de salida generados como respuesta.</w:t>
      </w:r>
    </w:p>
    <w:p w14:paraId="15F29D29" w14:textId="731E71D7" w:rsidR="007022E4" w:rsidRPr="00EE419B" w:rsidRDefault="002F2B4E" w:rsidP="00B70135">
      <w:pPr>
        <w:pStyle w:val="Prrafodelista"/>
        <w:numPr>
          <w:ilvl w:val="0"/>
          <w:numId w:val="14"/>
        </w:numPr>
        <w:ind w:left="1440"/>
        <w:rPr>
          <w:sz w:val="24"/>
          <w:szCs w:val="22"/>
          <w:lang w:val="es-CO"/>
        </w:rPr>
      </w:pPr>
      <w:r w:rsidRPr="00EE419B">
        <w:rPr>
          <w:sz w:val="24"/>
          <w:szCs w:val="22"/>
          <w:lang w:val="es-CO"/>
        </w:rPr>
        <w:t>El cliente informa</w:t>
      </w:r>
      <w:r w:rsidR="00281ECA">
        <w:rPr>
          <w:sz w:val="24"/>
          <w:szCs w:val="22"/>
          <w:lang w:val="es-CO"/>
        </w:rPr>
        <w:t xml:space="preserve"> </w:t>
      </w:r>
      <w:r w:rsidR="00400EF4">
        <w:rPr>
          <w:sz w:val="24"/>
          <w:szCs w:val="22"/>
          <w:lang w:val="es-CO"/>
        </w:rPr>
        <w:t xml:space="preserve">al servidor Boinc </w:t>
      </w:r>
      <w:r w:rsidRPr="00EE419B">
        <w:rPr>
          <w:sz w:val="24"/>
          <w:szCs w:val="22"/>
          <w:lang w:val="es-CO"/>
        </w:rPr>
        <w:t>que la tarea se ha completado</w:t>
      </w:r>
      <w:r w:rsidR="00B168CF" w:rsidRPr="00EE419B">
        <w:rPr>
          <w:sz w:val="24"/>
          <w:szCs w:val="22"/>
          <w:lang w:val="es-CO"/>
        </w:rPr>
        <w:t>.</w:t>
      </w:r>
    </w:p>
    <w:p w14:paraId="35224F6D" w14:textId="55FAD433" w:rsidR="007022E4" w:rsidRPr="00EE419B" w:rsidRDefault="0036238A" w:rsidP="00B70135">
      <w:pPr>
        <w:pStyle w:val="Prrafodelista"/>
        <w:numPr>
          <w:ilvl w:val="0"/>
          <w:numId w:val="14"/>
        </w:numPr>
        <w:ind w:left="1440"/>
        <w:rPr>
          <w:sz w:val="24"/>
          <w:szCs w:val="22"/>
          <w:lang w:val="es-CO"/>
        </w:rPr>
      </w:pPr>
      <w:r w:rsidRPr="00EE419B">
        <w:rPr>
          <w:sz w:val="24"/>
          <w:szCs w:val="22"/>
          <w:lang w:val="es-CO"/>
        </w:rPr>
        <w:t xml:space="preserve">El </w:t>
      </w:r>
      <w:hyperlink w:anchor="_Validador_(Validator)" w:history="1">
        <w:r w:rsidR="002F2B4E" w:rsidRPr="00EE419B">
          <w:rPr>
            <w:rStyle w:val="Hipervnculo"/>
            <w:sz w:val="24"/>
            <w:szCs w:val="22"/>
            <w:lang w:val="es-CO"/>
          </w:rPr>
          <w:t>validador</w:t>
        </w:r>
      </w:hyperlink>
      <w:r w:rsidR="002F2B4E" w:rsidRPr="00EE419B">
        <w:rPr>
          <w:sz w:val="24"/>
          <w:szCs w:val="22"/>
          <w:lang w:val="es-CO"/>
        </w:rPr>
        <w:t xml:space="preserve"> comprueba los archivos de salida, comparan</w:t>
      </w:r>
      <w:r w:rsidR="00FC7254" w:rsidRPr="00EE419B">
        <w:rPr>
          <w:sz w:val="24"/>
          <w:szCs w:val="22"/>
          <w:lang w:val="es-CO"/>
        </w:rPr>
        <w:t xml:space="preserve">do </w:t>
      </w:r>
      <w:r w:rsidR="002F2B4E" w:rsidRPr="00EE419B">
        <w:rPr>
          <w:sz w:val="24"/>
          <w:szCs w:val="22"/>
          <w:lang w:val="es-CO"/>
        </w:rPr>
        <w:t>las réplicas.</w:t>
      </w:r>
      <w:r w:rsidR="002318FF">
        <w:rPr>
          <w:sz w:val="24"/>
          <w:szCs w:val="22"/>
          <w:lang w:val="es-CO"/>
        </w:rPr>
        <w:t xml:space="preserve"> Esto se hace para evitar que usuarios maliciosos entreguen resultados erróneos.</w:t>
      </w:r>
    </w:p>
    <w:p w14:paraId="6B3D873A" w14:textId="5970F3A2" w:rsidR="007022E4" w:rsidRPr="00EE419B" w:rsidRDefault="00126B95" w:rsidP="00B70135">
      <w:pPr>
        <w:pStyle w:val="Prrafodelista"/>
        <w:numPr>
          <w:ilvl w:val="1"/>
          <w:numId w:val="14"/>
        </w:numPr>
        <w:rPr>
          <w:sz w:val="24"/>
          <w:szCs w:val="22"/>
          <w:lang w:val="es-CO"/>
        </w:rPr>
      </w:pPr>
      <w:r>
        <w:rPr>
          <w:sz w:val="24"/>
          <w:szCs w:val="22"/>
          <w:lang w:val="es-CO"/>
        </w:rPr>
        <w:t>Cuando se termina un trabajo,</w:t>
      </w:r>
      <w:r w:rsidR="00FC7254" w:rsidRPr="00EE419B">
        <w:rPr>
          <w:sz w:val="24"/>
          <w:szCs w:val="22"/>
          <w:lang w:val="es-CO"/>
        </w:rPr>
        <w:t xml:space="preserve"> </w:t>
      </w:r>
      <w:r w:rsidR="0036238A" w:rsidRPr="00EE419B">
        <w:rPr>
          <w:sz w:val="24"/>
          <w:szCs w:val="22"/>
          <w:lang w:val="es-CO"/>
        </w:rPr>
        <w:t xml:space="preserve">el </w:t>
      </w:r>
      <w:hyperlink w:anchor="_Asimilador_(Asimilator)" w:history="1">
        <w:r w:rsidR="00FC7254" w:rsidRPr="00EE419B">
          <w:rPr>
            <w:rStyle w:val="Hipervnculo"/>
            <w:sz w:val="24"/>
            <w:szCs w:val="22"/>
            <w:lang w:val="es-CO"/>
          </w:rPr>
          <w:t>asimilador</w:t>
        </w:r>
      </w:hyperlink>
      <w:r w:rsidR="00FC7254" w:rsidRPr="00EE419B">
        <w:rPr>
          <w:sz w:val="24"/>
          <w:szCs w:val="22"/>
          <w:lang w:val="es-CO"/>
        </w:rPr>
        <w:t xml:space="preserve"> </w:t>
      </w:r>
      <w:r>
        <w:rPr>
          <w:sz w:val="24"/>
          <w:szCs w:val="22"/>
          <w:lang w:val="es-CO"/>
        </w:rPr>
        <w:t>se encarga procesar estos resultados.</w:t>
      </w:r>
    </w:p>
    <w:p w14:paraId="243F49DD" w14:textId="108F3EF8" w:rsidR="007022E4" w:rsidRPr="00EE419B" w:rsidRDefault="007022E4" w:rsidP="00B70135">
      <w:pPr>
        <w:pStyle w:val="Prrafodelista"/>
        <w:numPr>
          <w:ilvl w:val="1"/>
          <w:numId w:val="14"/>
        </w:numPr>
        <w:rPr>
          <w:sz w:val="24"/>
          <w:szCs w:val="22"/>
          <w:lang w:val="es-CO"/>
        </w:rPr>
      </w:pPr>
      <w:r w:rsidRPr="00EE419B">
        <w:rPr>
          <w:sz w:val="24"/>
          <w:szCs w:val="22"/>
          <w:lang w:val="es-CO"/>
        </w:rPr>
        <w:t xml:space="preserve">Una vez que </w:t>
      </w:r>
      <w:r w:rsidR="002F2B4E" w:rsidRPr="00EE419B">
        <w:rPr>
          <w:sz w:val="24"/>
          <w:szCs w:val="22"/>
          <w:lang w:val="es-CO"/>
        </w:rPr>
        <w:t xml:space="preserve">todos los </w:t>
      </w:r>
      <w:r w:rsidR="00FC7254" w:rsidRPr="00EE419B">
        <w:rPr>
          <w:sz w:val="24"/>
          <w:szCs w:val="22"/>
          <w:lang w:val="es-CO"/>
        </w:rPr>
        <w:t xml:space="preserve">trabajos </w:t>
      </w:r>
      <w:r w:rsidR="002F2B4E" w:rsidRPr="00EE419B">
        <w:rPr>
          <w:sz w:val="24"/>
          <w:szCs w:val="22"/>
          <w:lang w:val="es-CO"/>
        </w:rPr>
        <w:t>se han completado</w:t>
      </w:r>
      <w:r w:rsidR="00126B95">
        <w:rPr>
          <w:sz w:val="24"/>
          <w:szCs w:val="22"/>
          <w:lang w:val="es-CO"/>
        </w:rPr>
        <w:t xml:space="preserve"> y se han procesado</w:t>
      </w:r>
      <w:r w:rsidR="002F2B4E" w:rsidRPr="00EE419B">
        <w:rPr>
          <w:sz w:val="24"/>
          <w:szCs w:val="22"/>
          <w:lang w:val="es-CO"/>
        </w:rPr>
        <w:t xml:space="preserve">, </w:t>
      </w:r>
      <w:r w:rsidR="0036238A" w:rsidRPr="00EE419B">
        <w:rPr>
          <w:sz w:val="24"/>
          <w:szCs w:val="22"/>
          <w:lang w:val="es-CO"/>
        </w:rPr>
        <w:t xml:space="preserve">el </w:t>
      </w:r>
      <w:r w:rsidR="00FC7254" w:rsidRPr="00EE419B">
        <w:rPr>
          <w:sz w:val="24"/>
          <w:szCs w:val="22"/>
          <w:lang w:val="es-CO"/>
        </w:rPr>
        <w:t>eliminador de archivos (</w:t>
      </w:r>
      <w:hyperlink w:anchor="_Eliminador_de_Archivos" w:history="1">
        <w:r w:rsidR="00FC7254" w:rsidRPr="002C02FF">
          <w:rPr>
            <w:rStyle w:val="Hipervnculo"/>
            <w:i/>
            <w:sz w:val="24"/>
            <w:szCs w:val="22"/>
            <w:lang w:val="es-CO"/>
          </w:rPr>
          <w:t>file d</w:t>
        </w:r>
        <w:r w:rsidR="002F2B4E" w:rsidRPr="002C02FF">
          <w:rPr>
            <w:rStyle w:val="Hipervnculo"/>
            <w:i/>
            <w:sz w:val="24"/>
            <w:szCs w:val="22"/>
            <w:lang w:val="es-CO"/>
          </w:rPr>
          <w:t>eleter</w:t>
        </w:r>
      </w:hyperlink>
      <w:r w:rsidR="00FC7254" w:rsidRPr="00EE419B">
        <w:rPr>
          <w:sz w:val="24"/>
          <w:szCs w:val="22"/>
          <w:lang w:val="es-CO"/>
        </w:rPr>
        <w:t>)</w:t>
      </w:r>
      <w:r w:rsidR="002F2B4E" w:rsidRPr="00EE419B">
        <w:rPr>
          <w:sz w:val="24"/>
          <w:szCs w:val="22"/>
          <w:lang w:val="es-CO"/>
        </w:rPr>
        <w:t xml:space="preserve"> elimina los archivos de entrada y salida.</w:t>
      </w:r>
      <w:r w:rsidRPr="00EE419B">
        <w:rPr>
          <w:sz w:val="24"/>
          <w:szCs w:val="22"/>
          <w:lang w:val="es-CO"/>
        </w:rPr>
        <w:t xml:space="preserve"> </w:t>
      </w:r>
    </w:p>
    <w:p w14:paraId="627D8B35" w14:textId="1105BA63" w:rsidR="00AD18F5" w:rsidRDefault="00AB33E5" w:rsidP="00AD18F5">
      <w:pPr>
        <w:ind w:left="1080"/>
        <w:jc w:val="both"/>
        <w:rPr>
          <w:szCs w:val="22"/>
          <w:lang w:val="es-CO"/>
        </w:rPr>
      </w:pPr>
      <w:r w:rsidRPr="00EE419B">
        <w:rPr>
          <w:szCs w:val="22"/>
          <w:lang w:val="es-CO"/>
        </w:rPr>
        <w:t>Este ciclo</w:t>
      </w:r>
      <w:r w:rsidR="00D82F0F" w:rsidRPr="00EE419B">
        <w:rPr>
          <w:szCs w:val="22"/>
          <w:lang w:val="es-CO"/>
        </w:rPr>
        <w:t xml:space="preserve"> </w:t>
      </w:r>
      <w:r w:rsidR="0036238A" w:rsidRPr="00EE419B">
        <w:rPr>
          <w:szCs w:val="22"/>
          <w:lang w:val="es-CO"/>
        </w:rPr>
        <w:t xml:space="preserve">se representa en la </w:t>
      </w:r>
      <w:r w:rsidR="0036238A" w:rsidRPr="00983A9C">
        <w:rPr>
          <w:szCs w:val="22"/>
          <w:lang w:val="es-CO"/>
        </w:rPr>
        <w:t xml:space="preserve">figura No. </w:t>
      </w:r>
      <w:r w:rsidR="00647BC0">
        <w:rPr>
          <w:szCs w:val="22"/>
          <w:lang w:val="es-CO"/>
        </w:rPr>
        <w:t>7</w:t>
      </w:r>
      <w:r w:rsidR="0036238A" w:rsidRPr="00EE419B">
        <w:rPr>
          <w:szCs w:val="22"/>
          <w:lang w:val="es-CO"/>
        </w:rPr>
        <w:t xml:space="preserve"> y </w:t>
      </w:r>
      <w:r w:rsidR="00D82F0F" w:rsidRPr="00EE419B">
        <w:rPr>
          <w:szCs w:val="22"/>
          <w:lang w:val="es-CO"/>
        </w:rPr>
        <w:t>se repite</w:t>
      </w:r>
      <w:r w:rsidRPr="00EE419B">
        <w:rPr>
          <w:szCs w:val="22"/>
          <w:lang w:val="es-CO"/>
        </w:rPr>
        <w:t xml:space="preserve"> indefinidamente hasta que no existan más trabajos por </w:t>
      </w:r>
      <w:r w:rsidR="0036238A" w:rsidRPr="00EE419B">
        <w:rPr>
          <w:szCs w:val="22"/>
          <w:lang w:val="es-CO"/>
        </w:rPr>
        <w:t>procesar</w:t>
      </w:r>
      <w:r w:rsidRPr="00EE419B">
        <w:rPr>
          <w:szCs w:val="22"/>
          <w:lang w:val="es-CO"/>
        </w:rPr>
        <w:t>.</w:t>
      </w:r>
    </w:p>
    <w:p w14:paraId="521A0ABB" w14:textId="34396590" w:rsidR="002D04B4" w:rsidRDefault="00A94DFD" w:rsidP="00A94DFD">
      <w:pPr>
        <w:ind w:left="709"/>
        <w:jc w:val="both"/>
      </w:pPr>
      <w:r>
        <w:rPr>
          <w:noProof/>
          <w:lang w:val="es-CO" w:eastAsia="es-CO"/>
        </w:rPr>
        <w:lastRenderedPageBreak/>
        <w:drawing>
          <wp:inline distT="0" distB="0" distL="0" distR="0" wp14:anchorId="79E3619B" wp14:editId="142B1047">
            <wp:extent cx="5204691" cy="4148667"/>
            <wp:effectExtent l="0" t="0" r="2540" b="0"/>
            <wp:docPr id="21" name="Picture 21" descr="../../../../Downloads/WhatsApp%20Image%202016-11-14%20at%207.43.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Image%202016-11-14%20at%207.43.52%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7139" cy="4150618"/>
                    </a:xfrm>
                    <a:prstGeom prst="rect">
                      <a:avLst/>
                    </a:prstGeom>
                    <a:noFill/>
                    <a:ln>
                      <a:noFill/>
                    </a:ln>
                  </pic:spPr>
                </pic:pic>
              </a:graphicData>
            </a:graphic>
          </wp:inline>
        </w:drawing>
      </w:r>
    </w:p>
    <w:p w14:paraId="0D5C9275" w14:textId="3417B450" w:rsidR="0036238A" w:rsidRPr="0052017D" w:rsidRDefault="0036238A" w:rsidP="00A561C9">
      <w:pPr>
        <w:pStyle w:val="Descripcin"/>
        <w:keepNext/>
        <w:ind w:left="720"/>
        <w:jc w:val="center"/>
        <w:rPr>
          <w:lang w:val="es-CO"/>
        </w:rPr>
      </w:pPr>
      <w:bookmarkStart w:id="222" w:name="_Toc467012648"/>
      <w:r w:rsidRPr="00A561C9">
        <w:t xml:space="preserve">Figura </w:t>
      </w:r>
      <w:r>
        <w:fldChar w:fldCharType="begin"/>
      </w:r>
      <w:r w:rsidRPr="00A561C9">
        <w:instrText xml:space="preserve"> SEQ Figura \* ARABIC </w:instrText>
      </w:r>
      <w:r>
        <w:fldChar w:fldCharType="separate"/>
      </w:r>
      <w:r w:rsidR="00606F9A">
        <w:rPr>
          <w:noProof/>
        </w:rPr>
        <w:t>7</w:t>
      </w:r>
      <w:r>
        <w:fldChar w:fldCharType="end"/>
      </w:r>
      <w:r w:rsidRPr="00A561C9">
        <w:t>. Ciclo de vida de un trabajo. To</w:t>
      </w:r>
      <w:r w:rsidR="00DE61B7" w:rsidRPr="00A561C9">
        <w:t>mado</w:t>
      </w:r>
      <w:r w:rsidR="00DE61B7" w:rsidRPr="00A561C9">
        <w:rPr>
          <w:lang w:val="es-CO"/>
        </w:rPr>
        <w:t xml:space="preserve"> de</w:t>
      </w:r>
      <w:r w:rsidRPr="00A561C9">
        <w:rPr>
          <w:lang w:val="es-CO"/>
        </w:rPr>
        <w:t xml:space="preserve"> </w:t>
      </w:r>
      <w:r>
        <w:fldChar w:fldCharType="begin"/>
      </w:r>
      <w:r w:rsidR="00AA0003">
        <w:rPr>
          <w:lang w:val="es-CO"/>
        </w:rPr>
        <w:instrText xml:space="preserve"> ADDIN ZOTERO_ITEM CSL_CITATION {"citationID":"kml6fvm9c","properties":{"formattedCitation":"[68]","plainCitation":"[68]"},"citationItems":[{"id":933,"uris":["http://zotero.org/groups/480308/items/QEDV8MMF"],"uri":["http://zotero.org/groups/480308/items/QEDV8MMF"],"itemData":{"id":933,"type":"webpage","title":"JobIn – BOINC","URL":"https://boinc.berkeley.edu/trac/wiki/JobIn","accessed":{"date-parts":[["2016",10,17]]}}}],"schema":"https://github.com/citation-style-language/schema/raw/master/csl-citation.json"} </w:instrText>
      </w:r>
      <w:r>
        <w:fldChar w:fldCharType="separate"/>
      </w:r>
      <w:r w:rsidR="00AA0003">
        <w:t>[68]</w:t>
      </w:r>
      <w:r>
        <w:fldChar w:fldCharType="end"/>
      </w:r>
      <w:r w:rsidR="00DE61B7" w:rsidRPr="0052017D">
        <w:rPr>
          <w:lang w:val="es-CO"/>
        </w:rPr>
        <w:t>.</w:t>
      </w:r>
      <w:bookmarkEnd w:id="222"/>
    </w:p>
    <w:p w14:paraId="02FC2FB0" w14:textId="70E387D7" w:rsidR="002D04B4" w:rsidRDefault="002D04B4" w:rsidP="00A561C9">
      <w:pPr>
        <w:pStyle w:val="Descripcin"/>
        <w:ind w:left="720"/>
        <w:jc w:val="center"/>
        <w:rPr>
          <w:lang w:val="es-CO"/>
        </w:rPr>
      </w:pPr>
    </w:p>
    <w:p w14:paraId="57C959CE" w14:textId="53B780B7" w:rsidR="00D82F0F" w:rsidRDefault="00D82F0F" w:rsidP="00D9289D">
      <w:pPr>
        <w:ind w:left="1080"/>
        <w:jc w:val="both"/>
        <w:rPr>
          <w:szCs w:val="22"/>
          <w:lang w:val="es-CO"/>
        </w:rPr>
      </w:pPr>
      <w:r w:rsidRPr="00EE419B">
        <w:rPr>
          <w:szCs w:val="22"/>
          <w:lang w:val="es-CO"/>
        </w:rPr>
        <w:t>Para que este ciclo se realice exitosamente</w:t>
      </w:r>
      <w:r w:rsidR="004F5719" w:rsidRPr="00EE419B">
        <w:rPr>
          <w:szCs w:val="22"/>
          <w:lang w:val="es-CO"/>
        </w:rPr>
        <w:t>,</w:t>
      </w:r>
      <w:r w:rsidR="00D9289D">
        <w:rPr>
          <w:szCs w:val="22"/>
          <w:lang w:val="es-CO"/>
        </w:rPr>
        <w:t xml:space="preserve"> </w:t>
      </w:r>
      <w:r w:rsidRPr="00EE419B">
        <w:rPr>
          <w:szCs w:val="22"/>
          <w:lang w:val="es-CO"/>
        </w:rPr>
        <w:t xml:space="preserve">Boinc </w:t>
      </w:r>
      <w:r w:rsidR="00D9289D">
        <w:rPr>
          <w:szCs w:val="22"/>
          <w:lang w:val="es-CO"/>
        </w:rPr>
        <w:t>mide los siguientes aspectos técnicos de cada cliente</w:t>
      </w:r>
      <w:r w:rsidR="00C21C5A">
        <w:rPr>
          <w:szCs w:val="22"/>
          <w:lang w:val="es-CO"/>
        </w:rPr>
        <w:t xml:space="preserve"> </w:t>
      </w:r>
      <w:r w:rsidR="00C21C5A">
        <w:rPr>
          <w:szCs w:val="22"/>
          <w:lang w:val="es-CO"/>
        </w:rPr>
        <w:fldChar w:fldCharType="begin"/>
      </w:r>
      <w:r w:rsidR="00AA0003">
        <w:rPr>
          <w:szCs w:val="22"/>
          <w:lang w:val="es-CO"/>
        </w:rPr>
        <w:instrText xml:space="preserve"> ADDIN ZOTERO_ITEM CSL_CITATION {"citationID":"24kb16244u","properties":{"formattedCitation":"[74]","plainCitation":"[74]"},"citationItems":[{"id":1021,"uris":["http://zotero.org/groups/480308/items/NGAG6IPK"],"uri":["http://zotero.org/groups/480308/items/NGAG6IPK"],"itemData":{"id":1021,"type":"webpage","title":"HostMeasurement – BOINC","URL":"https://boinc.berkeley.edu/trac/wiki/HostMeasurement","accessed":{"date-parts":[["2016",11,13]]}}}],"schema":"https://github.com/citation-style-language/schema/raw/master/csl-citation.json"} </w:instrText>
      </w:r>
      <w:r w:rsidR="00C21C5A">
        <w:rPr>
          <w:szCs w:val="22"/>
          <w:lang w:val="es-CO"/>
        </w:rPr>
        <w:fldChar w:fldCharType="separate"/>
      </w:r>
      <w:r w:rsidR="00AA0003">
        <w:t>[74]</w:t>
      </w:r>
      <w:r w:rsidR="00C21C5A">
        <w:rPr>
          <w:szCs w:val="22"/>
          <w:lang w:val="es-CO"/>
        </w:rPr>
        <w:fldChar w:fldCharType="end"/>
      </w:r>
      <w:r w:rsidR="00D9289D">
        <w:rPr>
          <w:szCs w:val="22"/>
          <w:lang w:val="es-CO"/>
        </w:rPr>
        <w:t>:</w:t>
      </w:r>
    </w:p>
    <w:p w14:paraId="3F6FC5B7" w14:textId="25B475B9" w:rsidR="00D9289D" w:rsidRPr="00D9289D" w:rsidRDefault="00D9289D" w:rsidP="00B70135">
      <w:pPr>
        <w:pStyle w:val="Prrafodelista"/>
        <w:numPr>
          <w:ilvl w:val="0"/>
          <w:numId w:val="43"/>
        </w:numPr>
        <w:rPr>
          <w:szCs w:val="22"/>
          <w:lang w:val="es-CO"/>
        </w:rPr>
      </w:pPr>
      <w:r w:rsidRPr="00D9289D">
        <w:rPr>
          <w:b/>
          <w:szCs w:val="22"/>
          <w:lang w:val="es-CO"/>
        </w:rPr>
        <w:t>Rendimiento de la CPU:</w:t>
      </w:r>
      <w:r w:rsidRPr="00D9289D">
        <w:rPr>
          <w:szCs w:val="22"/>
          <w:lang w:val="es-CO"/>
        </w:rPr>
        <w:t xml:space="preserve"> </w:t>
      </w:r>
      <w:r>
        <w:rPr>
          <w:szCs w:val="22"/>
          <w:lang w:val="es-CO"/>
        </w:rPr>
        <w:t xml:space="preserve">precisión de </w:t>
      </w:r>
      <w:r w:rsidRPr="00D9289D">
        <w:rPr>
          <w:szCs w:val="22"/>
          <w:lang w:val="es-CO"/>
        </w:rPr>
        <w:t>operaciones de co</w:t>
      </w:r>
      <w:r>
        <w:rPr>
          <w:szCs w:val="22"/>
          <w:lang w:val="es-CO"/>
        </w:rPr>
        <w:t>ma flotante por segundo, operaciones enteras por segundo</w:t>
      </w:r>
      <w:r w:rsidRPr="00D9289D">
        <w:rPr>
          <w:szCs w:val="22"/>
          <w:lang w:val="es-CO"/>
        </w:rPr>
        <w:t>, y el ancho de banda de memoria</w:t>
      </w:r>
      <w:r>
        <w:rPr>
          <w:szCs w:val="22"/>
          <w:lang w:val="es-CO"/>
        </w:rPr>
        <w:t xml:space="preserve">. </w:t>
      </w:r>
      <w:r w:rsidRPr="00D9289D">
        <w:rPr>
          <w:szCs w:val="22"/>
          <w:lang w:val="es-CO"/>
        </w:rPr>
        <w:t xml:space="preserve">Estas </w:t>
      </w:r>
      <w:r>
        <w:rPr>
          <w:szCs w:val="22"/>
          <w:lang w:val="es-CO"/>
        </w:rPr>
        <w:t>medidas</w:t>
      </w:r>
      <w:r w:rsidRPr="00D9289D">
        <w:rPr>
          <w:szCs w:val="22"/>
          <w:lang w:val="es-CO"/>
        </w:rPr>
        <w:t xml:space="preserve"> se toman cuando el cliente </w:t>
      </w:r>
      <w:r>
        <w:rPr>
          <w:szCs w:val="22"/>
          <w:lang w:val="es-CO"/>
        </w:rPr>
        <w:t>realiza un trabajo</w:t>
      </w:r>
      <w:r w:rsidRPr="00D9289D">
        <w:rPr>
          <w:szCs w:val="22"/>
          <w:lang w:val="es-CO"/>
        </w:rPr>
        <w:t xml:space="preserve"> por p</w:t>
      </w:r>
      <w:r>
        <w:rPr>
          <w:szCs w:val="22"/>
          <w:lang w:val="es-CO"/>
        </w:rPr>
        <w:t>rimera vez</w:t>
      </w:r>
      <w:r w:rsidR="00C21C5A">
        <w:rPr>
          <w:szCs w:val="22"/>
          <w:lang w:val="es-CO"/>
        </w:rPr>
        <w:t>,</w:t>
      </w:r>
      <w:r>
        <w:rPr>
          <w:szCs w:val="22"/>
          <w:lang w:val="es-CO"/>
        </w:rPr>
        <w:t xml:space="preserve"> luego una vez cada mes</w:t>
      </w:r>
      <w:r w:rsidRPr="00D9289D">
        <w:rPr>
          <w:szCs w:val="22"/>
          <w:lang w:val="es-CO"/>
        </w:rPr>
        <w:t>.</w:t>
      </w:r>
    </w:p>
    <w:p w14:paraId="3E00C14B" w14:textId="5E1A54E6" w:rsidR="00D9289D" w:rsidRPr="00D9289D" w:rsidRDefault="00D9289D" w:rsidP="00B70135">
      <w:pPr>
        <w:pStyle w:val="Prrafodelista"/>
        <w:numPr>
          <w:ilvl w:val="0"/>
          <w:numId w:val="43"/>
        </w:numPr>
        <w:rPr>
          <w:szCs w:val="22"/>
          <w:lang w:val="es-CO"/>
        </w:rPr>
      </w:pPr>
      <w:r w:rsidRPr="00D9289D">
        <w:rPr>
          <w:b/>
          <w:szCs w:val="22"/>
          <w:lang w:val="es-CO"/>
        </w:rPr>
        <w:t>Número de CPU’s:</w:t>
      </w:r>
      <w:r w:rsidRPr="00D9289D">
        <w:rPr>
          <w:szCs w:val="22"/>
          <w:lang w:val="es-CO"/>
        </w:rPr>
        <w:t xml:space="preserve"> </w:t>
      </w:r>
      <w:r>
        <w:rPr>
          <w:szCs w:val="22"/>
          <w:lang w:val="es-CO"/>
        </w:rPr>
        <w:t>S</w:t>
      </w:r>
      <w:r w:rsidRPr="00D9289D">
        <w:rPr>
          <w:szCs w:val="22"/>
          <w:lang w:val="es-CO"/>
        </w:rPr>
        <w:t>e indi</w:t>
      </w:r>
      <w:r>
        <w:rPr>
          <w:szCs w:val="22"/>
          <w:lang w:val="es-CO"/>
        </w:rPr>
        <w:t xml:space="preserve">can en </w:t>
      </w:r>
      <w:r w:rsidRPr="00D9289D">
        <w:rPr>
          <w:szCs w:val="22"/>
          <w:lang w:val="es-CO"/>
        </w:rPr>
        <w:t>las preferencias del usuario.</w:t>
      </w:r>
    </w:p>
    <w:p w14:paraId="3E041C7C" w14:textId="7D01E104" w:rsidR="00D9289D" w:rsidRPr="00D9289D" w:rsidRDefault="00D9289D" w:rsidP="00B70135">
      <w:pPr>
        <w:pStyle w:val="Prrafodelista"/>
        <w:numPr>
          <w:ilvl w:val="0"/>
          <w:numId w:val="43"/>
        </w:numPr>
        <w:rPr>
          <w:szCs w:val="22"/>
          <w:lang w:val="es-CO"/>
        </w:rPr>
      </w:pPr>
      <w:r w:rsidRPr="00D9289D">
        <w:rPr>
          <w:szCs w:val="22"/>
          <w:lang w:val="es-CO"/>
        </w:rPr>
        <w:t>Proveedor y el modelo de CPU</w:t>
      </w:r>
      <w:r>
        <w:rPr>
          <w:szCs w:val="22"/>
          <w:lang w:val="es-CO"/>
        </w:rPr>
        <w:t>.</w:t>
      </w:r>
    </w:p>
    <w:p w14:paraId="3EC58A67" w14:textId="5430C878" w:rsidR="00D9289D" w:rsidRPr="00D9289D" w:rsidRDefault="00D9289D" w:rsidP="00B70135">
      <w:pPr>
        <w:pStyle w:val="Prrafodelista"/>
        <w:numPr>
          <w:ilvl w:val="0"/>
          <w:numId w:val="43"/>
        </w:numPr>
        <w:rPr>
          <w:szCs w:val="22"/>
          <w:lang w:val="es-CO"/>
        </w:rPr>
      </w:pPr>
      <w:r w:rsidRPr="00D9289D">
        <w:rPr>
          <w:b/>
          <w:szCs w:val="22"/>
          <w:lang w:val="es-CO"/>
        </w:rPr>
        <w:t>Espacio de disco:</w:t>
      </w:r>
      <w:r w:rsidRPr="00D9289D">
        <w:rPr>
          <w:szCs w:val="22"/>
          <w:lang w:val="es-CO"/>
        </w:rPr>
        <w:t xml:space="preserve"> </w:t>
      </w:r>
      <w:r>
        <w:rPr>
          <w:szCs w:val="22"/>
          <w:lang w:val="es-CO"/>
        </w:rPr>
        <w:t>E</w:t>
      </w:r>
      <w:r w:rsidRPr="00D9289D">
        <w:rPr>
          <w:szCs w:val="22"/>
          <w:lang w:val="es-CO"/>
        </w:rPr>
        <w:t xml:space="preserve">spacio libre y espacio total en el disco. Estos números se utilizan para asegurar </w:t>
      </w:r>
      <w:r>
        <w:rPr>
          <w:szCs w:val="22"/>
          <w:lang w:val="es-CO"/>
        </w:rPr>
        <w:t>que Boinc</w:t>
      </w:r>
      <w:r w:rsidRPr="00D9289D">
        <w:rPr>
          <w:szCs w:val="22"/>
          <w:lang w:val="es-CO"/>
        </w:rPr>
        <w:t xml:space="preserve"> no utiliza</w:t>
      </w:r>
      <w:r>
        <w:rPr>
          <w:szCs w:val="22"/>
          <w:lang w:val="es-CO"/>
        </w:rPr>
        <w:t>rá</w:t>
      </w:r>
      <w:r w:rsidRPr="00D9289D">
        <w:rPr>
          <w:szCs w:val="22"/>
          <w:lang w:val="es-CO"/>
        </w:rPr>
        <w:t xml:space="preserve"> más espacio </w:t>
      </w:r>
      <w:r>
        <w:rPr>
          <w:szCs w:val="22"/>
          <w:lang w:val="es-CO"/>
        </w:rPr>
        <w:t>que el establecido por</w:t>
      </w:r>
      <w:r w:rsidRPr="00D9289D">
        <w:rPr>
          <w:szCs w:val="22"/>
          <w:lang w:val="es-CO"/>
        </w:rPr>
        <w:t xml:space="preserve"> las preferencias del usuario.</w:t>
      </w:r>
    </w:p>
    <w:p w14:paraId="3B5B6497" w14:textId="1894A253" w:rsidR="00D9289D" w:rsidRPr="00D9289D" w:rsidRDefault="00D9289D" w:rsidP="00B70135">
      <w:pPr>
        <w:pStyle w:val="Prrafodelista"/>
        <w:numPr>
          <w:ilvl w:val="0"/>
          <w:numId w:val="43"/>
        </w:numPr>
        <w:rPr>
          <w:szCs w:val="22"/>
          <w:lang w:val="es-CO"/>
        </w:rPr>
      </w:pPr>
      <w:r w:rsidRPr="00D9289D">
        <w:rPr>
          <w:b/>
          <w:szCs w:val="22"/>
          <w:lang w:val="es-CO"/>
        </w:rPr>
        <w:t>Memoria:</w:t>
      </w:r>
      <w:r w:rsidRPr="00D9289D">
        <w:rPr>
          <w:szCs w:val="22"/>
          <w:lang w:val="es-CO"/>
        </w:rPr>
        <w:t xml:space="preserve"> </w:t>
      </w:r>
      <w:r>
        <w:rPr>
          <w:szCs w:val="22"/>
          <w:lang w:val="es-CO"/>
        </w:rPr>
        <w:t xml:space="preserve">Memoria </w:t>
      </w:r>
      <w:r w:rsidRPr="00D9289D">
        <w:rPr>
          <w:szCs w:val="22"/>
          <w:lang w:val="es-CO"/>
        </w:rPr>
        <w:t xml:space="preserve">RAM total, </w:t>
      </w:r>
      <w:r>
        <w:rPr>
          <w:szCs w:val="22"/>
          <w:lang w:val="es-CO"/>
        </w:rPr>
        <w:t>caché del CPU</w:t>
      </w:r>
      <w:r w:rsidRPr="00D9289D">
        <w:rPr>
          <w:szCs w:val="22"/>
          <w:lang w:val="es-CO"/>
        </w:rPr>
        <w:t xml:space="preserve"> y el espacio de intercambio</w:t>
      </w:r>
      <w:r>
        <w:rPr>
          <w:szCs w:val="22"/>
          <w:lang w:val="es-CO"/>
        </w:rPr>
        <w:t xml:space="preserve"> (</w:t>
      </w:r>
      <w:r>
        <w:rPr>
          <w:i/>
          <w:szCs w:val="22"/>
          <w:lang w:val="es-CO"/>
        </w:rPr>
        <w:t>swap</w:t>
      </w:r>
      <w:r w:rsidRPr="00D9289D">
        <w:rPr>
          <w:szCs w:val="22"/>
          <w:lang w:val="es-CO"/>
        </w:rPr>
        <w:t>). Estos números pueden ser utilizados por el ser</w:t>
      </w:r>
      <w:r>
        <w:rPr>
          <w:szCs w:val="22"/>
          <w:lang w:val="es-CO"/>
        </w:rPr>
        <w:t xml:space="preserve">vidor </w:t>
      </w:r>
      <w:r w:rsidRPr="00D9289D">
        <w:rPr>
          <w:szCs w:val="22"/>
          <w:lang w:val="es-CO"/>
        </w:rPr>
        <w:t xml:space="preserve">para decidir si asignar </w:t>
      </w:r>
      <w:r>
        <w:rPr>
          <w:szCs w:val="22"/>
          <w:lang w:val="es-CO"/>
        </w:rPr>
        <w:t xml:space="preserve">o no un </w:t>
      </w:r>
      <w:r w:rsidRPr="00D9289D">
        <w:rPr>
          <w:szCs w:val="22"/>
          <w:lang w:val="es-CO"/>
        </w:rPr>
        <w:t>trabajo a</w:t>
      </w:r>
      <w:r>
        <w:rPr>
          <w:szCs w:val="22"/>
          <w:lang w:val="es-CO"/>
        </w:rPr>
        <w:t>l</w:t>
      </w:r>
      <w:r w:rsidR="00C21C5A">
        <w:rPr>
          <w:szCs w:val="22"/>
          <w:lang w:val="es-CO"/>
        </w:rPr>
        <w:t xml:space="preserve"> cliente.</w:t>
      </w:r>
    </w:p>
    <w:p w14:paraId="3C2EC029" w14:textId="11D1A3CF" w:rsidR="00D9289D" w:rsidRPr="00D9289D" w:rsidRDefault="00C21C5A" w:rsidP="00B70135">
      <w:pPr>
        <w:pStyle w:val="Prrafodelista"/>
        <w:numPr>
          <w:ilvl w:val="0"/>
          <w:numId w:val="43"/>
        </w:numPr>
        <w:rPr>
          <w:szCs w:val="22"/>
          <w:lang w:val="es-CO"/>
        </w:rPr>
      </w:pPr>
      <w:r>
        <w:rPr>
          <w:szCs w:val="22"/>
          <w:lang w:val="es-CO"/>
        </w:rPr>
        <w:lastRenderedPageBreak/>
        <w:t>Zona horaria.</w:t>
      </w:r>
    </w:p>
    <w:p w14:paraId="44A001D8" w14:textId="7F40997C" w:rsidR="00D9289D" w:rsidRPr="00D9289D" w:rsidRDefault="00D9289D" w:rsidP="00B70135">
      <w:pPr>
        <w:pStyle w:val="Prrafodelista"/>
        <w:numPr>
          <w:ilvl w:val="0"/>
          <w:numId w:val="43"/>
        </w:numPr>
        <w:rPr>
          <w:szCs w:val="22"/>
          <w:lang w:val="es-CO"/>
        </w:rPr>
      </w:pPr>
      <w:r w:rsidRPr="00D9289D">
        <w:rPr>
          <w:szCs w:val="22"/>
          <w:lang w:val="es-CO"/>
        </w:rPr>
        <w:t>Número de RPC</w:t>
      </w:r>
      <w:r w:rsidR="00C21C5A">
        <w:rPr>
          <w:szCs w:val="22"/>
          <w:lang w:val="es-CO"/>
        </w:rPr>
        <w:t>´s (por sus siglas en inglés, Remote Process Call)</w:t>
      </w:r>
      <w:r w:rsidRPr="00D9289D">
        <w:rPr>
          <w:szCs w:val="22"/>
          <w:lang w:val="es-CO"/>
        </w:rPr>
        <w:t xml:space="preserve"> y hora del último RPC </w:t>
      </w:r>
    </w:p>
    <w:p w14:paraId="509A2A84" w14:textId="78031918" w:rsidR="00D9289D" w:rsidRPr="00D9289D" w:rsidRDefault="00C21C5A" w:rsidP="00B70135">
      <w:pPr>
        <w:pStyle w:val="Prrafodelista"/>
        <w:numPr>
          <w:ilvl w:val="0"/>
          <w:numId w:val="43"/>
        </w:numPr>
        <w:rPr>
          <w:szCs w:val="22"/>
          <w:lang w:val="es-CO"/>
        </w:rPr>
      </w:pPr>
      <w:r>
        <w:rPr>
          <w:szCs w:val="22"/>
          <w:lang w:val="es-CO"/>
        </w:rPr>
        <w:t>Sistema operativo junto con su versión.</w:t>
      </w:r>
    </w:p>
    <w:p w14:paraId="73C4E91F" w14:textId="51DF7239" w:rsidR="00D82F0F" w:rsidRPr="00EE419B" w:rsidRDefault="00281ECA" w:rsidP="00F62215">
      <w:pPr>
        <w:ind w:left="720"/>
        <w:jc w:val="both"/>
        <w:rPr>
          <w:szCs w:val="22"/>
          <w:lang w:val="es-CO"/>
        </w:rPr>
      </w:pPr>
      <w:r>
        <w:rPr>
          <w:szCs w:val="22"/>
          <w:lang w:val="es-CO"/>
        </w:rPr>
        <w:t xml:space="preserve">La comunicación entre los componentes de Boinc </w:t>
      </w:r>
      <w:r w:rsidR="00C55E88" w:rsidRPr="00EE419B">
        <w:rPr>
          <w:szCs w:val="22"/>
          <w:lang w:val="es-CO"/>
        </w:rPr>
        <w:t>está implementada utilizando memoria compartida</w:t>
      </w:r>
      <w:r w:rsidR="000D2346" w:rsidRPr="00EE419B">
        <w:rPr>
          <w:szCs w:val="22"/>
          <w:lang w:val="es-CO"/>
        </w:rPr>
        <w:t xml:space="preserve"> </w:t>
      </w:r>
      <w:r w:rsidR="00C55E88" w:rsidRPr="00EE419B">
        <w:rPr>
          <w:szCs w:val="22"/>
          <w:lang w:val="es-CO"/>
        </w:rPr>
        <w:t>. Existe una estructura de memoria compartida para cada aplicación que se ejecute</w:t>
      </w:r>
      <w:r w:rsidR="003A4447" w:rsidRPr="00EE419B">
        <w:rPr>
          <w:szCs w:val="22"/>
          <w:lang w:val="es-CO"/>
        </w:rPr>
        <w:t xml:space="preserve"> </w:t>
      </w:r>
      <w:r w:rsidR="003A4447" w:rsidRPr="00EE419B">
        <w:rPr>
          <w:szCs w:val="22"/>
          <w:lang w:val="es-CO"/>
        </w:rPr>
        <w:fldChar w:fldCharType="begin"/>
      </w:r>
      <w:r w:rsidR="00AA0003">
        <w:rPr>
          <w:szCs w:val="22"/>
          <w:lang w:val="es-CO"/>
        </w:rPr>
        <w:instrText xml:space="preserve"> ADDIN ZOTERO_ITEM CSL_CITATION {"citationID":"53kgn0ust","properties":{"formattedCitation":"[75]","plainCitation":"[75]"},"citationItems":[{"id":923,"uris":["http://zotero.org/groups/480308/items/EPHB8B7Q"],"uri":["http://zotero.org/groups/480308/items/EPHB8B7Q"],"itemData":{"id":923,"type":"webpage","title":"AppIntro – BOINC","URL":"https://boinc.berkeley.edu/trac/wiki/AppIntro","accessed":{"date-parts":[["2016",10,17]]}}}],"schema":"https://github.com/citation-style-language/schema/raw/master/csl-citation.json"} </w:instrText>
      </w:r>
      <w:r w:rsidR="003A4447" w:rsidRPr="00EE419B">
        <w:rPr>
          <w:szCs w:val="22"/>
          <w:lang w:val="es-CO"/>
        </w:rPr>
        <w:fldChar w:fldCharType="separate"/>
      </w:r>
      <w:r w:rsidR="00AA0003">
        <w:t>[75]</w:t>
      </w:r>
      <w:r w:rsidR="003A4447" w:rsidRPr="00EE419B">
        <w:rPr>
          <w:szCs w:val="22"/>
          <w:lang w:val="es-CO"/>
        </w:rPr>
        <w:fldChar w:fldCharType="end"/>
      </w:r>
      <w:r w:rsidR="00C55E88" w:rsidRPr="00EE419B">
        <w:rPr>
          <w:szCs w:val="22"/>
          <w:lang w:val="es-CO"/>
        </w:rPr>
        <w:t>.</w:t>
      </w:r>
      <w:r w:rsidR="003A4447" w:rsidRPr="00EE419B">
        <w:rPr>
          <w:szCs w:val="22"/>
          <w:lang w:val="es-CO"/>
        </w:rPr>
        <w:t xml:space="preserve"> </w:t>
      </w:r>
    </w:p>
    <w:p w14:paraId="511C42A9" w14:textId="77777777" w:rsidR="00F665D2" w:rsidRDefault="00C55E88" w:rsidP="00F665D2">
      <w:pPr>
        <w:keepNext/>
        <w:ind w:left="720"/>
      </w:pPr>
      <w:r>
        <w:rPr>
          <w:noProof/>
          <w:lang w:val="es-CO" w:eastAsia="es-CO"/>
        </w:rPr>
        <w:drawing>
          <wp:inline distT="0" distB="0" distL="0" distR="0" wp14:anchorId="1DE7E8A3" wp14:editId="3B6FB3AC">
            <wp:extent cx="5560541" cy="1143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7554" cy="1144441"/>
                    </a:xfrm>
                    <a:prstGeom prst="rect">
                      <a:avLst/>
                    </a:prstGeom>
                  </pic:spPr>
                </pic:pic>
              </a:graphicData>
            </a:graphic>
          </wp:inline>
        </w:drawing>
      </w:r>
    </w:p>
    <w:p w14:paraId="538B28D8" w14:textId="615367DC" w:rsidR="00F665D2" w:rsidRDefault="00F665D2" w:rsidP="00F665D2">
      <w:pPr>
        <w:pStyle w:val="Descripcin"/>
        <w:ind w:left="720"/>
        <w:jc w:val="center"/>
        <w:rPr>
          <w:lang w:val="es-CO"/>
        </w:rPr>
      </w:pPr>
      <w:bookmarkStart w:id="223" w:name="_Toc467012649"/>
      <w:r w:rsidRPr="00A561C9">
        <w:rPr>
          <w:lang w:val="es-CO"/>
        </w:rPr>
        <w:t xml:space="preserve">Figura </w:t>
      </w:r>
      <w:r>
        <w:fldChar w:fldCharType="begin"/>
      </w:r>
      <w:r w:rsidRPr="00A561C9">
        <w:rPr>
          <w:lang w:val="es-CO"/>
        </w:rPr>
        <w:instrText xml:space="preserve"> SEQ Figura \* ARABIC </w:instrText>
      </w:r>
      <w:r>
        <w:fldChar w:fldCharType="separate"/>
      </w:r>
      <w:r w:rsidR="00606F9A">
        <w:rPr>
          <w:noProof/>
          <w:lang w:val="es-CO"/>
        </w:rPr>
        <w:t>8</w:t>
      </w:r>
      <w:r>
        <w:fldChar w:fldCharType="end"/>
      </w:r>
      <w:r w:rsidRPr="00A561C9">
        <w:rPr>
          <w:lang w:val="es-CO"/>
        </w:rPr>
        <w:t xml:space="preserve">. Comunicación cliente-servidor Boinc. </w:t>
      </w:r>
      <w:r w:rsidRPr="002C02FF">
        <w:rPr>
          <w:lang w:val="es-CO"/>
        </w:rPr>
        <w:t xml:space="preserve">Tomada de </w:t>
      </w:r>
      <w:r>
        <w:fldChar w:fldCharType="begin"/>
      </w:r>
      <w:r w:rsidR="00AA0003">
        <w:rPr>
          <w:lang w:val="es-CO"/>
        </w:rPr>
        <w:instrText xml:space="preserve"> ADDIN ZOTERO_ITEM CSL_CITATION {"citationID":"2fpsjmtccd","properties":{"formattedCitation":"[75]","plainCitation":"[75]"},"citationItems":[{"id":923,"uris":["http://zotero.org/groups/480308/items/EPHB8B7Q"],"uri":["http://zotero.org/groups/480308/items/EPHB8B7Q"],"itemData":{"id":923,"type":"webpage","title":"AppIntro – BOINC","URL":"https://boinc.berkeley.edu/trac/wiki/AppIntro","accessed":{"date-parts":[["2016",10,17]]}}}],"schema":"https://github.com/citation-style-language/schema/raw/master/csl-citation.json"} </w:instrText>
      </w:r>
      <w:r>
        <w:fldChar w:fldCharType="separate"/>
      </w:r>
      <w:bookmarkEnd w:id="223"/>
      <w:r w:rsidR="00AA0003">
        <w:t>[75]</w:t>
      </w:r>
      <w:r>
        <w:fldChar w:fldCharType="end"/>
      </w:r>
    </w:p>
    <w:p w14:paraId="7772480C" w14:textId="134B871D" w:rsidR="00C55E88" w:rsidRPr="002C02FF" w:rsidRDefault="00C55E88" w:rsidP="00A561C9">
      <w:pPr>
        <w:pStyle w:val="Descripcin"/>
        <w:rPr>
          <w:lang w:val="es-CO"/>
        </w:rPr>
      </w:pPr>
    </w:p>
    <w:p w14:paraId="3754B417" w14:textId="0C52A4AB" w:rsidR="00D9220A" w:rsidRDefault="001C4D62" w:rsidP="00F62215">
      <w:pPr>
        <w:ind w:left="720"/>
        <w:jc w:val="both"/>
        <w:rPr>
          <w:szCs w:val="22"/>
          <w:lang w:val="es-CO"/>
        </w:rPr>
      </w:pPr>
      <w:r w:rsidRPr="00EE419B">
        <w:rPr>
          <w:szCs w:val="22"/>
          <w:lang w:val="es-CO"/>
        </w:rPr>
        <w:t>Luego de conocer</w:t>
      </w:r>
      <w:r w:rsidR="009B099E" w:rsidRPr="00EE419B">
        <w:rPr>
          <w:szCs w:val="22"/>
          <w:lang w:val="es-CO"/>
        </w:rPr>
        <w:t xml:space="preserve"> cada </w:t>
      </w:r>
      <w:r w:rsidR="009D6156" w:rsidRPr="00EE419B">
        <w:rPr>
          <w:szCs w:val="22"/>
          <w:lang w:val="es-CO"/>
        </w:rPr>
        <w:t>componente de Boinc,</w:t>
      </w:r>
      <w:r w:rsidR="009B099E" w:rsidRPr="00EE419B">
        <w:rPr>
          <w:szCs w:val="22"/>
          <w:lang w:val="es-CO"/>
        </w:rPr>
        <w:t xml:space="preserve"> </w:t>
      </w:r>
      <w:r w:rsidR="009D6156" w:rsidRPr="00EE419B">
        <w:rPr>
          <w:szCs w:val="22"/>
          <w:lang w:val="es-CO"/>
        </w:rPr>
        <w:t xml:space="preserve">el siguiente paso </w:t>
      </w:r>
      <w:r w:rsidR="00805FAD">
        <w:rPr>
          <w:szCs w:val="22"/>
          <w:lang w:val="es-CO"/>
        </w:rPr>
        <w:t>es</w:t>
      </w:r>
      <w:r w:rsidR="009D6156" w:rsidRPr="00EE419B">
        <w:rPr>
          <w:szCs w:val="22"/>
          <w:lang w:val="es-CO"/>
        </w:rPr>
        <w:t xml:space="preserve"> crear y configurar </w:t>
      </w:r>
      <w:r w:rsidR="008B5CB3" w:rsidRPr="00EE419B">
        <w:rPr>
          <w:szCs w:val="22"/>
          <w:lang w:val="es-CO"/>
        </w:rPr>
        <w:t>un servidor Boinc</w:t>
      </w:r>
      <w:r w:rsidR="00A561C9" w:rsidRPr="00EE419B">
        <w:rPr>
          <w:szCs w:val="22"/>
          <w:lang w:val="es-CO"/>
        </w:rPr>
        <w:t xml:space="preserve">, </w:t>
      </w:r>
      <w:r w:rsidR="008B5CB3" w:rsidRPr="00EE419B">
        <w:rPr>
          <w:szCs w:val="22"/>
          <w:lang w:val="es-CO"/>
        </w:rPr>
        <w:t>junto con</w:t>
      </w:r>
      <w:r w:rsidR="009D6156" w:rsidRPr="00EE419B">
        <w:rPr>
          <w:szCs w:val="22"/>
          <w:lang w:val="es-CO"/>
        </w:rPr>
        <w:t xml:space="preserve"> cada una de sus entidad</w:t>
      </w:r>
      <w:r w:rsidR="008B5CB3" w:rsidRPr="00EE419B">
        <w:rPr>
          <w:szCs w:val="22"/>
          <w:lang w:val="es-CO"/>
        </w:rPr>
        <w:t>es</w:t>
      </w:r>
      <w:r w:rsidR="009D6156" w:rsidRPr="00EE419B">
        <w:rPr>
          <w:szCs w:val="22"/>
          <w:lang w:val="es-CO"/>
        </w:rPr>
        <w:t xml:space="preserve"> mencionadas anteriormente</w:t>
      </w:r>
      <w:r w:rsidR="008B5CB3" w:rsidRPr="00EE419B">
        <w:rPr>
          <w:szCs w:val="22"/>
          <w:lang w:val="es-CO"/>
        </w:rPr>
        <w:t xml:space="preserve">. </w:t>
      </w:r>
    </w:p>
    <w:p w14:paraId="231E3A1A" w14:textId="77777777" w:rsidR="004C0113" w:rsidRDefault="004C0113" w:rsidP="00F62215">
      <w:pPr>
        <w:ind w:left="720"/>
        <w:jc w:val="both"/>
        <w:rPr>
          <w:szCs w:val="22"/>
          <w:lang w:val="es-CO"/>
        </w:rPr>
      </w:pPr>
    </w:p>
    <w:p w14:paraId="664DF93D" w14:textId="416D2505" w:rsidR="00A65E8C" w:rsidRPr="001606CD" w:rsidRDefault="00805FAD" w:rsidP="001606CD">
      <w:pPr>
        <w:pStyle w:val="Ttulo2"/>
        <w:numPr>
          <w:ilvl w:val="0"/>
          <w:numId w:val="2"/>
        </w:numPr>
        <w:jc w:val="both"/>
        <w:rPr>
          <w:lang w:val="es-CO"/>
        </w:rPr>
      </w:pPr>
      <w:bookmarkStart w:id="224" w:name="_Toc467015882"/>
      <w:r w:rsidRPr="002C1A41">
        <w:rPr>
          <w:lang w:val="es-CO"/>
        </w:rPr>
        <w:t>Configuración del Servidor</w:t>
      </w:r>
      <w:bookmarkEnd w:id="224"/>
    </w:p>
    <w:p w14:paraId="3BA7207B" w14:textId="247E0635" w:rsidR="00B465A2" w:rsidRPr="006B29B7" w:rsidRDefault="00D9220A" w:rsidP="00F62215">
      <w:pPr>
        <w:ind w:left="720"/>
        <w:jc w:val="both"/>
        <w:rPr>
          <w:szCs w:val="22"/>
          <w:lang w:val="es-CO"/>
        </w:rPr>
      </w:pPr>
      <w:r w:rsidRPr="006B29B7">
        <w:rPr>
          <w:szCs w:val="22"/>
          <w:lang w:val="es-CO"/>
        </w:rPr>
        <w:t>S</w:t>
      </w:r>
      <w:r w:rsidR="008B5CB3" w:rsidRPr="006B29B7">
        <w:rPr>
          <w:szCs w:val="22"/>
          <w:lang w:val="es-CO"/>
        </w:rPr>
        <w:t xml:space="preserve">e aprovecharon las capacidades de la computación en la nube </w:t>
      </w:r>
      <w:r w:rsidR="00282F43" w:rsidRPr="006B29B7">
        <w:rPr>
          <w:szCs w:val="22"/>
          <w:lang w:val="es-CO"/>
        </w:rPr>
        <w:t xml:space="preserve">para crear </w:t>
      </w:r>
      <w:r w:rsidR="008B5CB3" w:rsidRPr="006B29B7">
        <w:rPr>
          <w:szCs w:val="22"/>
          <w:lang w:val="es-CO"/>
        </w:rPr>
        <w:t xml:space="preserve">un </w:t>
      </w:r>
      <w:r w:rsidR="006F45AF" w:rsidRPr="006B29B7">
        <w:rPr>
          <w:szCs w:val="22"/>
          <w:lang w:val="es-CO"/>
        </w:rPr>
        <w:t>VPS</w:t>
      </w:r>
      <w:r w:rsidR="00282F43" w:rsidRPr="006B29B7">
        <w:rPr>
          <w:szCs w:val="22"/>
          <w:lang w:val="es-CO"/>
        </w:rPr>
        <w:t>,</w:t>
      </w:r>
      <w:r w:rsidR="006F45AF" w:rsidRPr="006B29B7">
        <w:rPr>
          <w:szCs w:val="22"/>
          <w:lang w:val="es-CO"/>
        </w:rPr>
        <w:t xml:space="preserve"> por sus siglas en inglés Virtual Private Server</w:t>
      </w:r>
      <w:r w:rsidR="00282F43" w:rsidRPr="006B29B7">
        <w:rPr>
          <w:szCs w:val="22"/>
          <w:lang w:val="es-CO"/>
        </w:rPr>
        <w:t xml:space="preserve"> </w:t>
      </w:r>
      <w:r w:rsidR="00CD60A8" w:rsidRPr="006B29B7">
        <w:rPr>
          <w:szCs w:val="22"/>
          <w:lang w:val="es-CO"/>
        </w:rPr>
        <w:t>utilizando los servicios que proveen</w:t>
      </w:r>
      <w:r w:rsidR="008B5CB3" w:rsidRPr="006B29B7">
        <w:rPr>
          <w:szCs w:val="22"/>
          <w:lang w:val="es-CO"/>
        </w:rPr>
        <w:t xml:space="preserve"> Digital Ocean</w:t>
      </w:r>
      <w:r w:rsidR="0059459A" w:rsidRPr="006B29B7">
        <w:rPr>
          <w:szCs w:val="22"/>
          <w:lang w:val="es-CO"/>
        </w:rPr>
        <w:t xml:space="preserve"> </w:t>
      </w:r>
      <w:r w:rsidR="0059459A" w:rsidRPr="006B29B7">
        <w:rPr>
          <w:szCs w:val="22"/>
          <w:lang w:val="es-CO"/>
        </w:rPr>
        <w:fldChar w:fldCharType="begin"/>
      </w:r>
      <w:r w:rsidR="00AA0003">
        <w:rPr>
          <w:szCs w:val="22"/>
          <w:lang w:val="es-CO"/>
        </w:rPr>
        <w:instrText xml:space="preserve"> ADDIN ZOTERO_ITEM CSL_CITATION {"citationID":"1botom10hi","properties":{"formattedCitation":"[76]","plainCitation":"[76]"},"citationItems":[{"id":912,"uris":["http://zotero.org/groups/480308/items/8323NZNH"],"uri":["http://zotero.org/groups/480308/items/8323NZNH"],"itemData":{"id":912,"type":"webpage","title":"DigitalOcean: Cloud computing designed for developers","container-title":"DigitalOcean","abstract":"DigitalOcean is a simple and robust cloud computing platform, designed for developers.","URL":"https://www.digitalocean.com/","shortTitle":"DigitalOcean","accessed":{"date-parts":[["2016",10,17]]}}}],"schema":"https://github.com/citation-style-language/schema/raw/master/csl-citation.json"} </w:instrText>
      </w:r>
      <w:r w:rsidR="0059459A" w:rsidRPr="006B29B7">
        <w:rPr>
          <w:szCs w:val="22"/>
          <w:lang w:val="es-CO"/>
        </w:rPr>
        <w:fldChar w:fldCharType="separate"/>
      </w:r>
      <w:r w:rsidR="00AA0003">
        <w:t>[76]</w:t>
      </w:r>
      <w:r w:rsidR="0059459A" w:rsidRPr="006B29B7">
        <w:rPr>
          <w:szCs w:val="22"/>
          <w:lang w:val="es-CO"/>
        </w:rPr>
        <w:fldChar w:fldCharType="end"/>
      </w:r>
      <w:r w:rsidR="00CD60A8" w:rsidRPr="006B29B7">
        <w:rPr>
          <w:szCs w:val="22"/>
          <w:lang w:val="es-CO"/>
        </w:rPr>
        <w:t xml:space="preserve"> y Amazon</w:t>
      </w:r>
      <w:r w:rsidR="00282F43" w:rsidRPr="006B29B7">
        <w:rPr>
          <w:szCs w:val="22"/>
          <w:lang w:val="es-CO"/>
        </w:rPr>
        <w:t xml:space="preserve"> AWS</w:t>
      </w:r>
      <w:r w:rsidR="001D11A8" w:rsidRPr="006B29B7">
        <w:rPr>
          <w:szCs w:val="22"/>
          <w:lang w:val="es-CO"/>
        </w:rPr>
        <w:t xml:space="preserve">, </w:t>
      </w:r>
      <w:r w:rsidR="00282F43" w:rsidRPr="006B29B7">
        <w:rPr>
          <w:szCs w:val="22"/>
          <w:lang w:val="es-CO"/>
        </w:rPr>
        <w:t xml:space="preserve">allí </w:t>
      </w:r>
      <w:r w:rsidR="008B5CB3" w:rsidRPr="006B29B7">
        <w:rPr>
          <w:szCs w:val="22"/>
          <w:lang w:val="es-CO"/>
        </w:rPr>
        <w:t>se configur</w:t>
      </w:r>
      <w:r w:rsidR="00E106A8" w:rsidRPr="006B29B7">
        <w:rPr>
          <w:szCs w:val="22"/>
          <w:lang w:val="es-CO"/>
        </w:rPr>
        <w:t>ó</w:t>
      </w:r>
      <w:r w:rsidR="008B5CB3" w:rsidRPr="006B29B7">
        <w:rPr>
          <w:szCs w:val="22"/>
          <w:lang w:val="es-CO"/>
        </w:rPr>
        <w:t xml:space="preserve"> Boinc</w:t>
      </w:r>
      <w:r w:rsidR="001F097C" w:rsidRPr="006B29B7">
        <w:rPr>
          <w:szCs w:val="22"/>
          <w:lang w:val="es-CO"/>
        </w:rPr>
        <w:t>.</w:t>
      </w:r>
      <w:r w:rsidR="00B81973" w:rsidRPr="006B29B7">
        <w:rPr>
          <w:szCs w:val="22"/>
          <w:lang w:val="es-CO"/>
        </w:rPr>
        <w:t xml:space="preserve"> </w:t>
      </w:r>
      <w:r w:rsidR="00AC2B96" w:rsidRPr="006B29B7">
        <w:rPr>
          <w:szCs w:val="22"/>
          <w:lang w:val="es-CO"/>
        </w:rPr>
        <w:t>Estos VPS se crearon con el</w:t>
      </w:r>
      <w:r w:rsidR="005C3AD6" w:rsidRPr="006B29B7">
        <w:rPr>
          <w:szCs w:val="22"/>
          <w:lang w:val="es-CO"/>
        </w:rPr>
        <w:t xml:space="preserve"> </w:t>
      </w:r>
      <w:r w:rsidR="00B81973" w:rsidRPr="006B29B7">
        <w:rPr>
          <w:szCs w:val="22"/>
          <w:lang w:val="es-CO"/>
        </w:rPr>
        <w:t>sistema operativo</w:t>
      </w:r>
      <w:r w:rsidR="005C3AD6" w:rsidRPr="006B29B7">
        <w:rPr>
          <w:szCs w:val="22"/>
          <w:lang w:val="es-CO"/>
        </w:rPr>
        <w:t xml:space="preserve"> </w:t>
      </w:r>
      <w:r w:rsidR="00B81973" w:rsidRPr="006B29B7">
        <w:rPr>
          <w:szCs w:val="22"/>
          <w:lang w:val="es-CO"/>
        </w:rPr>
        <w:t>Linux</w:t>
      </w:r>
      <w:r w:rsidR="00805FAD" w:rsidRPr="006B29B7">
        <w:rPr>
          <w:szCs w:val="22"/>
          <w:lang w:val="es-CO"/>
        </w:rPr>
        <w:t>,</w:t>
      </w:r>
      <w:r w:rsidR="00B81973" w:rsidRPr="006B29B7">
        <w:rPr>
          <w:szCs w:val="22"/>
          <w:lang w:val="es-CO"/>
        </w:rPr>
        <w:t xml:space="preserve"> d</w:t>
      </w:r>
      <w:r w:rsidR="005C3AD6" w:rsidRPr="006B29B7">
        <w:rPr>
          <w:szCs w:val="22"/>
          <w:lang w:val="es-CO"/>
        </w:rPr>
        <w:t>istribución Ubuntu 14.04</w:t>
      </w:r>
      <w:r w:rsidR="00580437" w:rsidRPr="006B29B7">
        <w:rPr>
          <w:szCs w:val="22"/>
          <w:lang w:val="es-CO"/>
        </w:rPr>
        <w:t xml:space="preserve"> </w:t>
      </w:r>
      <w:r w:rsidR="00335751" w:rsidRPr="006B29B7">
        <w:rPr>
          <w:szCs w:val="22"/>
          <w:lang w:val="es-CO"/>
        </w:rPr>
        <w:t>al cual se le agregó</w:t>
      </w:r>
      <w:r w:rsidR="005C3AD6" w:rsidRPr="006B29B7">
        <w:rPr>
          <w:szCs w:val="22"/>
          <w:lang w:val="es-CO"/>
        </w:rPr>
        <w:t xml:space="preserve"> </w:t>
      </w:r>
      <w:r w:rsidR="00C87DE2" w:rsidRPr="006B29B7">
        <w:rPr>
          <w:szCs w:val="22"/>
          <w:lang w:val="es-CO"/>
        </w:rPr>
        <w:t>A</w:t>
      </w:r>
      <w:r w:rsidR="005C3AD6" w:rsidRPr="006B29B7">
        <w:rPr>
          <w:szCs w:val="22"/>
          <w:lang w:val="es-CO"/>
        </w:rPr>
        <w:t>pache</w:t>
      </w:r>
      <w:r w:rsidR="00C87DE2" w:rsidRPr="006B29B7">
        <w:rPr>
          <w:szCs w:val="22"/>
          <w:lang w:val="es-CO"/>
        </w:rPr>
        <w:t xml:space="preserve"> 2.4.7</w:t>
      </w:r>
      <w:r w:rsidR="005C3AD6" w:rsidRPr="006B29B7">
        <w:rPr>
          <w:szCs w:val="22"/>
          <w:lang w:val="es-CO"/>
        </w:rPr>
        <w:t xml:space="preserve"> y MyS</w:t>
      </w:r>
      <w:r w:rsidR="00AC2B96" w:rsidRPr="006B29B7">
        <w:rPr>
          <w:szCs w:val="22"/>
          <w:lang w:val="es-CO"/>
        </w:rPr>
        <w:t>QL</w:t>
      </w:r>
      <w:r w:rsidR="00C87DE2" w:rsidRPr="006B29B7">
        <w:rPr>
          <w:szCs w:val="22"/>
          <w:lang w:val="es-CO"/>
        </w:rPr>
        <w:t xml:space="preserve"> 5.7</w:t>
      </w:r>
      <w:r w:rsidR="00805FAD" w:rsidRPr="006B29B7">
        <w:rPr>
          <w:szCs w:val="22"/>
          <w:lang w:val="es-CO"/>
        </w:rPr>
        <w:t>,</w:t>
      </w:r>
      <w:r w:rsidR="00580437" w:rsidRPr="006B29B7">
        <w:rPr>
          <w:szCs w:val="22"/>
          <w:lang w:val="es-CO"/>
        </w:rPr>
        <w:t xml:space="preserve"> </w:t>
      </w:r>
      <w:r w:rsidR="002318FF" w:rsidRPr="006B29B7">
        <w:rPr>
          <w:szCs w:val="22"/>
          <w:lang w:val="es-CO"/>
        </w:rPr>
        <w:t>ya con estos dos componentes funcionando</w:t>
      </w:r>
      <w:r w:rsidR="00580437" w:rsidRPr="006B29B7">
        <w:rPr>
          <w:szCs w:val="22"/>
          <w:lang w:val="es-CO"/>
        </w:rPr>
        <w:t xml:space="preserve"> se instalaron las</w:t>
      </w:r>
      <w:r w:rsidR="003C75FA" w:rsidRPr="006B29B7">
        <w:rPr>
          <w:szCs w:val="22"/>
          <w:lang w:val="es-CO"/>
        </w:rPr>
        <w:t xml:space="preserve"> dependencias </w:t>
      </w:r>
      <w:r w:rsidR="00580437" w:rsidRPr="006B29B7">
        <w:rPr>
          <w:szCs w:val="22"/>
          <w:lang w:val="es-CO"/>
        </w:rPr>
        <w:t>necesari</w:t>
      </w:r>
      <w:r w:rsidR="003C75FA" w:rsidRPr="006B29B7">
        <w:rPr>
          <w:szCs w:val="22"/>
          <w:lang w:val="es-CO"/>
        </w:rPr>
        <w:t>a</w:t>
      </w:r>
      <w:r w:rsidR="00580437" w:rsidRPr="006B29B7">
        <w:rPr>
          <w:szCs w:val="22"/>
          <w:lang w:val="es-CO"/>
        </w:rPr>
        <w:t>s para el funcionamiento de</w:t>
      </w:r>
      <w:r w:rsidR="003C75FA" w:rsidRPr="006B29B7">
        <w:rPr>
          <w:szCs w:val="22"/>
          <w:lang w:val="es-CO"/>
        </w:rPr>
        <w:t xml:space="preserve"> la </w:t>
      </w:r>
      <w:r w:rsidR="006F45AF" w:rsidRPr="006B29B7">
        <w:rPr>
          <w:szCs w:val="22"/>
          <w:lang w:val="es-CO"/>
        </w:rPr>
        <w:t xml:space="preserve">Grid </w:t>
      </w:r>
      <w:r w:rsidR="00580437" w:rsidRPr="006B29B7">
        <w:rPr>
          <w:szCs w:val="22"/>
          <w:lang w:val="es-CO"/>
        </w:rPr>
        <w:t>y</w:t>
      </w:r>
      <w:r w:rsidR="00335751" w:rsidRPr="006B29B7">
        <w:rPr>
          <w:szCs w:val="22"/>
          <w:lang w:val="es-CO"/>
        </w:rPr>
        <w:t xml:space="preserve"> se </w:t>
      </w:r>
      <w:r w:rsidR="00F02FCD" w:rsidRPr="006B29B7">
        <w:rPr>
          <w:szCs w:val="22"/>
          <w:lang w:val="es-CO"/>
        </w:rPr>
        <w:t>clonó el repositorio</w:t>
      </w:r>
      <w:r w:rsidR="003C75FA" w:rsidRPr="006B29B7">
        <w:rPr>
          <w:szCs w:val="22"/>
          <w:lang w:val="es-CO"/>
        </w:rPr>
        <w:t xml:space="preserve"> con el código fuente de Boinc</w:t>
      </w:r>
      <w:r w:rsidR="00580437" w:rsidRPr="006B29B7">
        <w:rPr>
          <w:szCs w:val="22"/>
          <w:lang w:val="es-CO"/>
        </w:rPr>
        <w:t xml:space="preserve">. Se </w:t>
      </w:r>
      <w:r w:rsidR="00F02FCD" w:rsidRPr="006B29B7">
        <w:rPr>
          <w:szCs w:val="22"/>
          <w:lang w:val="es-CO"/>
        </w:rPr>
        <w:t xml:space="preserve">creó el </w:t>
      </w:r>
      <w:r w:rsidR="00580437" w:rsidRPr="006B29B7">
        <w:rPr>
          <w:szCs w:val="22"/>
          <w:lang w:val="es-CO"/>
        </w:rPr>
        <w:t xml:space="preserve">usuario </w:t>
      </w:r>
      <w:r w:rsidR="00580437" w:rsidRPr="006B29B7">
        <w:rPr>
          <w:b/>
          <w:szCs w:val="22"/>
          <w:lang w:val="es-CO"/>
        </w:rPr>
        <w:t>boincadm</w:t>
      </w:r>
      <w:r w:rsidR="00580437" w:rsidRPr="006B29B7">
        <w:rPr>
          <w:szCs w:val="22"/>
          <w:lang w:val="es-CO"/>
        </w:rPr>
        <w:t xml:space="preserve"> y </w:t>
      </w:r>
      <w:r w:rsidR="00F02FCD" w:rsidRPr="006B29B7">
        <w:rPr>
          <w:szCs w:val="22"/>
          <w:lang w:val="es-CO"/>
        </w:rPr>
        <w:t xml:space="preserve">se agregó al grupo </w:t>
      </w:r>
      <w:r w:rsidR="00580437" w:rsidRPr="006B29B7">
        <w:rPr>
          <w:b/>
          <w:szCs w:val="22"/>
          <w:lang w:val="es-CO"/>
        </w:rPr>
        <w:t>www-data</w:t>
      </w:r>
      <w:r w:rsidR="00580437" w:rsidRPr="006B29B7">
        <w:rPr>
          <w:szCs w:val="22"/>
          <w:lang w:val="es-CO"/>
        </w:rPr>
        <w:t xml:space="preserve">, para la ejecución </w:t>
      </w:r>
      <w:r w:rsidR="00335751" w:rsidRPr="006B29B7">
        <w:rPr>
          <w:szCs w:val="22"/>
          <w:lang w:val="es-CO"/>
        </w:rPr>
        <w:t xml:space="preserve">y administración </w:t>
      </w:r>
      <w:r w:rsidR="00580437" w:rsidRPr="006B29B7">
        <w:rPr>
          <w:szCs w:val="22"/>
          <w:lang w:val="es-CO"/>
        </w:rPr>
        <w:t xml:space="preserve">de la Grid </w:t>
      </w:r>
      <w:r w:rsidR="00F02FCD" w:rsidRPr="006B29B7">
        <w:rPr>
          <w:szCs w:val="22"/>
          <w:lang w:val="es-CO"/>
        </w:rPr>
        <w:t>con permisos para operar sobre</w:t>
      </w:r>
      <w:r w:rsidR="00580437" w:rsidRPr="006B29B7">
        <w:rPr>
          <w:szCs w:val="22"/>
          <w:lang w:val="es-CO"/>
        </w:rPr>
        <w:t xml:space="preserve"> el servidor web apache. </w:t>
      </w:r>
      <w:r w:rsidR="00644CE6" w:rsidRPr="006B29B7">
        <w:rPr>
          <w:szCs w:val="22"/>
          <w:lang w:val="es-CO"/>
        </w:rPr>
        <w:t>Fue</w:t>
      </w:r>
      <w:r w:rsidR="00580437" w:rsidRPr="006B29B7">
        <w:rPr>
          <w:szCs w:val="22"/>
          <w:lang w:val="es-CO"/>
        </w:rPr>
        <w:t xml:space="preserve"> necesario otorgarle</w:t>
      </w:r>
      <w:r w:rsidR="00A561C9" w:rsidRPr="006B29B7">
        <w:rPr>
          <w:szCs w:val="22"/>
          <w:lang w:val="es-CO"/>
        </w:rPr>
        <w:t xml:space="preserve"> </w:t>
      </w:r>
      <w:r w:rsidR="00580437" w:rsidRPr="006B29B7">
        <w:rPr>
          <w:szCs w:val="22"/>
          <w:lang w:val="es-CO"/>
        </w:rPr>
        <w:t xml:space="preserve">los permisos de escritura, lectura y ejecución </w:t>
      </w:r>
      <w:r w:rsidR="002318FF" w:rsidRPr="006B29B7">
        <w:rPr>
          <w:szCs w:val="22"/>
          <w:lang w:val="es-CO"/>
        </w:rPr>
        <w:t xml:space="preserve">al usuario </w:t>
      </w:r>
      <w:r w:rsidR="002318FF" w:rsidRPr="006B29B7">
        <w:rPr>
          <w:b/>
          <w:szCs w:val="22"/>
          <w:lang w:val="es-CO"/>
        </w:rPr>
        <w:t xml:space="preserve">boincadm </w:t>
      </w:r>
      <w:r w:rsidR="00580437" w:rsidRPr="006B29B7">
        <w:rPr>
          <w:szCs w:val="22"/>
          <w:lang w:val="es-CO"/>
        </w:rPr>
        <w:t xml:space="preserve">sobre las carpetas que contendrán el proyecto </w:t>
      </w:r>
      <w:r w:rsidR="0052377B" w:rsidRPr="006B29B7">
        <w:rPr>
          <w:szCs w:val="22"/>
          <w:lang w:val="es-CO"/>
        </w:rPr>
        <w:t>con el que se probará el servidor Boinc</w:t>
      </w:r>
      <w:r w:rsidR="00580437" w:rsidRPr="006B29B7">
        <w:rPr>
          <w:szCs w:val="22"/>
          <w:lang w:val="es-CO"/>
        </w:rPr>
        <w:t>.</w:t>
      </w:r>
      <w:r w:rsidR="00335751" w:rsidRPr="006B29B7">
        <w:rPr>
          <w:szCs w:val="22"/>
          <w:lang w:val="es-CO"/>
        </w:rPr>
        <w:t xml:space="preserve"> </w:t>
      </w:r>
      <w:r w:rsidR="005A23F1" w:rsidRPr="006B29B7">
        <w:rPr>
          <w:szCs w:val="22"/>
          <w:lang w:val="es-CO"/>
        </w:rPr>
        <w:t>S</w:t>
      </w:r>
      <w:r w:rsidR="00335751" w:rsidRPr="006B29B7">
        <w:rPr>
          <w:szCs w:val="22"/>
          <w:lang w:val="es-CO"/>
        </w:rPr>
        <w:t>e compiló el código fuente de Boinc</w:t>
      </w:r>
      <w:r w:rsidR="005A23F1" w:rsidRPr="006B29B7">
        <w:rPr>
          <w:szCs w:val="22"/>
          <w:lang w:val="es-CO"/>
        </w:rPr>
        <w:t>,</w:t>
      </w:r>
      <w:r w:rsidR="00335751" w:rsidRPr="006B29B7">
        <w:rPr>
          <w:szCs w:val="22"/>
          <w:lang w:val="es-CO"/>
        </w:rPr>
        <w:t xml:space="preserve"> finalizando así la instalación de la Grid en el servidor</w:t>
      </w:r>
      <w:r w:rsidR="00805FAD" w:rsidRPr="006B29B7">
        <w:rPr>
          <w:szCs w:val="22"/>
          <w:lang w:val="es-CO"/>
        </w:rPr>
        <w:t>.</w:t>
      </w:r>
      <w:r w:rsidR="003D0E70" w:rsidRPr="006B29B7">
        <w:rPr>
          <w:szCs w:val="22"/>
          <w:lang w:val="es-CO"/>
        </w:rPr>
        <w:t xml:space="preserve"> </w:t>
      </w:r>
      <w:r w:rsidR="00805FAD" w:rsidRPr="006B29B7">
        <w:rPr>
          <w:szCs w:val="22"/>
          <w:lang w:val="es-CO"/>
        </w:rPr>
        <w:t>L</w:t>
      </w:r>
      <w:r w:rsidR="003D0E70" w:rsidRPr="006B29B7">
        <w:rPr>
          <w:szCs w:val="22"/>
          <w:lang w:val="es-CO"/>
        </w:rPr>
        <w:t xml:space="preserve">os detalles específicos del proceso de instalación y configuración se </w:t>
      </w:r>
      <w:r w:rsidR="00E106A8" w:rsidRPr="006B29B7">
        <w:rPr>
          <w:szCs w:val="22"/>
          <w:lang w:val="es-CO"/>
        </w:rPr>
        <w:t xml:space="preserve">encuentran </w:t>
      </w:r>
      <w:r w:rsidR="003D0E70" w:rsidRPr="006B29B7">
        <w:rPr>
          <w:szCs w:val="22"/>
          <w:lang w:val="es-CO"/>
        </w:rPr>
        <w:t xml:space="preserve">en el </w:t>
      </w:r>
      <w:r w:rsidR="00C4361E" w:rsidRPr="006B29B7">
        <w:rPr>
          <w:szCs w:val="22"/>
          <w:lang w:val="es-CO"/>
        </w:rPr>
        <w:t xml:space="preserve">Anexo </w:t>
      </w:r>
      <w:r w:rsidR="00787D84" w:rsidRPr="006B29B7">
        <w:rPr>
          <w:szCs w:val="22"/>
          <w:lang w:val="es-CO"/>
        </w:rPr>
        <w:t>2:</w:t>
      </w:r>
      <w:r w:rsidR="00C4361E" w:rsidRPr="006B29B7">
        <w:rPr>
          <w:szCs w:val="22"/>
          <w:lang w:val="es-CO"/>
        </w:rPr>
        <w:t xml:space="preserve"> </w:t>
      </w:r>
      <w:r w:rsidR="00787D84" w:rsidRPr="006B29B7">
        <w:rPr>
          <w:szCs w:val="22"/>
          <w:lang w:val="es-CO"/>
        </w:rPr>
        <w:t>C</w:t>
      </w:r>
      <w:r w:rsidR="00C4361E" w:rsidRPr="006B29B7">
        <w:rPr>
          <w:szCs w:val="22"/>
          <w:lang w:val="es-CO"/>
        </w:rPr>
        <w:t>onfigurar Servidor Boinc</w:t>
      </w:r>
      <w:r w:rsidR="00684D52" w:rsidRPr="006B29B7">
        <w:rPr>
          <w:szCs w:val="22"/>
          <w:lang w:val="es-CO"/>
        </w:rPr>
        <w:t>.</w:t>
      </w:r>
    </w:p>
    <w:p w14:paraId="3D1EC68C" w14:textId="431D6374" w:rsidR="006D7214" w:rsidRDefault="006D7214" w:rsidP="006D7214">
      <w:pPr>
        <w:pStyle w:val="Ttulo2"/>
        <w:numPr>
          <w:ilvl w:val="0"/>
          <w:numId w:val="2"/>
        </w:numPr>
        <w:rPr>
          <w:lang w:val="es-CO"/>
        </w:rPr>
      </w:pPr>
      <w:bookmarkStart w:id="225" w:name="_Toc467015883"/>
      <w:r w:rsidRPr="00A514E5">
        <w:rPr>
          <w:lang w:val="es-CO"/>
        </w:rPr>
        <w:lastRenderedPageBreak/>
        <w:t xml:space="preserve">Uso del </w:t>
      </w:r>
      <w:r w:rsidRPr="00DF63DD">
        <w:rPr>
          <w:lang w:val="es-CO"/>
        </w:rPr>
        <w:t>servidor</w:t>
      </w:r>
      <w:bookmarkEnd w:id="225"/>
    </w:p>
    <w:p w14:paraId="606900CC" w14:textId="77777777" w:rsidR="006D7214" w:rsidRPr="00C57147" w:rsidRDefault="006D7214" w:rsidP="00C57147">
      <w:pPr>
        <w:pStyle w:val="Prrafodelista"/>
        <w:spacing w:before="0" w:after="0" w:line="240" w:lineRule="auto"/>
        <w:ind w:left="391"/>
        <w:rPr>
          <w:sz w:val="24"/>
          <w:szCs w:val="24"/>
          <w:lang w:val="es-CO"/>
        </w:rPr>
      </w:pPr>
      <w:r w:rsidRPr="00C57147">
        <w:rPr>
          <w:sz w:val="24"/>
          <w:szCs w:val="24"/>
          <w:lang w:val="es-CO"/>
        </w:rPr>
        <w:t xml:space="preserve">Ya con el servidor Boinc configurado, se decidió hacer el despliegue, primero en computadores de escritorio y luego en dispositivos móviles. De esa forma los estudiantes, autores de este trabajo, se familiarizaron con el uso de la herramienta, pasando de lo más sencillo a lo más complejo. </w:t>
      </w:r>
      <w:bookmarkStart w:id="226" w:name="_Toc465110002"/>
      <w:bookmarkStart w:id="227" w:name="_Toc465110083"/>
      <w:bookmarkStart w:id="228" w:name="_Toc465111266"/>
      <w:bookmarkStart w:id="229" w:name="_Toc465111458"/>
      <w:bookmarkStart w:id="230" w:name="_Toc465278673"/>
      <w:bookmarkStart w:id="231" w:name="_Toc465278950"/>
      <w:bookmarkStart w:id="232" w:name="_Toc465284861"/>
      <w:bookmarkStart w:id="233" w:name="_Toc465367923"/>
      <w:bookmarkStart w:id="234" w:name="_Toc465368049"/>
      <w:bookmarkStart w:id="235" w:name="_Toc465110003"/>
      <w:bookmarkStart w:id="236" w:name="_Toc465110084"/>
      <w:bookmarkStart w:id="237" w:name="_Toc465111267"/>
      <w:bookmarkStart w:id="238" w:name="_Toc465111459"/>
      <w:bookmarkStart w:id="239" w:name="_Toc465278674"/>
      <w:bookmarkStart w:id="240" w:name="_Toc465278951"/>
      <w:bookmarkStart w:id="241" w:name="_Toc465284862"/>
      <w:bookmarkStart w:id="242" w:name="_Toc465367924"/>
      <w:bookmarkStart w:id="243" w:name="_Toc465368050"/>
      <w:bookmarkStart w:id="244" w:name="_Toc465110004"/>
      <w:bookmarkStart w:id="245" w:name="_Toc465110085"/>
      <w:bookmarkStart w:id="246" w:name="_Toc465111268"/>
      <w:bookmarkStart w:id="247" w:name="_Toc465111460"/>
      <w:bookmarkStart w:id="248" w:name="_Toc465278675"/>
      <w:bookmarkStart w:id="249" w:name="_Toc465278952"/>
      <w:bookmarkStart w:id="250" w:name="_Toc465284863"/>
      <w:bookmarkStart w:id="251" w:name="_Toc465367925"/>
      <w:bookmarkStart w:id="252" w:name="_Toc465368051"/>
      <w:bookmarkStart w:id="253" w:name="_Toc465110005"/>
      <w:bookmarkStart w:id="254" w:name="_Toc465110086"/>
      <w:bookmarkStart w:id="255" w:name="_Toc465111269"/>
      <w:bookmarkStart w:id="256" w:name="_Toc465111461"/>
      <w:bookmarkStart w:id="257" w:name="_Toc465278676"/>
      <w:bookmarkStart w:id="258" w:name="_Toc465278953"/>
      <w:bookmarkStart w:id="259" w:name="_Toc465284864"/>
      <w:bookmarkStart w:id="260" w:name="_Toc465367926"/>
      <w:bookmarkStart w:id="261" w:name="_Toc465368052"/>
      <w:bookmarkStart w:id="262" w:name="_Toc465110006"/>
      <w:bookmarkStart w:id="263" w:name="_Toc465110087"/>
      <w:bookmarkStart w:id="264" w:name="_Toc465111270"/>
      <w:bookmarkStart w:id="265" w:name="_Toc465111462"/>
      <w:bookmarkStart w:id="266" w:name="_Toc465278677"/>
      <w:bookmarkStart w:id="267" w:name="_Toc465278954"/>
      <w:bookmarkStart w:id="268" w:name="_Toc465284865"/>
      <w:bookmarkStart w:id="269" w:name="_Toc465367927"/>
      <w:bookmarkStart w:id="270" w:name="_Toc46536805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0FC3AA4D" w14:textId="77777777" w:rsidR="006D7214" w:rsidRPr="006D7214" w:rsidRDefault="006D7214" w:rsidP="006D7214">
      <w:pPr>
        <w:ind w:left="360"/>
        <w:rPr>
          <w:lang w:val="es-CO"/>
        </w:rPr>
      </w:pPr>
    </w:p>
    <w:p w14:paraId="0CCB8311" w14:textId="3CC86F95" w:rsidR="00D70345" w:rsidRPr="005E7E9D" w:rsidRDefault="00D70345" w:rsidP="005E7E9D">
      <w:pPr>
        <w:pStyle w:val="Ttulo3"/>
        <w:numPr>
          <w:ilvl w:val="1"/>
          <w:numId w:val="2"/>
        </w:numPr>
        <w:rPr>
          <w:lang w:val="es-ES"/>
        </w:rPr>
      </w:pPr>
      <w:bookmarkStart w:id="271" w:name="_Toc467015884"/>
      <w:r w:rsidRPr="005E7E9D">
        <w:rPr>
          <w:lang w:val="es-ES"/>
        </w:rPr>
        <w:t xml:space="preserve">Ejecución </w:t>
      </w:r>
      <w:r w:rsidR="0033018B" w:rsidRPr="005E7E9D">
        <w:rPr>
          <w:lang w:val="es-ES"/>
        </w:rPr>
        <w:t>de un</w:t>
      </w:r>
      <w:r w:rsidRPr="005E7E9D">
        <w:rPr>
          <w:lang w:val="es-ES"/>
        </w:rPr>
        <w:t xml:space="preserve"> “Hola Mundo”</w:t>
      </w:r>
      <w:bookmarkEnd w:id="271"/>
    </w:p>
    <w:p w14:paraId="766FECC1"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272" w:name="_Toc467012493"/>
      <w:bookmarkStart w:id="273" w:name="_Toc467012592"/>
      <w:bookmarkStart w:id="274" w:name="_Toc467013959"/>
      <w:bookmarkStart w:id="275" w:name="_Toc467015251"/>
      <w:bookmarkStart w:id="276" w:name="_Toc467015644"/>
      <w:bookmarkStart w:id="277" w:name="_Toc467015773"/>
      <w:bookmarkEnd w:id="272"/>
      <w:bookmarkEnd w:id="273"/>
      <w:bookmarkEnd w:id="274"/>
      <w:bookmarkEnd w:id="275"/>
      <w:bookmarkEnd w:id="276"/>
      <w:bookmarkEnd w:id="277"/>
    </w:p>
    <w:p w14:paraId="3EDA9030"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278" w:name="_Toc467012494"/>
      <w:bookmarkStart w:id="279" w:name="_Toc467012593"/>
      <w:bookmarkStart w:id="280" w:name="_Toc467013960"/>
      <w:bookmarkStart w:id="281" w:name="_Toc467015252"/>
      <w:bookmarkStart w:id="282" w:name="_Toc467015645"/>
      <w:bookmarkStart w:id="283" w:name="_Toc467015774"/>
      <w:bookmarkEnd w:id="278"/>
      <w:bookmarkEnd w:id="279"/>
      <w:bookmarkEnd w:id="280"/>
      <w:bookmarkEnd w:id="281"/>
      <w:bookmarkEnd w:id="282"/>
      <w:bookmarkEnd w:id="283"/>
    </w:p>
    <w:p w14:paraId="61DA66D0"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284" w:name="_Toc467012495"/>
      <w:bookmarkStart w:id="285" w:name="_Toc467012594"/>
      <w:bookmarkStart w:id="286" w:name="_Toc467013961"/>
      <w:bookmarkStart w:id="287" w:name="_Toc467015253"/>
      <w:bookmarkStart w:id="288" w:name="_Toc467015646"/>
      <w:bookmarkStart w:id="289" w:name="_Toc467015775"/>
      <w:bookmarkEnd w:id="284"/>
      <w:bookmarkEnd w:id="285"/>
      <w:bookmarkEnd w:id="286"/>
      <w:bookmarkEnd w:id="287"/>
      <w:bookmarkEnd w:id="288"/>
      <w:bookmarkEnd w:id="289"/>
    </w:p>
    <w:p w14:paraId="12A7308D"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290" w:name="_Toc467012496"/>
      <w:bookmarkStart w:id="291" w:name="_Toc467012595"/>
      <w:bookmarkStart w:id="292" w:name="_Toc467013962"/>
      <w:bookmarkStart w:id="293" w:name="_Toc467015254"/>
      <w:bookmarkStart w:id="294" w:name="_Toc467015647"/>
      <w:bookmarkStart w:id="295" w:name="_Toc467015776"/>
      <w:bookmarkEnd w:id="290"/>
      <w:bookmarkEnd w:id="291"/>
      <w:bookmarkEnd w:id="292"/>
      <w:bookmarkEnd w:id="293"/>
      <w:bookmarkEnd w:id="294"/>
      <w:bookmarkEnd w:id="295"/>
    </w:p>
    <w:p w14:paraId="32FE55C8"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296" w:name="_Toc467012497"/>
      <w:bookmarkStart w:id="297" w:name="_Toc467012596"/>
      <w:bookmarkStart w:id="298" w:name="_Toc467013963"/>
      <w:bookmarkStart w:id="299" w:name="_Toc467015255"/>
      <w:bookmarkStart w:id="300" w:name="_Toc467015648"/>
      <w:bookmarkStart w:id="301" w:name="_Toc467015777"/>
      <w:bookmarkEnd w:id="296"/>
      <w:bookmarkEnd w:id="297"/>
      <w:bookmarkEnd w:id="298"/>
      <w:bookmarkEnd w:id="299"/>
      <w:bookmarkEnd w:id="300"/>
      <w:bookmarkEnd w:id="301"/>
    </w:p>
    <w:p w14:paraId="622DBB36" w14:textId="77777777" w:rsidR="00D70345" w:rsidRPr="00E33355" w:rsidRDefault="00D70345" w:rsidP="00B70135">
      <w:pPr>
        <w:pStyle w:val="Prrafodelista"/>
        <w:keepNext/>
        <w:numPr>
          <w:ilvl w:val="0"/>
          <w:numId w:val="20"/>
        </w:numPr>
        <w:contextualSpacing w:val="0"/>
        <w:jc w:val="left"/>
        <w:outlineLvl w:val="2"/>
        <w:rPr>
          <w:rStyle w:val="Refdecomentario"/>
          <w:rFonts w:ascii="Arial" w:hAnsi="Arial"/>
          <w:b/>
          <w:vanish/>
        </w:rPr>
      </w:pPr>
      <w:bookmarkStart w:id="302" w:name="_Toc467012498"/>
      <w:bookmarkStart w:id="303" w:name="_Toc467012597"/>
      <w:bookmarkStart w:id="304" w:name="_Toc467013964"/>
      <w:bookmarkStart w:id="305" w:name="_Toc467015256"/>
      <w:bookmarkStart w:id="306" w:name="_Toc467015649"/>
      <w:bookmarkStart w:id="307" w:name="_Toc467015778"/>
      <w:bookmarkEnd w:id="302"/>
      <w:bookmarkEnd w:id="303"/>
      <w:bookmarkEnd w:id="304"/>
      <w:bookmarkEnd w:id="305"/>
      <w:bookmarkEnd w:id="306"/>
      <w:bookmarkEnd w:id="307"/>
    </w:p>
    <w:p w14:paraId="6CF29976" w14:textId="77777777" w:rsidR="00D70345" w:rsidRDefault="00D70345" w:rsidP="00D70345">
      <w:pPr>
        <w:ind w:left="1080"/>
        <w:jc w:val="both"/>
        <w:rPr>
          <w:szCs w:val="22"/>
          <w:lang w:val="es-CO"/>
        </w:rPr>
      </w:pPr>
      <w:r w:rsidRPr="00EE419B">
        <w:rPr>
          <w:szCs w:val="22"/>
          <w:lang w:val="es-CO"/>
        </w:rPr>
        <w:t>Inicialmente se usó el Boinc con la clásica aplicación “¡Hola Mundo!”, esta se probó con un cliente Linux instalado y configurado localmente en una máquina distinta a donde se encontraba el servidor Boinc. Posterior a este paso se siguió con el procedimiento de creación de un proyecto.  Luego se generó el ejecutable para la plataforma del cliente, Linux en este caso, y por último se creó una aplicación con su respectiva versión y plataforma donde s</w:t>
      </w:r>
      <w:r>
        <w:rPr>
          <w:szCs w:val="22"/>
          <w:lang w:val="es-CO"/>
        </w:rPr>
        <w:t>e ubicó el ejecutable generado.</w:t>
      </w:r>
    </w:p>
    <w:p w14:paraId="5D844898" w14:textId="5760BA02" w:rsidR="00D70345" w:rsidRPr="00D70345" w:rsidRDefault="00D70345" w:rsidP="00D70345">
      <w:pPr>
        <w:ind w:left="1080"/>
        <w:jc w:val="both"/>
        <w:rPr>
          <w:szCs w:val="22"/>
          <w:lang w:val="es-CO"/>
        </w:rPr>
      </w:pPr>
      <w:r w:rsidRPr="00EE419B">
        <w:rPr>
          <w:szCs w:val="22"/>
          <w:lang w:val="es-CO"/>
        </w:rPr>
        <w:t>Como resultado se pudo ejecutar una aplicación sencilla en distintos clientes Linux sin necesidad de modificar el código fuente de la aplicación</w:t>
      </w:r>
      <w:r>
        <w:rPr>
          <w:szCs w:val="22"/>
          <w:lang w:val="es-CO"/>
        </w:rPr>
        <w:t xml:space="preserve">, </w:t>
      </w:r>
      <w:r w:rsidRPr="00EE419B">
        <w:rPr>
          <w:szCs w:val="22"/>
          <w:lang w:val="es-CO"/>
        </w:rPr>
        <w:t xml:space="preserve"> para agregar las llamadas necesarias a las librerías de Boinc</w:t>
      </w:r>
      <w:r>
        <w:rPr>
          <w:szCs w:val="22"/>
          <w:lang w:val="es-CO"/>
        </w:rPr>
        <w:t xml:space="preserve">, </w:t>
      </w:r>
      <w:r w:rsidRPr="00EE419B">
        <w:rPr>
          <w:szCs w:val="22"/>
          <w:lang w:val="es-CO"/>
        </w:rPr>
        <w:t xml:space="preserve"> gracias al wrapper para Linux que provee Boinc.</w:t>
      </w:r>
    </w:p>
    <w:p w14:paraId="01947B97" w14:textId="6D5099BD" w:rsidR="00A52C7E" w:rsidRPr="005E7E9D" w:rsidRDefault="00A52C7E" w:rsidP="005E7E9D">
      <w:pPr>
        <w:pStyle w:val="Ttulo3"/>
        <w:numPr>
          <w:ilvl w:val="1"/>
          <w:numId w:val="2"/>
        </w:numPr>
        <w:rPr>
          <w:szCs w:val="22"/>
          <w:lang w:val="es-ES"/>
        </w:rPr>
      </w:pPr>
      <w:bookmarkStart w:id="308" w:name="_Toc467015885"/>
      <w:r w:rsidRPr="005E7E9D">
        <w:rPr>
          <w:lang w:val="es-ES"/>
        </w:rPr>
        <w:t xml:space="preserve">Filtro </w:t>
      </w:r>
      <w:r w:rsidR="005E7E9D" w:rsidRPr="005E7E9D">
        <w:rPr>
          <w:lang w:val="es-ES"/>
        </w:rPr>
        <w:t>Gaussiano</w:t>
      </w:r>
      <w:bookmarkEnd w:id="308"/>
    </w:p>
    <w:p w14:paraId="3B1A894B" w14:textId="761A168E" w:rsidR="00D9220A" w:rsidRPr="00EE419B" w:rsidRDefault="00315645" w:rsidP="00F62215">
      <w:pPr>
        <w:ind w:left="1080"/>
        <w:jc w:val="both"/>
        <w:rPr>
          <w:szCs w:val="22"/>
          <w:lang w:val="es-CO"/>
        </w:rPr>
      </w:pPr>
      <w:r w:rsidRPr="00EE419B">
        <w:rPr>
          <w:szCs w:val="22"/>
          <w:lang w:val="es-CO"/>
        </w:rPr>
        <w:t>El</w:t>
      </w:r>
      <w:r w:rsidR="00E15A73" w:rsidRPr="00EE419B">
        <w:rPr>
          <w:szCs w:val="22"/>
          <w:lang w:val="es-CO"/>
        </w:rPr>
        <w:t xml:space="preserve"> siguiente paso y </w:t>
      </w:r>
      <w:r w:rsidRPr="00EE419B">
        <w:rPr>
          <w:szCs w:val="22"/>
          <w:lang w:val="es-CO"/>
        </w:rPr>
        <w:t xml:space="preserve">con el fin de empezar a </w:t>
      </w:r>
      <w:r w:rsidR="00A344BD" w:rsidRPr="00EE419B">
        <w:rPr>
          <w:szCs w:val="22"/>
          <w:lang w:val="es-CO"/>
        </w:rPr>
        <w:t>incursionar</w:t>
      </w:r>
      <w:r w:rsidRPr="00EE419B">
        <w:rPr>
          <w:szCs w:val="22"/>
          <w:lang w:val="es-CO"/>
        </w:rPr>
        <w:t xml:space="preserve"> en </w:t>
      </w:r>
      <w:r w:rsidR="00476EBC" w:rsidRPr="00EE419B">
        <w:rPr>
          <w:szCs w:val="22"/>
          <w:lang w:val="es-CO"/>
        </w:rPr>
        <w:t xml:space="preserve">la ejecución de programas </w:t>
      </w:r>
      <w:r w:rsidRPr="00EE419B">
        <w:rPr>
          <w:szCs w:val="22"/>
          <w:lang w:val="es-CO"/>
        </w:rPr>
        <w:t>que procesen imágenes</w:t>
      </w:r>
      <w:r w:rsidR="00476EBC" w:rsidRPr="00EE419B">
        <w:rPr>
          <w:szCs w:val="22"/>
          <w:lang w:val="es-CO"/>
        </w:rPr>
        <w:t>,</w:t>
      </w:r>
      <w:r w:rsidRPr="00EE419B">
        <w:rPr>
          <w:szCs w:val="22"/>
          <w:lang w:val="es-CO"/>
        </w:rPr>
        <w:t xml:space="preserve"> se </w:t>
      </w:r>
      <w:r w:rsidR="0052017D" w:rsidRPr="00EE419B">
        <w:rPr>
          <w:szCs w:val="22"/>
          <w:lang w:val="es-CO"/>
        </w:rPr>
        <w:t>decidió ejecutar</w:t>
      </w:r>
      <w:r w:rsidR="00FA5C94" w:rsidRPr="00EE419B">
        <w:rPr>
          <w:szCs w:val="22"/>
          <w:lang w:val="es-CO"/>
        </w:rPr>
        <w:t xml:space="preserve"> </w:t>
      </w:r>
      <w:r w:rsidR="002D24BB" w:rsidRPr="00EE419B">
        <w:rPr>
          <w:szCs w:val="22"/>
          <w:lang w:val="es-CO"/>
        </w:rPr>
        <w:t>un</w:t>
      </w:r>
      <w:r w:rsidR="00201CED" w:rsidRPr="00EE419B">
        <w:rPr>
          <w:szCs w:val="22"/>
          <w:lang w:val="es-CO"/>
        </w:rPr>
        <w:t>a implementación en ITK del</w:t>
      </w:r>
      <w:r w:rsidR="002D24BB" w:rsidRPr="00EE419B">
        <w:rPr>
          <w:szCs w:val="22"/>
          <w:lang w:val="es-CO"/>
        </w:rPr>
        <w:t xml:space="preserve"> filtro Gaussiano llamado </w:t>
      </w:r>
      <w:r w:rsidR="00201CED" w:rsidRPr="0052017D">
        <w:rPr>
          <w:i/>
          <w:szCs w:val="22"/>
          <w:lang w:val="es-CO"/>
        </w:rPr>
        <w:t>Smoothing Recursive Gaussian Image Filter</w:t>
      </w:r>
      <w:r w:rsidR="00FA5C94" w:rsidRPr="00EE419B">
        <w:rPr>
          <w:i/>
          <w:szCs w:val="22"/>
          <w:lang w:val="es-CO"/>
        </w:rPr>
        <w:t xml:space="preserve">, </w:t>
      </w:r>
      <w:r w:rsidR="00A344BD" w:rsidRPr="00EE419B">
        <w:rPr>
          <w:szCs w:val="22"/>
          <w:lang w:val="es-CO"/>
        </w:rPr>
        <w:t>el c</w:t>
      </w:r>
      <w:r w:rsidR="00AE1C79" w:rsidRPr="00EE419B">
        <w:rPr>
          <w:szCs w:val="22"/>
          <w:lang w:val="es-CO"/>
        </w:rPr>
        <w:t>ual se encarga</w:t>
      </w:r>
      <w:r w:rsidR="00A344BD" w:rsidRPr="00EE419B">
        <w:rPr>
          <w:szCs w:val="22"/>
          <w:lang w:val="es-CO"/>
        </w:rPr>
        <w:t xml:space="preserve"> de aplicar una transparencia a la imagen que recib</w:t>
      </w:r>
      <w:r w:rsidR="00AE1C79" w:rsidRPr="00EE419B">
        <w:rPr>
          <w:szCs w:val="22"/>
          <w:lang w:val="es-CO"/>
        </w:rPr>
        <w:t>e</w:t>
      </w:r>
      <w:r w:rsidR="00A344BD" w:rsidRPr="00EE419B">
        <w:rPr>
          <w:szCs w:val="22"/>
          <w:lang w:val="es-CO"/>
        </w:rPr>
        <w:t xml:space="preserve"> como entrada</w:t>
      </w:r>
      <w:r w:rsidR="00612AA3" w:rsidRPr="00EE419B">
        <w:rPr>
          <w:szCs w:val="22"/>
          <w:lang w:val="es-CO"/>
        </w:rPr>
        <w:t>,</w:t>
      </w:r>
      <w:r w:rsidR="00A344BD" w:rsidRPr="00EE419B">
        <w:rPr>
          <w:szCs w:val="22"/>
          <w:lang w:val="es-CO"/>
        </w:rPr>
        <w:t xml:space="preserve"> generando así una imagen un poco más desenfocada</w:t>
      </w:r>
      <w:r w:rsidR="00AE1C79" w:rsidRPr="00EE419B">
        <w:rPr>
          <w:szCs w:val="22"/>
          <w:lang w:val="es-CO"/>
        </w:rPr>
        <w:t xml:space="preserve"> y borrosa</w:t>
      </w:r>
      <w:r w:rsidR="00A344BD" w:rsidRPr="00EE419B">
        <w:rPr>
          <w:szCs w:val="22"/>
          <w:lang w:val="es-CO"/>
        </w:rPr>
        <w:t xml:space="preserve"> que la original.</w:t>
      </w:r>
    </w:p>
    <w:p w14:paraId="724EFD39" w14:textId="7E5412A3" w:rsidR="00791837" w:rsidRDefault="003F5311" w:rsidP="00F62215">
      <w:pPr>
        <w:ind w:left="1080"/>
        <w:jc w:val="both"/>
        <w:rPr>
          <w:szCs w:val="22"/>
          <w:lang w:val="es-CO"/>
        </w:rPr>
      </w:pPr>
      <w:r w:rsidRPr="00EE419B">
        <w:rPr>
          <w:szCs w:val="22"/>
          <w:lang w:val="es-CO"/>
        </w:rPr>
        <w:t xml:space="preserve">El proceso que </w:t>
      </w:r>
      <w:r w:rsidR="00D9220A" w:rsidRPr="00EE419B">
        <w:rPr>
          <w:szCs w:val="22"/>
          <w:lang w:val="es-CO"/>
        </w:rPr>
        <w:t xml:space="preserve">se siguió </w:t>
      </w:r>
      <w:r w:rsidRPr="00EE419B">
        <w:rPr>
          <w:szCs w:val="22"/>
          <w:lang w:val="es-CO"/>
        </w:rPr>
        <w:t xml:space="preserve">fue </w:t>
      </w:r>
      <w:r w:rsidR="00FA5C94" w:rsidRPr="00EE419B">
        <w:rPr>
          <w:szCs w:val="22"/>
          <w:lang w:val="es-CO"/>
        </w:rPr>
        <w:t xml:space="preserve">similar al descrito en </w:t>
      </w:r>
      <w:r w:rsidR="00B16CA1">
        <w:rPr>
          <w:szCs w:val="22"/>
          <w:lang w:val="es-CO"/>
        </w:rPr>
        <w:t>7</w:t>
      </w:r>
      <w:r w:rsidR="00FA5C94" w:rsidRPr="00B16CA1">
        <w:rPr>
          <w:szCs w:val="22"/>
          <w:lang w:val="es-CO"/>
        </w:rPr>
        <w:t>.1</w:t>
      </w:r>
      <w:r w:rsidR="00FA5C94" w:rsidRPr="00EE419B">
        <w:rPr>
          <w:szCs w:val="22"/>
          <w:lang w:val="es-CO"/>
        </w:rPr>
        <w:t>.</w:t>
      </w:r>
      <w:r w:rsidRPr="00EE419B">
        <w:rPr>
          <w:szCs w:val="22"/>
          <w:lang w:val="es-CO"/>
        </w:rPr>
        <w:t xml:space="preserve"> </w:t>
      </w:r>
      <w:r w:rsidR="00FA5C94" w:rsidRPr="00EE419B">
        <w:rPr>
          <w:szCs w:val="22"/>
          <w:lang w:val="es-CO"/>
        </w:rPr>
        <w:t xml:space="preserve">No obstante, fue necesario </w:t>
      </w:r>
      <w:r w:rsidR="0052017D" w:rsidRPr="00EE419B">
        <w:rPr>
          <w:szCs w:val="22"/>
          <w:lang w:val="es-CO"/>
        </w:rPr>
        <w:t>compilar estáticamente</w:t>
      </w:r>
      <w:r w:rsidR="00612AA3" w:rsidRPr="00EE419B">
        <w:rPr>
          <w:szCs w:val="22"/>
          <w:lang w:val="es-CO"/>
        </w:rPr>
        <w:t xml:space="preserve"> </w:t>
      </w:r>
      <w:r w:rsidR="00FA5C94" w:rsidRPr="00EE419B">
        <w:rPr>
          <w:szCs w:val="22"/>
          <w:lang w:val="es-CO"/>
        </w:rPr>
        <w:t xml:space="preserve">la librería </w:t>
      </w:r>
      <w:r w:rsidR="00AE1C79" w:rsidRPr="00EE419B">
        <w:rPr>
          <w:szCs w:val="22"/>
          <w:lang w:val="es-CO"/>
        </w:rPr>
        <w:t>ITK para Linux</w:t>
      </w:r>
      <w:r w:rsidRPr="00EE419B">
        <w:rPr>
          <w:szCs w:val="22"/>
          <w:lang w:val="es-CO"/>
        </w:rPr>
        <w:t xml:space="preserve"> </w:t>
      </w:r>
      <w:r w:rsidR="00AE1C79" w:rsidRPr="00EE419B">
        <w:rPr>
          <w:szCs w:val="22"/>
          <w:lang w:val="es-CO"/>
        </w:rPr>
        <w:t xml:space="preserve">y </w:t>
      </w:r>
      <w:r w:rsidR="00FA5C94" w:rsidRPr="00EE419B">
        <w:rPr>
          <w:szCs w:val="22"/>
          <w:lang w:val="es-CO"/>
        </w:rPr>
        <w:t xml:space="preserve">enlazarla </w:t>
      </w:r>
      <w:r w:rsidR="00AE1C79" w:rsidRPr="00EE419B">
        <w:rPr>
          <w:szCs w:val="22"/>
          <w:lang w:val="es-CO"/>
        </w:rPr>
        <w:t>con el ejecutable generado para la versión de aplicación en Boinc.</w:t>
      </w:r>
      <w:r w:rsidR="001A4DF1" w:rsidRPr="00EE419B">
        <w:rPr>
          <w:szCs w:val="22"/>
          <w:lang w:val="es-CO"/>
        </w:rPr>
        <w:t xml:space="preserve"> Se obtuvo el mismo resultado que con la primera </w:t>
      </w:r>
      <w:r w:rsidR="0052017D" w:rsidRPr="00EE419B">
        <w:rPr>
          <w:szCs w:val="22"/>
          <w:lang w:val="es-CO"/>
        </w:rPr>
        <w:t>aplicación, la</w:t>
      </w:r>
      <w:r w:rsidR="00FA5C94" w:rsidRPr="00EE419B">
        <w:rPr>
          <w:szCs w:val="22"/>
          <w:lang w:val="es-CO"/>
        </w:rPr>
        <w:t xml:space="preserve"> ejecución fue exitosa y gracias al wrapper </w:t>
      </w:r>
      <w:r w:rsidR="001A4DF1" w:rsidRPr="00EE419B">
        <w:rPr>
          <w:szCs w:val="22"/>
          <w:lang w:val="es-CO"/>
        </w:rPr>
        <w:t xml:space="preserve">que provee Boinc para Linux </w:t>
      </w:r>
      <w:r w:rsidR="00FA5C94" w:rsidRPr="00EE419B">
        <w:rPr>
          <w:szCs w:val="22"/>
          <w:lang w:val="es-CO"/>
        </w:rPr>
        <w:t xml:space="preserve">no </w:t>
      </w:r>
      <w:r w:rsidR="00A60FA2">
        <w:rPr>
          <w:szCs w:val="22"/>
          <w:lang w:val="es-CO"/>
        </w:rPr>
        <w:t>fue</w:t>
      </w:r>
      <w:r w:rsidR="00FA5C94" w:rsidRPr="00EE419B">
        <w:rPr>
          <w:szCs w:val="22"/>
          <w:lang w:val="es-CO"/>
        </w:rPr>
        <w:t xml:space="preserve"> necesario modificar los algoritmos. </w:t>
      </w:r>
    </w:p>
    <w:p w14:paraId="188DD816" w14:textId="77777777" w:rsidR="0052017D" w:rsidRPr="00EE419B" w:rsidRDefault="0052017D" w:rsidP="00F62215">
      <w:pPr>
        <w:ind w:left="1080"/>
        <w:jc w:val="both"/>
        <w:rPr>
          <w:szCs w:val="22"/>
          <w:lang w:val="es-CO"/>
        </w:rPr>
      </w:pPr>
    </w:p>
    <w:p w14:paraId="3B340B70" w14:textId="46A0561A" w:rsidR="00E15A73" w:rsidRPr="00EE419B" w:rsidRDefault="00477AE2" w:rsidP="00F62215">
      <w:pPr>
        <w:jc w:val="both"/>
        <w:rPr>
          <w:szCs w:val="22"/>
          <w:lang w:val="es-CO"/>
        </w:rPr>
      </w:pPr>
      <w:r w:rsidRPr="00EE419B">
        <w:rPr>
          <w:szCs w:val="22"/>
          <w:lang w:val="es-CO"/>
        </w:rPr>
        <w:t xml:space="preserve">Con lo </w:t>
      </w:r>
      <w:r w:rsidR="00A52C7E" w:rsidRPr="00EE419B">
        <w:rPr>
          <w:szCs w:val="22"/>
          <w:lang w:val="es-CO"/>
        </w:rPr>
        <w:t xml:space="preserve">anterior </w:t>
      </w:r>
      <w:r w:rsidRPr="00EE419B">
        <w:rPr>
          <w:szCs w:val="22"/>
          <w:lang w:val="es-CO"/>
        </w:rPr>
        <w:t xml:space="preserve">se </w:t>
      </w:r>
      <w:r w:rsidR="00791837" w:rsidRPr="00EE419B">
        <w:rPr>
          <w:szCs w:val="22"/>
          <w:lang w:val="es-CO"/>
        </w:rPr>
        <w:t>resolvió la primera parte del problema: ejecutar algoritmos que procesen imágenes</w:t>
      </w:r>
      <w:r w:rsidR="00FA33C0" w:rsidRPr="00EE419B">
        <w:rPr>
          <w:szCs w:val="22"/>
          <w:lang w:val="es-CO"/>
        </w:rPr>
        <w:t xml:space="preserve"> </w:t>
      </w:r>
      <w:r w:rsidR="00791837" w:rsidRPr="00EE419B">
        <w:rPr>
          <w:szCs w:val="22"/>
          <w:lang w:val="es-CO"/>
        </w:rPr>
        <w:t xml:space="preserve">en la Grid Boinc, sin introducir aun dispositivos móviles. Se </w:t>
      </w:r>
      <w:r w:rsidRPr="00EE419B">
        <w:rPr>
          <w:szCs w:val="22"/>
          <w:lang w:val="es-CO"/>
        </w:rPr>
        <w:t>concluyó</w:t>
      </w:r>
      <w:r w:rsidR="00791837" w:rsidRPr="00EE419B">
        <w:rPr>
          <w:szCs w:val="22"/>
          <w:lang w:val="es-CO"/>
        </w:rPr>
        <w:t>, entonces,</w:t>
      </w:r>
      <w:r w:rsidRPr="00EE419B">
        <w:rPr>
          <w:szCs w:val="22"/>
          <w:lang w:val="es-CO"/>
        </w:rPr>
        <w:t xml:space="preserve"> que para correr </w:t>
      </w:r>
      <w:r w:rsidR="002117A6" w:rsidRPr="00EE419B">
        <w:rPr>
          <w:szCs w:val="22"/>
          <w:lang w:val="es-CO"/>
        </w:rPr>
        <w:t>cualquier tipo de algoritmo</w:t>
      </w:r>
      <w:r w:rsidR="004303D8" w:rsidRPr="00EE419B">
        <w:rPr>
          <w:szCs w:val="22"/>
          <w:lang w:val="es-CO"/>
        </w:rPr>
        <w:t xml:space="preserve"> en Boinc </w:t>
      </w:r>
      <w:r w:rsidRPr="00EE419B">
        <w:rPr>
          <w:szCs w:val="22"/>
          <w:lang w:val="es-CO"/>
        </w:rPr>
        <w:t xml:space="preserve">lo único </w:t>
      </w:r>
      <w:r w:rsidR="00791837" w:rsidRPr="00EE419B">
        <w:rPr>
          <w:szCs w:val="22"/>
          <w:lang w:val="es-CO"/>
        </w:rPr>
        <w:t>distinto al proceso estándar</w:t>
      </w:r>
      <w:r w:rsidRPr="00EE419B">
        <w:rPr>
          <w:szCs w:val="22"/>
          <w:lang w:val="es-CO"/>
        </w:rPr>
        <w:t xml:space="preserve"> y donde </w:t>
      </w:r>
      <w:r w:rsidR="00791837" w:rsidRPr="00EE419B">
        <w:rPr>
          <w:szCs w:val="22"/>
          <w:lang w:val="es-CO"/>
        </w:rPr>
        <w:t xml:space="preserve">se concentra la dificultad es </w:t>
      </w:r>
      <w:r w:rsidR="007549DF">
        <w:rPr>
          <w:szCs w:val="22"/>
          <w:lang w:val="es-CO"/>
        </w:rPr>
        <w:t xml:space="preserve">en la generación del </w:t>
      </w:r>
      <w:r w:rsidRPr="00EE419B">
        <w:rPr>
          <w:szCs w:val="22"/>
          <w:lang w:val="es-CO"/>
        </w:rPr>
        <w:t>ejecutable</w:t>
      </w:r>
      <w:r w:rsidR="00374BD5">
        <w:rPr>
          <w:szCs w:val="22"/>
          <w:lang w:val="es-CO"/>
        </w:rPr>
        <w:t xml:space="preserve"> sin carga dinámica de </w:t>
      </w:r>
      <w:r w:rsidR="007549DF">
        <w:rPr>
          <w:szCs w:val="22"/>
          <w:lang w:val="es-CO"/>
        </w:rPr>
        <w:t>librerías</w:t>
      </w:r>
      <w:r w:rsidR="00C3535F">
        <w:rPr>
          <w:szCs w:val="22"/>
          <w:lang w:val="es-CO"/>
        </w:rPr>
        <w:t xml:space="preserve"> y para la plataforma destino</w:t>
      </w:r>
      <w:r w:rsidR="00374BD5">
        <w:rPr>
          <w:szCs w:val="22"/>
          <w:lang w:val="es-CO"/>
        </w:rPr>
        <w:t>.</w:t>
      </w:r>
    </w:p>
    <w:p w14:paraId="11E2688A" w14:textId="4C8A678B" w:rsidR="001F13ED" w:rsidRDefault="001F13ED" w:rsidP="006C0902">
      <w:pPr>
        <w:rPr>
          <w:lang w:val="es-CO"/>
        </w:rPr>
      </w:pPr>
    </w:p>
    <w:p w14:paraId="39A70343" w14:textId="31FB552B" w:rsidR="00D01903" w:rsidRPr="00C335DD" w:rsidRDefault="00D01903" w:rsidP="00D01903">
      <w:pPr>
        <w:pStyle w:val="Ttulo1"/>
        <w:rPr>
          <w:lang w:val="es-CO"/>
        </w:rPr>
      </w:pPr>
      <w:bookmarkStart w:id="309" w:name="_VI_–_WRAPPER"/>
      <w:bookmarkStart w:id="310" w:name="_Toc467015886"/>
      <w:bookmarkEnd w:id="309"/>
      <w:r w:rsidRPr="00C335DD">
        <w:rPr>
          <w:lang w:val="es-CO"/>
        </w:rPr>
        <w:lastRenderedPageBreak/>
        <w:t xml:space="preserve">VI – WRAPPER </w:t>
      </w:r>
      <w:r w:rsidR="0052017D">
        <w:rPr>
          <w:lang w:val="es-CO"/>
        </w:rPr>
        <w:t>PARA DISPOSITIVOS MÓVILES</w:t>
      </w:r>
      <w:bookmarkEnd w:id="310"/>
    </w:p>
    <w:p w14:paraId="0DFB7C83" w14:textId="2B4ECFB2" w:rsidR="00942082" w:rsidRPr="00F62215" w:rsidRDefault="00942082" w:rsidP="00F62215">
      <w:pPr>
        <w:jc w:val="both"/>
        <w:rPr>
          <w:sz w:val="22"/>
          <w:szCs w:val="22"/>
          <w:lang w:val="es-CO"/>
        </w:rPr>
      </w:pPr>
      <w:r w:rsidRPr="00F62215">
        <w:rPr>
          <w:sz w:val="22"/>
          <w:szCs w:val="22"/>
          <w:lang w:val="es-CO"/>
        </w:rPr>
        <w:t>C</w:t>
      </w:r>
      <w:r w:rsidRPr="00EE419B">
        <w:rPr>
          <w:szCs w:val="22"/>
          <w:lang w:val="es-CO"/>
        </w:rPr>
        <w:t xml:space="preserve">omo se mencionó en </w:t>
      </w:r>
      <w:r w:rsidR="0052017D">
        <w:rPr>
          <w:szCs w:val="22"/>
          <w:lang w:val="es-CO"/>
        </w:rPr>
        <w:t>la sección</w:t>
      </w:r>
      <w:r w:rsidR="002C1A41">
        <w:rPr>
          <w:szCs w:val="22"/>
          <w:lang w:val="es-CO"/>
        </w:rPr>
        <w:t xml:space="preserve"> </w:t>
      </w:r>
      <w:hyperlink w:anchor="_Componentes_1" w:history="1">
        <w:r w:rsidR="002C1A41" w:rsidRPr="002C1A41">
          <w:rPr>
            <w:rStyle w:val="Hipervnculo"/>
            <w:szCs w:val="22"/>
            <w:lang w:val="es-CO"/>
          </w:rPr>
          <w:t>Componentes</w:t>
        </w:r>
      </w:hyperlink>
      <w:r w:rsidRPr="00EE419B">
        <w:rPr>
          <w:szCs w:val="22"/>
          <w:lang w:val="es-CO"/>
        </w:rPr>
        <w:t xml:space="preserve">, la función del wrapper es </w:t>
      </w:r>
      <w:r w:rsidR="00A60FA2">
        <w:rPr>
          <w:szCs w:val="22"/>
          <w:lang w:val="es-CO"/>
        </w:rPr>
        <w:t xml:space="preserve">evitar que el programador tenga que modificar el código fuente incorporando </w:t>
      </w:r>
      <w:r w:rsidRPr="00EE419B">
        <w:rPr>
          <w:szCs w:val="22"/>
          <w:lang w:val="es-CO"/>
        </w:rPr>
        <w:t>las llamadas a</w:t>
      </w:r>
      <w:r w:rsidR="0052017D">
        <w:rPr>
          <w:szCs w:val="22"/>
          <w:lang w:val="es-CO"/>
        </w:rPr>
        <w:t>l API de</w:t>
      </w:r>
      <w:r w:rsidRPr="00EE419B">
        <w:rPr>
          <w:szCs w:val="22"/>
          <w:lang w:val="es-CO"/>
        </w:rPr>
        <w:t xml:space="preserve"> Boinc </w:t>
      </w:r>
      <w:r w:rsidR="00A60FA2">
        <w:rPr>
          <w:szCs w:val="22"/>
          <w:lang w:val="es-CO"/>
        </w:rPr>
        <w:t xml:space="preserve">necesarias para que su programa se ejecute en la Grid. </w:t>
      </w:r>
      <w:r w:rsidRPr="00EE419B">
        <w:rPr>
          <w:szCs w:val="22"/>
          <w:lang w:val="es-CO"/>
        </w:rPr>
        <w:t xml:space="preserve">Boinc provee </w:t>
      </w:r>
      <w:r w:rsidR="002318FF">
        <w:rPr>
          <w:szCs w:val="22"/>
          <w:lang w:val="es-CO"/>
        </w:rPr>
        <w:t>versiones compiladas del wrapper</w:t>
      </w:r>
      <w:r w:rsidR="00E7256D">
        <w:rPr>
          <w:szCs w:val="22"/>
          <w:lang w:val="es-CO"/>
        </w:rPr>
        <w:t xml:space="preserve"> para</w:t>
      </w:r>
      <w:r w:rsidRPr="00EE419B">
        <w:rPr>
          <w:szCs w:val="22"/>
          <w:lang w:val="es-CO"/>
        </w:rPr>
        <w:t xml:space="preserve"> </w:t>
      </w:r>
      <w:r w:rsidR="00E7256D">
        <w:rPr>
          <w:szCs w:val="22"/>
          <w:lang w:val="es-CO"/>
        </w:rPr>
        <w:t xml:space="preserve">varias plataformas, entre las </w:t>
      </w:r>
      <w:r w:rsidR="0052017D">
        <w:rPr>
          <w:szCs w:val="22"/>
          <w:lang w:val="es-CO"/>
        </w:rPr>
        <w:t>cuales</w:t>
      </w:r>
      <w:r w:rsidR="00E7256D">
        <w:rPr>
          <w:szCs w:val="22"/>
          <w:lang w:val="es-CO"/>
        </w:rPr>
        <w:t xml:space="preserve"> no está Android.</w:t>
      </w:r>
      <w:r w:rsidRPr="00EE419B">
        <w:rPr>
          <w:szCs w:val="22"/>
          <w:lang w:val="es-CO"/>
        </w:rPr>
        <w:t xml:space="preserve"> Uno de los primeros objetivos </w:t>
      </w:r>
      <w:r w:rsidR="0052017D" w:rsidRPr="00EE419B">
        <w:rPr>
          <w:szCs w:val="22"/>
          <w:lang w:val="es-CO"/>
        </w:rPr>
        <w:t>planteados</w:t>
      </w:r>
      <w:r w:rsidRPr="00EE419B">
        <w:rPr>
          <w:szCs w:val="22"/>
          <w:lang w:val="es-CO"/>
        </w:rPr>
        <w:t xml:space="preserve"> en el trabajo, se relaciona con extende</w:t>
      </w:r>
      <w:r w:rsidR="00EE4D84" w:rsidRPr="00EE419B">
        <w:rPr>
          <w:szCs w:val="22"/>
          <w:lang w:val="es-CO"/>
        </w:rPr>
        <w:t>r</w:t>
      </w:r>
      <w:r w:rsidRPr="00EE419B">
        <w:rPr>
          <w:szCs w:val="22"/>
          <w:lang w:val="es-CO"/>
        </w:rPr>
        <w:t xml:space="preserve">/modificar Boinc para que los programadores que realicen </w:t>
      </w:r>
      <w:r w:rsidR="00EE4D84" w:rsidRPr="00EE419B">
        <w:rPr>
          <w:szCs w:val="22"/>
          <w:lang w:val="es-CO"/>
        </w:rPr>
        <w:t>aplicaciones para</w:t>
      </w:r>
      <w:r w:rsidRPr="00EE419B">
        <w:rPr>
          <w:szCs w:val="22"/>
          <w:lang w:val="es-CO"/>
        </w:rPr>
        <w:t xml:space="preserve"> dispositivos móviles</w:t>
      </w:r>
      <w:r w:rsidR="00EE4D84" w:rsidRPr="00EE419B">
        <w:rPr>
          <w:szCs w:val="22"/>
          <w:lang w:val="es-CO"/>
        </w:rPr>
        <w:t xml:space="preserve"> no tengan que modificar sus programas para incluir llamadas a</w:t>
      </w:r>
      <w:r w:rsidR="0052017D">
        <w:rPr>
          <w:szCs w:val="22"/>
          <w:lang w:val="es-CO"/>
        </w:rPr>
        <w:t>l API de</w:t>
      </w:r>
      <w:r w:rsidR="00EE4D84" w:rsidRPr="00EE419B">
        <w:rPr>
          <w:szCs w:val="22"/>
          <w:lang w:val="es-CO"/>
        </w:rPr>
        <w:t xml:space="preserve"> Boinc o</w:t>
      </w:r>
      <w:r w:rsidR="00A60FA2">
        <w:rPr>
          <w:szCs w:val="22"/>
          <w:lang w:val="es-CO"/>
        </w:rPr>
        <w:t xml:space="preserve">, de ser necesario, </w:t>
      </w:r>
      <w:r w:rsidR="00EE4D84" w:rsidRPr="00EE419B">
        <w:rPr>
          <w:szCs w:val="22"/>
          <w:lang w:val="es-CO"/>
        </w:rPr>
        <w:t xml:space="preserve"> esto se haga de forma automática. En este capítulo se describen las alternativas estudiadas y seleccionad</w:t>
      </w:r>
      <w:r w:rsidR="0052017D">
        <w:rPr>
          <w:szCs w:val="22"/>
          <w:lang w:val="es-CO"/>
        </w:rPr>
        <w:t>as para resolver este problema.</w:t>
      </w:r>
    </w:p>
    <w:p w14:paraId="443F36BF" w14:textId="585FC184" w:rsidR="005B41DE" w:rsidRPr="00697C15" w:rsidRDefault="009721B4" w:rsidP="00B70135">
      <w:pPr>
        <w:pStyle w:val="Ttulo2"/>
        <w:numPr>
          <w:ilvl w:val="0"/>
          <w:numId w:val="33"/>
        </w:numPr>
      </w:pPr>
      <w:bookmarkStart w:id="311" w:name="_Selección_de_solución"/>
      <w:bookmarkStart w:id="312" w:name="_Toc467015887"/>
      <w:bookmarkEnd w:id="311"/>
      <w:r w:rsidRPr="00983A9C">
        <w:rPr>
          <w:lang w:val="es-CO"/>
        </w:rPr>
        <w:t>Aplicación Metodología</w:t>
      </w:r>
      <w:r>
        <w:t xml:space="preserve"> DAR</w:t>
      </w:r>
      <w:bookmarkEnd w:id="312"/>
    </w:p>
    <w:p w14:paraId="3400CC7A" w14:textId="6D0D56E7" w:rsidR="00201282" w:rsidRPr="00EE419B" w:rsidRDefault="00201282" w:rsidP="00F62215">
      <w:pPr>
        <w:ind w:left="720"/>
        <w:jc w:val="both"/>
        <w:rPr>
          <w:szCs w:val="22"/>
        </w:rPr>
      </w:pPr>
      <w:r w:rsidRPr="00EE419B">
        <w:rPr>
          <w:szCs w:val="22"/>
        </w:rPr>
        <w:t>En esta sección se listan y explican las posibles soluciones que se contemplaron durante la fase de concepción del presente trabajo, con el fin de simplifica</w:t>
      </w:r>
      <w:r w:rsidR="00A7477B" w:rsidRPr="00EE419B">
        <w:rPr>
          <w:szCs w:val="22"/>
        </w:rPr>
        <w:t>r y</w:t>
      </w:r>
      <w:r w:rsidR="00EE4D84" w:rsidRPr="00EE419B">
        <w:rPr>
          <w:szCs w:val="22"/>
        </w:rPr>
        <w:t>/o</w:t>
      </w:r>
      <w:r w:rsidR="00A7477B" w:rsidRPr="00EE419B">
        <w:rPr>
          <w:szCs w:val="22"/>
        </w:rPr>
        <w:t xml:space="preserve"> extender el uso de Boinc </w:t>
      </w:r>
      <w:r w:rsidR="00A7477B" w:rsidRPr="00EE419B">
        <w:rPr>
          <w:szCs w:val="22"/>
        </w:rPr>
        <w:fldChar w:fldCharType="begin"/>
      </w:r>
      <w:r w:rsidR="00AA0003">
        <w:rPr>
          <w:szCs w:val="22"/>
        </w:rPr>
        <w:instrText xml:space="preserve"> ADDIN ZOTERO_ITEM CSL_CITATION {"citationID":"2afvvhl0to","properties":{"formattedCitation":"[35]","plainCitation":"[35]"},"citationItems":[{"id":875,"uris":["http://zotero.org/groups/480308/items/2CWJGXKT"],"uri":["http://zotero.org/groups/480308/items/2CWJGXKT"],"itemData":{"id":875,"type":"webpage","title":"BOINC","container-title":"Boinc Open-source software for volunteer computing","URL":"http://boinc.berkeley.edu/","author":[{"literal":"University of California"}],"issued":{"date-parts":[["2016"]]},"accessed":{"date-parts":[["2016",5,19]]}}}],"schema":"https://github.com/citation-style-language/schema/raw/master/csl-citation.json"} </w:instrText>
      </w:r>
      <w:r w:rsidR="00A7477B" w:rsidRPr="00EE419B">
        <w:rPr>
          <w:szCs w:val="22"/>
        </w:rPr>
        <w:fldChar w:fldCharType="separate"/>
      </w:r>
      <w:r w:rsidR="00AA0003">
        <w:rPr>
          <w:szCs w:val="22"/>
          <w:lang w:val="es-CO"/>
        </w:rPr>
        <w:t>[35]</w:t>
      </w:r>
      <w:r w:rsidR="00A7477B" w:rsidRPr="00EE419B">
        <w:rPr>
          <w:szCs w:val="22"/>
        </w:rPr>
        <w:fldChar w:fldCharType="end"/>
      </w:r>
      <w:r w:rsidR="00A7477B" w:rsidRPr="00EE419B">
        <w:rPr>
          <w:szCs w:val="22"/>
        </w:rPr>
        <w:t xml:space="preserve"> </w:t>
      </w:r>
      <w:r w:rsidRPr="00EE419B">
        <w:rPr>
          <w:szCs w:val="22"/>
        </w:rPr>
        <w:t xml:space="preserve">para ejecutar algoritmos en dispositivos móviles. Posteriormente se </w:t>
      </w:r>
      <w:r w:rsidR="00B17F22" w:rsidRPr="00EE419B">
        <w:rPr>
          <w:szCs w:val="22"/>
        </w:rPr>
        <w:t>compara</w:t>
      </w:r>
      <w:r w:rsidRPr="00EE419B">
        <w:rPr>
          <w:szCs w:val="22"/>
        </w:rPr>
        <w:t>n</w:t>
      </w:r>
      <w:r w:rsidR="00EE4D84" w:rsidRPr="00EE419B">
        <w:rPr>
          <w:szCs w:val="22"/>
        </w:rPr>
        <w:t xml:space="preserve"> las alternativas</w:t>
      </w:r>
      <w:r w:rsidRPr="00EE419B">
        <w:rPr>
          <w:szCs w:val="22"/>
        </w:rPr>
        <w:t xml:space="preserve"> utilizando</w:t>
      </w:r>
      <w:r w:rsidR="002E3A7E" w:rsidRPr="00EE419B">
        <w:rPr>
          <w:szCs w:val="22"/>
        </w:rPr>
        <w:t xml:space="preserve"> la metodología DAR </w:t>
      </w:r>
      <w:r w:rsidR="002E3A7E" w:rsidRPr="00EE419B">
        <w:rPr>
          <w:szCs w:val="22"/>
        </w:rPr>
        <w:fldChar w:fldCharType="begin"/>
      </w:r>
      <w:r w:rsidR="00AA0003">
        <w:rPr>
          <w:szCs w:val="22"/>
        </w:rPr>
        <w:instrText xml:space="preserve"> ADDIN ZOTERO_ITEM CSL_CITATION {"citationID":"9tn11lso","properties":{"formattedCitation":"[60]","plainCitation":"[60]"},"citationItems":[{"id":924,"uris":["http://zotero.org/groups/480308/items/GRQ2QKBP"],"uri":["http://zotero.org/groups/480308/items/GRQ2QKBP"],"itemData":{"id":924,"type":"article-journal","title":"DAR Basics: Applying Decision Analysis and Resolution in the Real World","container-title":"Software Engineering Institute, Carnegie Mellon University, SEPG Presentation, http://www. sei. cmu. edu/cmmi/presentations/sepg04. presentations/dar. pdf, USA","page":"32","author":[{"family":"Phifer","given":"Bill"}],"issued":{"date-parts":[["2004"]]}}}],"schema":"https://github.com/citation-style-language/schema/raw/master/csl-citation.json"} </w:instrText>
      </w:r>
      <w:r w:rsidR="002E3A7E" w:rsidRPr="00EE419B">
        <w:rPr>
          <w:szCs w:val="22"/>
        </w:rPr>
        <w:fldChar w:fldCharType="separate"/>
      </w:r>
      <w:r w:rsidR="00AA0003">
        <w:t>[60]</w:t>
      </w:r>
      <w:r w:rsidR="002E3A7E" w:rsidRPr="00EE419B">
        <w:rPr>
          <w:szCs w:val="22"/>
        </w:rPr>
        <w:fldChar w:fldCharType="end"/>
      </w:r>
      <w:r w:rsidR="00A7477B" w:rsidRPr="00EE419B">
        <w:rPr>
          <w:szCs w:val="22"/>
        </w:rPr>
        <w:t>.</w:t>
      </w:r>
    </w:p>
    <w:p w14:paraId="6AF143EB" w14:textId="5D920789" w:rsidR="005362D5" w:rsidRPr="00EE419B" w:rsidRDefault="005362D5" w:rsidP="00B70135">
      <w:pPr>
        <w:pStyle w:val="Prrafodelista"/>
        <w:numPr>
          <w:ilvl w:val="0"/>
          <w:numId w:val="15"/>
        </w:numPr>
        <w:ind w:left="1440"/>
        <w:rPr>
          <w:sz w:val="24"/>
          <w:szCs w:val="22"/>
        </w:rPr>
      </w:pPr>
      <w:r w:rsidRPr="00EE419B">
        <w:rPr>
          <w:b/>
          <w:sz w:val="24"/>
          <w:szCs w:val="22"/>
        </w:rPr>
        <w:t xml:space="preserve">Construir </w:t>
      </w:r>
      <w:r w:rsidR="00EE4D84" w:rsidRPr="00EE419B">
        <w:rPr>
          <w:b/>
          <w:sz w:val="24"/>
          <w:szCs w:val="22"/>
        </w:rPr>
        <w:t xml:space="preserve">un </w:t>
      </w:r>
      <w:r w:rsidRPr="00EE419B">
        <w:rPr>
          <w:b/>
          <w:sz w:val="24"/>
          <w:szCs w:val="22"/>
        </w:rPr>
        <w:t>wrapper:</w:t>
      </w:r>
      <w:r w:rsidRPr="00EE419B">
        <w:rPr>
          <w:sz w:val="24"/>
          <w:szCs w:val="22"/>
        </w:rPr>
        <w:t xml:space="preserve"> Se propone desarrollar un programa que emule el funcionamiento de un wrapper, actuando como intermediario entre el ejecutable que se quiere correr en Boinc</w:t>
      </w:r>
      <w:r w:rsidR="00B17F22" w:rsidRPr="00EE419B">
        <w:rPr>
          <w:sz w:val="24"/>
          <w:szCs w:val="22"/>
        </w:rPr>
        <w:t xml:space="preserve"> y Boinc</w:t>
      </w:r>
      <w:r w:rsidRPr="00EE419B">
        <w:rPr>
          <w:sz w:val="24"/>
          <w:szCs w:val="22"/>
        </w:rPr>
        <w:t>. Este programa se encargará de la comunicación con Boinc, evitando así la modificación del código fuente</w:t>
      </w:r>
      <w:r w:rsidR="00A60FA2">
        <w:rPr>
          <w:sz w:val="24"/>
          <w:szCs w:val="22"/>
        </w:rPr>
        <w:t>.</w:t>
      </w:r>
    </w:p>
    <w:p w14:paraId="02C6C3FC" w14:textId="37451CEE" w:rsidR="005362D5" w:rsidRPr="00EE419B" w:rsidRDefault="0090305B" w:rsidP="00B70135">
      <w:pPr>
        <w:pStyle w:val="Prrafodelista"/>
        <w:numPr>
          <w:ilvl w:val="0"/>
          <w:numId w:val="15"/>
        </w:numPr>
        <w:ind w:left="1440"/>
        <w:rPr>
          <w:sz w:val="24"/>
          <w:szCs w:val="22"/>
        </w:rPr>
      </w:pPr>
      <w:r w:rsidRPr="00EE419B">
        <w:rPr>
          <w:b/>
          <w:sz w:val="24"/>
          <w:szCs w:val="22"/>
          <w:lang w:val="es-CO"/>
        </w:rPr>
        <w:t>Modificar</w:t>
      </w:r>
      <w:r w:rsidRPr="00EE419B" w:rsidDel="0090305B">
        <w:rPr>
          <w:b/>
          <w:sz w:val="24"/>
          <w:szCs w:val="22"/>
        </w:rPr>
        <w:t xml:space="preserve"> </w:t>
      </w:r>
      <w:r w:rsidR="00EE4D84" w:rsidRPr="00EE419B">
        <w:rPr>
          <w:b/>
          <w:sz w:val="24"/>
          <w:szCs w:val="22"/>
        </w:rPr>
        <w:t xml:space="preserve">un </w:t>
      </w:r>
      <w:r w:rsidR="005362D5" w:rsidRPr="00EE419B">
        <w:rPr>
          <w:b/>
          <w:sz w:val="24"/>
          <w:szCs w:val="22"/>
        </w:rPr>
        <w:t>wrapper existente</w:t>
      </w:r>
      <w:r w:rsidR="006F6A20" w:rsidRPr="00EE419B">
        <w:rPr>
          <w:b/>
          <w:sz w:val="24"/>
          <w:szCs w:val="22"/>
        </w:rPr>
        <w:t>:</w:t>
      </w:r>
      <w:r w:rsidR="006F6A20" w:rsidRPr="00EE419B">
        <w:rPr>
          <w:sz w:val="24"/>
          <w:szCs w:val="22"/>
        </w:rPr>
        <w:t xml:space="preserve"> Se</w:t>
      </w:r>
      <w:r w:rsidR="00DF63DD" w:rsidRPr="00EE419B">
        <w:rPr>
          <w:sz w:val="24"/>
          <w:szCs w:val="22"/>
        </w:rPr>
        <w:t xml:space="preserve"> realizó una búsqueda</w:t>
      </w:r>
      <w:r w:rsidR="00E10D09">
        <w:rPr>
          <w:sz w:val="24"/>
          <w:szCs w:val="22"/>
        </w:rPr>
        <w:t xml:space="preserve"> dentro del repositorio de Boinc, en la documentación disponible y en foros de la comunidad, </w:t>
      </w:r>
      <w:r w:rsidR="00DF63DD" w:rsidRPr="00EE419B">
        <w:rPr>
          <w:sz w:val="24"/>
          <w:szCs w:val="22"/>
        </w:rPr>
        <w:t xml:space="preserve">con el fin de identificar las implementaciones existentes de distintos wrappers para Android. En esta búsqueda se encontró que no existen como tal wrappers </w:t>
      </w:r>
      <w:r w:rsidR="004F4EBB">
        <w:rPr>
          <w:sz w:val="24"/>
          <w:szCs w:val="22"/>
        </w:rPr>
        <w:t xml:space="preserve">específicos </w:t>
      </w:r>
      <w:r w:rsidR="00DF63DD" w:rsidRPr="00EE419B">
        <w:rPr>
          <w:sz w:val="24"/>
          <w:szCs w:val="22"/>
        </w:rPr>
        <w:t>para Android</w:t>
      </w:r>
      <w:r w:rsidR="00EE4D84" w:rsidRPr="00EE419B">
        <w:rPr>
          <w:sz w:val="24"/>
          <w:szCs w:val="22"/>
        </w:rPr>
        <w:t xml:space="preserve">. </w:t>
      </w:r>
      <w:r w:rsidR="00DF63DD" w:rsidRPr="00EE419B">
        <w:rPr>
          <w:sz w:val="24"/>
          <w:szCs w:val="22"/>
        </w:rPr>
        <w:t>Boinc prove</w:t>
      </w:r>
      <w:r w:rsidR="00EE4D84" w:rsidRPr="00EE419B">
        <w:rPr>
          <w:sz w:val="24"/>
          <w:szCs w:val="22"/>
        </w:rPr>
        <w:t>e</w:t>
      </w:r>
      <w:r w:rsidR="00DF63DD" w:rsidRPr="00EE419B">
        <w:rPr>
          <w:sz w:val="24"/>
          <w:szCs w:val="22"/>
        </w:rPr>
        <w:t xml:space="preserve"> un wrapper “genérico” </w:t>
      </w:r>
      <w:r w:rsidR="00AB6352">
        <w:rPr>
          <w:sz w:val="24"/>
          <w:szCs w:val="22"/>
        </w:rPr>
        <w:t xml:space="preserve">que actualmente funciona para 6 </w:t>
      </w:r>
      <w:r w:rsidR="0052017D">
        <w:rPr>
          <w:sz w:val="24"/>
          <w:szCs w:val="22"/>
        </w:rPr>
        <w:t>plataformas</w:t>
      </w:r>
      <w:r w:rsidR="00AB6352">
        <w:rPr>
          <w:sz w:val="24"/>
          <w:szCs w:val="22"/>
        </w:rPr>
        <w:t>, dentro de las cuales no se encuentra la plataforma principal de Android (armv7)</w:t>
      </w:r>
      <w:r w:rsidR="00DF63DD" w:rsidRPr="00EE419B">
        <w:rPr>
          <w:sz w:val="24"/>
          <w:szCs w:val="22"/>
        </w:rPr>
        <w:t xml:space="preserve"> </w:t>
      </w:r>
      <w:r w:rsidR="00DF63DD" w:rsidRPr="00EE419B">
        <w:rPr>
          <w:sz w:val="24"/>
          <w:szCs w:val="22"/>
        </w:rPr>
        <w:fldChar w:fldCharType="begin"/>
      </w:r>
      <w:r w:rsidR="00AA0003">
        <w:rPr>
          <w:sz w:val="24"/>
          <w:szCs w:val="22"/>
        </w:rPr>
        <w:instrText xml:space="preserve"> ADDIN ZOTERO_ITEM CSL_CITATION {"citationID":"2j87klalr6","properties":{"formattedCitation":"[77]","plainCitation":"[77]"},"citationItems":[{"id":871,"uris":["http://zotero.org/groups/480308/items/2F97BZIV"],"uri":["http://zotero.org/groups/480308/items/2F97BZIV"],"itemData":{"id":871,"type":"webpage","title":"The BOINC Wrapper","container-title":"Boinc Open-source software for volunteer computing","URL":"http://boinc.berkeley.edu/trac/wiki/WrapperApp","author":[{"literal":"University of California"}],"issued":{"date-parts":[["2014"]]},"accessed":{"date-parts":[["2016",5,19]]}}}],"schema":"https://github.com/citation-style-language/schema/raw/master/csl-citation.json"} </w:instrText>
      </w:r>
      <w:r w:rsidR="00DF63DD" w:rsidRPr="00EE419B">
        <w:rPr>
          <w:sz w:val="24"/>
          <w:szCs w:val="22"/>
        </w:rPr>
        <w:fldChar w:fldCharType="separate"/>
      </w:r>
      <w:r w:rsidR="00AA0003">
        <w:rPr>
          <w:sz w:val="24"/>
        </w:rPr>
        <w:t>[77]</w:t>
      </w:r>
      <w:r w:rsidR="00DF63DD" w:rsidRPr="00EE419B">
        <w:rPr>
          <w:sz w:val="24"/>
          <w:szCs w:val="22"/>
        </w:rPr>
        <w:fldChar w:fldCharType="end"/>
      </w:r>
      <w:r w:rsidR="00DF63DD" w:rsidRPr="00EE419B">
        <w:rPr>
          <w:sz w:val="24"/>
          <w:szCs w:val="22"/>
        </w:rPr>
        <w:t xml:space="preserve">. Con </w:t>
      </w:r>
      <w:r w:rsidR="005362D5" w:rsidRPr="00EE419B">
        <w:rPr>
          <w:sz w:val="24"/>
          <w:szCs w:val="22"/>
        </w:rPr>
        <w:t>esta solución</w:t>
      </w:r>
      <w:r w:rsidR="00C94014">
        <w:rPr>
          <w:sz w:val="24"/>
          <w:szCs w:val="22"/>
        </w:rPr>
        <w:t>, lo que se quiere es exp</w:t>
      </w:r>
      <w:r w:rsidR="002C1A41">
        <w:rPr>
          <w:sz w:val="24"/>
          <w:szCs w:val="22"/>
        </w:rPr>
        <w:t>lorar la posibilidad de adaptar</w:t>
      </w:r>
      <w:r w:rsidR="005362D5" w:rsidRPr="00EE419B">
        <w:rPr>
          <w:sz w:val="24"/>
          <w:szCs w:val="22"/>
        </w:rPr>
        <w:t xml:space="preserve"> </w:t>
      </w:r>
      <w:r w:rsidR="00B17F22" w:rsidRPr="00EE419B">
        <w:rPr>
          <w:sz w:val="24"/>
          <w:szCs w:val="22"/>
        </w:rPr>
        <w:t>el</w:t>
      </w:r>
      <w:r w:rsidR="005362D5" w:rsidRPr="00EE419B">
        <w:rPr>
          <w:sz w:val="24"/>
          <w:szCs w:val="22"/>
        </w:rPr>
        <w:t xml:space="preserve"> wrapper existente para que funcione en plataformas Android.</w:t>
      </w:r>
    </w:p>
    <w:p w14:paraId="25BEA793" w14:textId="6FB4C9C4" w:rsidR="005362D5" w:rsidRPr="00EE419B" w:rsidRDefault="005362D5" w:rsidP="00B70135">
      <w:pPr>
        <w:pStyle w:val="Prrafodelista"/>
        <w:numPr>
          <w:ilvl w:val="0"/>
          <w:numId w:val="15"/>
        </w:numPr>
        <w:ind w:left="1440"/>
        <w:rPr>
          <w:sz w:val="24"/>
          <w:szCs w:val="22"/>
        </w:rPr>
      </w:pPr>
      <w:r w:rsidRPr="00EE419B">
        <w:rPr>
          <w:b/>
          <w:sz w:val="24"/>
          <w:szCs w:val="22"/>
        </w:rPr>
        <w:t>Generador de código:</w:t>
      </w:r>
      <w:r w:rsidRPr="00EE419B">
        <w:rPr>
          <w:sz w:val="24"/>
          <w:szCs w:val="22"/>
        </w:rPr>
        <w:t xml:space="preserve"> </w:t>
      </w:r>
      <w:r w:rsidR="0090305B" w:rsidRPr="00EE419B">
        <w:rPr>
          <w:sz w:val="24"/>
          <w:szCs w:val="22"/>
        </w:rPr>
        <w:t>E</w:t>
      </w:r>
      <w:r w:rsidR="00607A77" w:rsidRPr="00EE419B">
        <w:rPr>
          <w:sz w:val="24"/>
          <w:szCs w:val="22"/>
        </w:rPr>
        <w:t>n esta solución s</w:t>
      </w:r>
      <w:r w:rsidRPr="00EE419B">
        <w:rPr>
          <w:sz w:val="24"/>
          <w:szCs w:val="22"/>
        </w:rPr>
        <w:t xml:space="preserve">e plantea desarrollar un programa que modifique el código fuente del algoritmo </w:t>
      </w:r>
      <w:r w:rsidR="00607A77" w:rsidRPr="00EE419B">
        <w:rPr>
          <w:sz w:val="24"/>
          <w:szCs w:val="22"/>
        </w:rPr>
        <w:t xml:space="preserve">que se ejecutará en la Grid Móvil </w:t>
      </w:r>
      <w:r w:rsidRPr="00EE419B">
        <w:rPr>
          <w:sz w:val="24"/>
          <w:szCs w:val="22"/>
        </w:rPr>
        <w:t>agregando</w:t>
      </w:r>
      <w:r w:rsidR="008A5E81">
        <w:rPr>
          <w:sz w:val="24"/>
          <w:szCs w:val="22"/>
        </w:rPr>
        <w:t xml:space="preserve"> las invocaciones </w:t>
      </w:r>
      <w:r w:rsidRPr="00EE419B">
        <w:rPr>
          <w:sz w:val="24"/>
          <w:szCs w:val="22"/>
        </w:rPr>
        <w:t>al API de Boinc.</w:t>
      </w:r>
    </w:p>
    <w:p w14:paraId="289EE5AF" w14:textId="2E65F1E0" w:rsidR="004F04BB" w:rsidRDefault="0087299F" w:rsidP="00F62215">
      <w:pPr>
        <w:ind w:left="720"/>
        <w:jc w:val="both"/>
        <w:rPr>
          <w:szCs w:val="22"/>
          <w:lang w:val="es-CO"/>
        </w:rPr>
      </w:pPr>
      <w:r w:rsidRPr="00EE419B">
        <w:rPr>
          <w:szCs w:val="22"/>
          <w:lang w:val="es-CO"/>
        </w:rPr>
        <w:lastRenderedPageBreak/>
        <w:t xml:space="preserve">Luego de identificar las posibles soluciones, se realizaron sesiones de lluvia de ideas entre los directamente interesados </w:t>
      </w:r>
      <w:r w:rsidR="00375E7C" w:rsidRPr="00EE419B">
        <w:rPr>
          <w:szCs w:val="22"/>
          <w:lang w:val="es-CO"/>
        </w:rPr>
        <w:t>en el proyecto de investigación: la ingeniera</w:t>
      </w:r>
      <w:r w:rsidRPr="00EE419B">
        <w:rPr>
          <w:szCs w:val="22"/>
          <w:lang w:val="es-CO"/>
        </w:rPr>
        <w:t xml:space="preserve"> Mariela </w:t>
      </w:r>
      <w:r w:rsidR="003F7628" w:rsidRPr="00EE419B">
        <w:rPr>
          <w:szCs w:val="22"/>
          <w:lang w:val="es-CO"/>
        </w:rPr>
        <w:t>Curiel, al</w:t>
      </w:r>
      <w:r w:rsidRPr="00EE419B">
        <w:rPr>
          <w:szCs w:val="22"/>
          <w:lang w:val="es-CO"/>
        </w:rPr>
        <w:t xml:space="preserve"> igual que </w:t>
      </w:r>
      <w:r w:rsidR="00375E7C" w:rsidRPr="00EE419B">
        <w:rPr>
          <w:szCs w:val="22"/>
          <w:lang w:val="es-CO"/>
        </w:rPr>
        <w:t>los</w:t>
      </w:r>
      <w:r w:rsidRPr="00EE419B">
        <w:rPr>
          <w:szCs w:val="22"/>
          <w:lang w:val="es-CO"/>
        </w:rPr>
        <w:t xml:space="preserve"> estudiante</w:t>
      </w:r>
      <w:r w:rsidR="00375E7C" w:rsidRPr="00EE419B">
        <w:rPr>
          <w:szCs w:val="22"/>
          <w:lang w:val="es-CO"/>
        </w:rPr>
        <w:t>s</w:t>
      </w:r>
      <w:r w:rsidRPr="00EE419B">
        <w:rPr>
          <w:szCs w:val="22"/>
          <w:lang w:val="es-CO"/>
        </w:rPr>
        <w:t xml:space="preserve"> </w:t>
      </w:r>
      <w:r w:rsidR="00375E7C" w:rsidRPr="00EE419B">
        <w:rPr>
          <w:szCs w:val="22"/>
          <w:lang w:val="es-CO"/>
        </w:rPr>
        <w:t>David Calle, Alfredo Santamaría y David Suárez</w:t>
      </w:r>
      <w:r w:rsidRPr="00EE419B">
        <w:rPr>
          <w:szCs w:val="22"/>
          <w:lang w:val="es-CO"/>
        </w:rPr>
        <w:t>. Durante las sesiones se discuti</w:t>
      </w:r>
      <w:r w:rsidR="00375E7C" w:rsidRPr="00EE419B">
        <w:rPr>
          <w:szCs w:val="22"/>
          <w:lang w:val="es-CO"/>
        </w:rPr>
        <w:t xml:space="preserve">eron los posibles usos futuros y </w:t>
      </w:r>
      <w:r w:rsidRPr="00EE419B">
        <w:rPr>
          <w:szCs w:val="22"/>
          <w:lang w:val="es-CO"/>
        </w:rPr>
        <w:t>otros aspectos que pudieran ser de utilidad e</w:t>
      </w:r>
      <w:r w:rsidR="00A3744A">
        <w:rPr>
          <w:szCs w:val="22"/>
          <w:lang w:val="es-CO"/>
        </w:rPr>
        <w:t xml:space="preserve">n las fases siguientes de este </w:t>
      </w:r>
      <w:r w:rsidR="00116E44">
        <w:rPr>
          <w:szCs w:val="22"/>
          <w:lang w:val="es-CO"/>
        </w:rPr>
        <w:t>Trabajo de Grado</w:t>
      </w:r>
      <w:r w:rsidRPr="00EE419B">
        <w:rPr>
          <w:szCs w:val="22"/>
          <w:lang w:val="es-CO"/>
        </w:rPr>
        <w:t xml:space="preserve">, </w:t>
      </w:r>
      <w:r w:rsidR="00607A77" w:rsidRPr="00EE419B">
        <w:rPr>
          <w:szCs w:val="22"/>
          <w:lang w:val="es-CO"/>
        </w:rPr>
        <w:t xml:space="preserve">tales </w:t>
      </w:r>
      <w:r w:rsidRPr="00EE419B">
        <w:rPr>
          <w:szCs w:val="22"/>
          <w:lang w:val="es-CO"/>
        </w:rPr>
        <w:t>como</w:t>
      </w:r>
      <w:r w:rsidR="0060481B" w:rsidRPr="00EE419B">
        <w:rPr>
          <w:szCs w:val="22"/>
          <w:lang w:val="es-CO"/>
        </w:rPr>
        <w:t>:</w:t>
      </w:r>
      <w:r w:rsidRPr="00EE419B">
        <w:rPr>
          <w:szCs w:val="22"/>
          <w:lang w:val="es-CO"/>
        </w:rPr>
        <w:t xml:space="preserve"> la facilidad de </w:t>
      </w:r>
      <w:r w:rsidR="00375E7C" w:rsidRPr="00EE419B">
        <w:rPr>
          <w:szCs w:val="22"/>
          <w:lang w:val="es-CO"/>
        </w:rPr>
        <w:t>administración y uso, el alcance del proyecto,</w:t>
      </w:r>
      <w:r w:rsidRPr="00EE419B">
        <w:rPr>
          <w:szCs w:val="22"/>
          <w:lang w:val="es-CO"/>
        </w:rPr>
        <w:t xml:space="preserve"> </w:t>
      </w:r>
      <w:r w:rsidR="00611C58" w:rsidRPr="00EE419B">
        <w:rPr>
          <w:szCs w:val="22"/>
          <w:lang w:val="es-CO"/>
        </w:rPr>
        <w:t xml:space="preserve">la complejidad de </w:t>
      </w:r>
      <w:r w:rsidR="0060481B" w:rsidRPr="00EE419B">
        <w:rPr>
          <w:szCs w:val="22"/>
          <w:lang w:val="es-CO"/>
        </w:rPr>
        <w:t xml:space="preserve">diseñar e </w:t>
      </w:r>
      <w:r w:rsidR="00611C58" w:rsidRPr="00EE419B">
        <w:rPr>
          <w:szCs w:val="22"/>
          <w:lang w:val="es-CO"/>
        </w:rPr>
        <w:t>implementación</w:t>
      </w:r>
      <w:r w:rsidR="0060481B" w:rsidRPr="00EE419B">
        <w:rPr>
          <w:szCs w:val="22"/>
          <w:lang w:val="es-CO"/>
        </w:rPr>
        <w:t xml:space="preserve"> dicha solución, como también qu</w:t>
      </w:r>
      <w:r w:rsidR="003F7C6B" w:rsidRPr="00EE419B">
        <w:rPr>
          <w:szCs w:val="22"/>
          <w:lang w:val="es-CO"/>
        </w:rPr>
        <w:t>é</w:t>
      </w:r>
      <w:r w:rsidR="0060481B" w:rsidRPr="00EE419B">
        <w:rPr>
          <w:szCs w:val="22"/>
          <w:lang w:val="es-CO"/>
        </w:rPr>
        <w:t xml:space="preserve"> tan genérica y simple de usar podría ser</w:t>
      </w:r>
      <w:r w:rsidRPr="00EE419B">
        <w:rPr>
          <w:szCs w:val="22"/>
          <w:lang w:val="es-CO"/>
        </w:rPr>
        <w:t xml:space="preserve">. Estas sesiones produjeron la </w:t>
      </w:r>
      <w:r w:rsidR="0060481B" w:rsidRPr="00EE419B">
        <w:rPr>
          <w:szCs w:val="22"/>
          <w:lang w:val="es-CO"/>
        </w:rPr>
        <w:t xml:space="preserve">siguiente </w:t>
      </w:r>
      <w:r w:rsidRPr="00EE419B">
        <w:rPr>
          <w:szCs w:val="22"/>
          <w:lang w:val="es-CO"/>
        </w:rPr>
        <w:t xml:space="preserve">lista de </w:t>
      </w:r>
      <w:r w:rsidR="004F04BB" w:rsidRPr="00EE419B">
        <w:rPr>
          <w:szCs w:val="22"/>
          <w:lang w:val="es-CO"/>
        </w:rPr>
        <w:t>características que fueron evaluada</w:t>
      </w:r>
      <w:r w:rsidRPr="00EE419B">
        <w:rPr>
          <w:szCs w:val="22"/>
          <w:lang w:val="es-CO"/>
        </w:rPr>
        <w:t xml:space="preserve">s para cada </w:t>
      </w:r>
      <w:r w:rsidR="00E64986" w:rsidRPr="00EE419B">
        <w:rPr>
          <w:szCs w:val="22"/>
          <w:lang w:val="es-CO"/>
        </w:rPr>
        <w:t>solución.</w:t>
      </w:r>
    </w:p>
    <w:p w14:paraId="27DFDAA3" w14:textId="77777777" w:rsidR="008A5E81" w:rsidRPr="00EE419B" w:rsidRDefault="008A5E81" w:rsidP="00F62215">
      <w:pPr>
        <w:ind w:left="720"/>
        <w:jc w:val="both"/>
        <w:rPr>
          <w:szCs w:val="22"/>
          <w:lang w:val="es-CO"/>
        </w:rPr>
      </w:pPr>
    </w:p>
    <w:p w14:paraId="003F3662" w14:textId="45CD90CD" w:rsidR="0087299F" w:rsidRPr="00EE419B" w:rsidRDefault="0087299F" w:rsidP="00B70135">
      <w:pPr>
        <w:pStyle w:val="Prrafodelista"/>
        <w:numPr>
          <w:ilvl w:val="0"/>
          <w:numId w:val="16"/>
        </w:numPr>
        <w:spacing w:before="0" w:after="0" w:line="240" w:lineRule="auto"/>
        <w:ind w:left="1440"/>
        <w:rPr>
          <w:b/>
          <w:sz w:val="24"/>
          <w:szCs w:val="22"/>
          <w:lang w:val="es-CO"/>
        </w:rPr>
      </w:pPr>
      <w:r w:rsidRPr="00EE419B">
        <w:rPr>
          <w:b/>
          <w:sz w:val="24"/>
          <w:szCs w:val="22"/>
          <w:lang w:val="es-CO"/>
        </w:rPr>
        <w:t xml:space="preserve">Facilidad de uso: </w:t>
      </w:r>
      <w:r w:rsidRPr="00EE419B">
        <w:rPr>
          <w:sz w:val="24"/>
          <w:szCs w:val="22"/>
          <w:lang w:val="es-CO"/>
        </w:rPr>
        <w:t>Esta característica tiene como objetivo medir el esfuerzo necesario para que un usuario final pueda ejecutar un algoritmo</w:t>
      </w:r>
      <w:r w:rsidR="000D2346" w:rsidRPr="00EE419B">
        <w:rPr>
          <w:sz w:val="24"/>
          <w:szCs w:val="22"/>
          <w:lang w:val="es-CO"/>
        </w:rPr>
        <w:t xml:space="preserve"> </w:t>
      </w:r>
      <w:r w:rsidRPr="00EE419B">
        <w:rPr>
          <w:sz w:val="24"/>
          <w:szCs w:val="22"/>
          <w:lang w:val="es-CO"/>
        </w:rPr>
        <w:t xml:space="preserve">en </w:t>
      </w:r>
      <w:r w:rsidR="00E4433B">
        <w:rPr>
          <w:sz w:val="24"/>
          <w:szCs w:val="22"/>
          <w:lang w:val="es-CO"/>
        </w:rPr>
        <w:t>Boinc</w:t>
      </w:r>
      <w:r w:rsidRPr="00EE419B">
        <w:rPr>
          <w:sz w:val="24"/>
          <w:szCs w:val="22"/>
          <w:lang w:val="es-CO"/>
        </w:rPr>
        <w:t xml:space="preserve"> usando dispositivos móviles.</w:t>
      </w:r>
    </w:p>
    <w:p w14:paraId="1415FCBC" w14:textId="767C9110" w:rsidR="0087299F" w:rsidRPr="00EE419B" w:rsidRDefault="0087299F" w:rsidP="00B70135">
      <w:pPr>
        <w:pStyle w:val="Prrafodelista"/>
        <w:numPr>
          <w:ilvl w:val="0"/>
          <w:numId w:val="16"/>
        </w:numPr>
        <w:spacing w:before="0" w:after="0" w:line="240" w:lineRule="auto"/>
        <w:ind w:left="1440"/>
        <w:rPr>
          <w:b/>
          <w:sz w:val="24"/>
          <w:szCs w:val="22"/>
          <w:lang w:val="es-CO"/>
        </w:rPr>
      </w:pPr>
      <w:r w:rsidRPr="00EE419B">
        <w:rPr>
          <w:b/>
          <w:sz w:val="24"/>
          <w:szCs w:val="22"/>
          <w:lang w:val="es-CO"/>
        </w:rPr>
        <w:t xml:space="preserve">Curva de aprendizaje: </w:t>
      </w:r>
      <w:r w:rsidRPr="00EE419B">
        <w:rPr>
          <w:sz w:val="24"/>
          <w:szCs w:val="22"/>
          <w:lang w:val="es-CO"/>
        </w:rPr>
        <w:t>E</w:t>
      </w:r>
      <w:r w:rsidR="00607A77" w:rsidRPr="00EE419B">
        <w:rPr>
          <w:sz w:val="24"/>
          <w:szCs w:val="22"/>
          <w:lang w:val="es-CO"/>
        </w:rPr>
        <w:t>s el</w:t>
      </w:r>
      <w:r w:rsidRPr="00EE419B">
        <w:rPr>
          <w:sz w:val="24"/>
          <w:szCs w:val="22"/>
          <w:lang w:val="es-CO"/>
        </w:rPr>
        <w:t xml:space="preserve"> esfuerzo necesario</w:t>
      </w:r>
      <w:r w:rsidR="00C36B54">
        <w:rPr>
          <w:sz w:val="24"/>
          <w:szCs w:val="22"/>
          <w:lang w:val="es-CO"/>
        </w:rPr>
        <w:t>,</w:t>
      </w:r>
      <w:r w:rsidRPr="00EE419B">
        <w:rPr>
          <w:sz w:val="24"/>
          <w:szCs w:val="22"/>
          <w:lang w:val="es-CO"/>
        </w:rPr>
        <w:t xml:space="preserve"> por parte de los estudiantes que desarrollan el </w:t>
      </w:r>
      <w:r w:rsidR="00116E44">
        <w:rPr>
          <w:sz w:val="24"/>
          <w:szCs w:val="22"/>
          <w:lang w:val="es-CO"/>
        </w:rPr>
        <w:t>Trabajo de Grado</w:t>
      </w:r>
      <w:r w:rsidR="00C36B54">
        <w:rPr>
          <w:sz w:val="24"/>
          <w:szCs w:val="22"/>
          <w:lang w:val="es-CO"/>
        </w:rPr>
        <w:t>,</w:t>
      </w:r>
      <w:r w:rsidRPr="00EE419B">
        <w:rPr>
          <w:sz w:val="24"/>
          <w:szCs w:val="22"/>
          <w:lang w:val="es-CO"/>
        </w:rPr>
        <w:t xml:space="preserve"> para poder implementar la solución.</w:t>
      </w:r>
    </w:p>
    <w:p w14:paraId="2A8D7571" w14:textId="7F6168B1" w:rsidR="0087299F" w:rsidRPr="00EE419B" w:rsidRDefault="0087299F" w:rsidP="00B70135">
      <w:pPr>
        <w:pStyle w:val="Prrafodelista"/>
        <w:numPr>
          <w:ilvl w:val="0"/>
          <w:numId w:val="16"/>
        </w:numPr>
        <w:spacing w:before="0" w:after="0" w:line="240" w:lineRule="auto"/>
        <w:ind w:left="1440"/>
        <w:rPr>
          <w:b/>
          <w:sz w:val="24"/>
          <w:szCs w:val="22"/>
          <w:lang w:val="es-CO"/>
        </w:rPr>
      </w:pPr>
      <w:r w:rsidRPr="00EE419B">
        <w:rPr>
          <w:b/>
          <w:sz w:val="24"/>
          <w:szCs w:val="22"/>
          <w:lang w:val="es-CO"/>
        </w:rPr>
        <w:t xml:space="preserve">Modificación del algoritmo: </w:t>
      </w:r>
      <w:r w:rsidRPr="00EE419B">
        <w:rPr>
          <w:sz w:val="24"/>
          <w:szCs w:val="22"/>
          <w:lang w:val="es-CO"/>
        </w:rPr>
        <w:t>Necesidad de</w:t>
      </w:r>
      <w:r w:rsidR="003F7C6B" w:rsidRPr="00EE419B">
        <w:rPr>
          <w:sz w:val="24"/>
          <w:szCs w:val="22"/>
          <w:lang w:val="es-CO"/>
        </w:rPr>
        <w:t xml:space="preserve"> que el programador</w:t>
      </w:r>
      <w:r w:rsidRPr="00EE419B">
        <w:rPr>
          <w:sz w:val="24"/>
          <w:szCs w:val="22"/>
          <w:lang w:val="es-CO"/>
        </w:rPr>
        <w:t>, explícitamente</w:t>
      </w:r>
      <w:r w:rsidR="003F7C6B" w:rsidRPr="00EE419B">
        <w:rPr>
          <w:sz w:val="24"/>
          <w:szCs w:val="22"/>
          <w:lang w:val="es-CO"/>
        </w:rPr>
        <w:t xml:space="preserve"> tenga que </w:t>
      </w:r>
      <w:r w:rsidRPr="00EE419B">
        <w:rPr>
          <w:sz w:val="24"/>
          <w:szCs w:val="22"/>
          <w:lang w:val="es-CO"/>
        </w:rPr>
        <w:t xml:space="preserve">agregar líneas al código fuente del algoritmo con el fin de invocar métodos del API de </w:t>
      </w:r>
      <w:r w:rsidR="00611C58" w:rsidRPr="00EE419B">
        <w:rPr>
          <w:sz w:val="24"/>
          <w:szCs w:val="22"/>
          <w:lang w:val="es-CO"/>
        </w:rPr>
        <w:t>Boinc</w:t>
      </w:r>
      <w:r w:rsidRPr="00EE419B">
        <w:rPr>
          <w:sz w:val="24"/>
          <w:szCs w:val="22"/>
          <w:lang w:val="es-CO"/>
        </w:rPr>
        <w:t>.</w:t>
      </w:r>
      <w:r w:rsidR="00952A43" w:rsidRPr="00EE419B">
        <w:rPr>
          <w:sz w:val="24"/>
          <w:szCs w:val="22"/>
          <w:lang w:val="es-CO"/>
        </w:rPr>
        <w:t xml:space="preserve"> </w:t>
      </w:r>
      <w:r w:rsidR="00C00CF0" w:rsidRPr="00EE419B">
        <w:rPr>
          <w:sz w:val="24"/>
          <w:szCs w:val="22"/>
          <w:lang w:val="es-CO"/>
        </w:rPr>
        <w:t xml:space="preserve">Es importante </w:t>
      </w:r>
      <w:r w:rsidR="00952A43" w:rsidRPr="00EE419B">
        <w:rPr>
          <w:sz w:val="24"/>
          <w:szCs w:val="22"/>
          <w:lang w:val="es-CO"/>
        </w:rPr>
        <w:t>considerar</w:t>
      </w:r>
      <w:r w:rsidR="00C00CF0" w:rsidRPr="00EE419B">
        <w:rPr>
          <w:sz w:val="24"/>
          <w:szCs w:val="22"/>
          <w:lang w:val="es-CO"/>
        </w:rPr>
        <w:t xml:space="preserve"> </w:t>
      </w:r>
      <w:r w:rsidR="00C36B54">
        <w:rPr>
          <w:sz w:val="24"/>
          <w:szCs w:val="22"/>
          <w:lang w:val="es-CO"/>
        </w:rPr>
        <w:t xml:space="preserve">esta característica porque </w:t>
      </w:r>
      <w:r w:rsidR="00952A43" w:rsidRPr="00EE419B">
        <w:rPr>
          <w:sz w:val="24"/>
          <w:szCs w:val="22"/>
          <w:lang w:val="es-CO"/>
        </w:rPr>
        <w:t>al modificar el código se pueden introducir errores.</w:t>
      </w:r>
    </w:p>
    <w:p w14:paraId="0FDF3A4A" w14:textId="77777777" w:rsidR="0087299F" w:rsidRPr="00EE419B" w:rsidRDefault="0087299F" w:rsidP="00B70135">
      <w:pPr>
        <w:pStyle w:val="Prrafodelista"/>
        <w:numPr>
          <w:ilvl w:val="0"/>
          <w:numId w:val="16"/>
        </w:numPr>
        <w:spacing w:before="0" w:after="0" w:line="240" w:lineRule="auto"/>
        <w:ind w:left="1440"/>
        <w:rPr>
          <w:b/>
          <w:sz w:val="24"/>
          <w:szCs w:val="22"/>
          <w:lang w:val="es-CO"/>
        </w:rPr>
      </w:pPr>
      <w:r w:rsidRPr="00EE419B">
        <w:rPr>
          <w:b/>
          <w:sz w:val="24"/>
          <w:szCs w:val="22"/>
          <w:lang w:val="es-CO"/>
        </w:rPr>
        <w:t xml:space="preserve">Duración de la implementación: </w:t>
      </w:r>
      <w:r w:rsidRPr="00EE419B">
        <w:rPr>
          <w:sz w:val="24"/>
          <w:szCs w:val="22"/>
          <w:lang w:val="es-CO"/>
        </w:rPr>
        <w:t>Tiempo necesario para implementar la solución que cumpla con los requerimientos establecidos.</w:t>
      </w:r>
    </w:p>
    <w:p w14:paraId="235FD49D" w14:textId="57419958" w:rsidR="00E64986" w:rsidRPr="00EE419B" w:rsidRDefault="00E64986" w:rsidP="00F62215">
      <w:pPr>
        <w:ind w:left="720"/>
        <w:jc w:val="both"/>
        <w:rPr>
          <w:b/>
          <w:szCs w:val="22"/>
          <w:lang w:val="es-CO"/>
        </w:rPr>
      </w:pPr>
    </w:p>
    <w:p w14:paraId="61314FAB" w14:textId="2383E7AB" w:rsidR="00420975" w:rsidRDefault="00E64986" w:rsidP="00343902">
      <w:pPr>
        <w:ind w:left="720"/>
        <w:jc w:val="both"/>
        <w:rPr>
          <w:szCs w:val="22"/>
          <w:lang w:val="es-CO"/>
        </w:rPr>
      </w:pPr>
      <w:r w:rsidRPr="00EE419B">
        <w:rPr>
          <w:szCs w:val="22"/>
          <w:lang w:val="es-CO"/>
        </w:rPr>
        <w:t xml:space="preserve">Después de seleccionadas las características a evaluar se decidió darle a cada una el mismo peso cuantitativo ya que cada atributo afecta directamente los requerimientos establecidos que debe cumplir la solución (ver </w:t>
      </w:r>
      <w:r w:rsidRPr="00401997">
        <w:rPr>
          <w:szCs w:val="22"/>
          <w:lang w:val="es-CO"/>
        </w:rPr>
        <w:t xml:space="preserve">Anexo </w:t>
      </w:r>
      <w:r w:rsidR="00401997">
        <w:rPr>
          <w:szCs w:val="22"/>
          <w:lang w:val="es-CO"/>
        </w:rPr>
        <w:t xml:space="preserve">3: </w:t>
      </w:r>
      <w:r w:rsidRPr="00401997">
        <w:rPr>
          <w:szCs w:val="22"/>
          <w:lang w:val="es-CO"/>
        </w:rPr>
        <w:t>Requerimientos del sistema).</w:t>
      </w:r>
      <w:r w:rsidR="00983A9C">
        <w:rPr>
          <w:szCs w:val="22"/>
          <w:lang w:val="es-CO"/>
        </w:rPr>
        <w:t xml:space="preserve"> El puntaje que se otorgó a cada solución en cada característica evaluada se visualiza en la tabla No. 1.</w:t>
      </w:r>
    </w:p>
    <w:p w14:paraId="165B5B99" w14:textId="77777777" w:rsidR="00343902" w:rsidRDefault="00343902" w:rsidP="00343902">
      <w:pPr>
        <w:ind w:left="720"/>
        <w:jc w:val="both"/>
        <w:rPr>
          <w:b/>
          <w:lang w:val="es-CO"/>
        </w:rPr>
      </w:pPr>
    </w:p>
    <w:tbl>
      <w:tblPr>
        <w:tblStyle w:val="Tabladecuadrcula5oscura-nfasis11"/>
        <w:tblW w:w="8436" w:type="dxa"/>
        <w:tblInd w:w="720" w:type="dxa"/>
        <w:tblLook w:val="04A0" w:firstRow="1" w:lastRow="0" w:firstColumn="1" w:lastColumn="0" w:noHBand="0" w:noVBand="1"/>
      </w:tblPr>
      <w:tblGrid>
        <w:gridCol w:w="2847"/>
        <w:gridCol w:w="1765"/>
        <w:gridCol w:w="1825"/>
        <w:gridCol w:w="1999"/>
      </w:tblGrid>
      <w:tr w:rsidR="0087299F" w14:paraId="163A76BE" w14:textId="77777777" w:rsidTr="00343902">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5123A98" w14:textId="77777777" w:rsidR="0087299F" w:rsidRPr="0087299F" w:rsidRDefault="0087299F" w:rsidP="0087299F">
            <w:pPr>
              <w:jc w:val="center"/>
              <w:rPr>
                <w:b w:val="0"/>
                <w:lang w:val="es-CO"/>
              </w:rPr>
            </w:pPr>
            <w:r w:rsidRPr="0087299F">
              <w:rPr>
                <w:b w:val="0"/>
                <w:lang w:val="es-CO"/>
              </w:rPr>
              <w:t>Características</w:t>
            </w:r>
          </w:p>
        </w:tc>
        <w:tc>
          <w:tcPr>
            <w:tcW w:w="1765" w:type="dxa"/>
            <w:vAlign w:val="center"/>
          </w:tcPr>
          <w:p w14:paraId="472D7671" w14:textId="77777777" w:rsidR="0087299F" w:rsidRDefault="0087299F" w:rsidP="0087299F">
            <w:pPr>
              <w:jc w:val="center"/>
              <w:cnfStyle w:val="100000000000" w:firstRow="1" w:lastRow="0" w:firstColumn="0" w:lastColumn="0" w:oddVBand="0" w:evenVBand="0" w:oddHBand="0" w:evenHBand="0" w:firstRowFirstColumn="0" w:firstRowLastColumn="0" w:lastRowFirstColumn="0" w:lastRowLastColumn="0"/>
              <w:rPr>
                <w:b w:val="0"/>
              </w:rPr>
            </w:pPr>
            <w:r w:rsidRPr="0087299F">
              <w:rPr>
                <w:b w:val="0"/>
                <w:lang w:val="es-CO"/>
              </w:rPr>
              <w:t>Construir</w:t>
            </w:r>
            <w:r>
              <w:rPr>
                <w:b w:val="0"/>
              </w:rPr>
              <w:t xml:space="preserve"> wrapper</w:t>
            </w:r>
          </w:p>
        </w:tc>
        <w:tc>
          <w:tcPr>
            <w:tcW w:w="1825" w:type="dxa"/>
            <w:vAlign w:val="center"/>
          </w:tcPr>
          <w:p w14:paraId="3625973B" w14:textId="6A61A695" w:rsidR="0087299F" w:rsidRDefault="0090305B" w:rsidP="0087299F">
            <w:pPr>
              <w:jc w:val="center"/>
              <w:cnfStyle w:val="100000000000" w:firstRow="1" w:lastRow="0" w:firstColumn="0" w:lastColumn="0" w:oddVBand="0" w:evenVBand="0" w:oddHBand="0" w:evenHBand="0" w:firstRowFirstColumn="0" w:firstRowLastColumn="0" w:lastRowFirstColumn="0" w:lastRowLastColumn="0"/>
              <w:rPr>
                <w:b w:val="0"/>
              </w:rPr>
            </w:pPr>
            <w:r>
              <w:rPr>
                <w:b w:val="0"/>
                <w:lang w:val="es-CO"/>
              </w:rPr>
              <w:t>Modificar</w:t>
            </w:r>
            <w:r>
              <w:rPr>
                <w:b w:val="0"/>
              </w:rPr>
              <w:t xml:space="preserve"> </w:t>
            </w:r>
            <w:r w:rsidR="0087299F">
              <w:rPr>
                <w:b w:val="0"/>
              </w:rPr>
              <w:t xml:space="preserve">wrapper </w:t>
            </w:r>
            <w:r w:rsidR="0087299F" w:rsidRPr="0087299F">
              <w:rPr>
                <w:b w:val="0"/>
                <w:lang w:val="es-CO"/>
              </w:rPr>
              <w:t>existente</w:t>
            </w:r>
          </w:p>
        </w:tc>
        <w:tc>
          <w:tcPr>
            <w:tcW w:w="1999" w:type="dxa"/>
            <w:vAlign w:val="center"/>
          </w:tcPr>
          <w:p w14:paraId="5B278587" w14:textId="77777777" w:rsidR="0087299F" w:rsidRDefault="0087299F" w:rsidP="0087299F">
            <w:pPr>
              <w:jc w:val="center"/>
              <w:cnfStyle w:val="100000000000" w:firstRow="1" w:lastRow="0" w:firstColumn="0" w:lastColumn="0" w:oddVBand="0" w:evenVBand="0" w:oddHBand="0" w:evenHBand="0" w:firstRowFirstColumn="0" w:firstRowLastColumn="0" w:lastRowFirstColumn="0" w:lastRowLastColumn="0"/>
              <w:rPr>
                <w:b w:val="0"/>
              </w:rPr>
            </w:pPr>
            <w:r w:rsidRPr="0087299F">
              <w:rPr>
                <w:b w:val="0"/>
                <w:lang w:val="es-CO"/>
              </w:rPr>
              <w:t>Generador</w:t>
            </w:r>
            <w:r>
              <w:rPr>
                <w:b w:val="0"/>
              </w:rPr>
              <w:t xml:space="preserve"> de </w:t>
            </w:r>
            <w:r w:rsidRPr="0087299F">
              <w:rPr>
                <w:b w:val="0"/>
                <w:lang w:val="es-CO"/>
              </w:rPr>
              <w:t>código</w:t>
            </w:r>
          </w:p>
        </w:tc>
      </w:tr>
      <w:tr w:rsidR="0087299F" w14:paraId="7DF57E24" w14:textId="77777777" w:rsidTr="0034390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BEA23AC" w14:textId="77777777" w:rsidR="0087299F" w:rsidRPr="0087299F" w:rsidRDefault="0087299F" w:rsidP="0087299F">
            <w:pPr>
              <w:jc w:val="center"/>
              <w:rPr>
                <w:b w:val="0"/>
                <w:lang w:val="es-CO"/>
              </w:rPr>
            </w:pPr>
            <w:r w:rsidRPr="0087299F">
              <w:rPr>
                <w:b w:val="0"/>
                <w:lang w:val="es-CO"/>
              </w:rPr>
              <w:t>Facilidad de uso</w:t>
            </w:r>
          </w:p>
        </w:tc>
        <w:tc>
          <w:tcPr>
            <w:tcW w:w="1765" w:type="dxa"/>
            <w:vAlign w:val="center"/>
          </w:tcPr>
          <w:p w14:paraId="5C4246A3" w14:textId="14BABC90"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3</w:t>
            </w:r>
          </w:p>
        </w:tc>
        <w:tc>
          <w:tcPr>
            <w:tcW w:w="1825" w:type="dxa"/>
            <w:vAlign w:val="center"/>
          </w:tcPr>
          <w:p w14:paraId="759CB43A" w14:textId="5AE0A9D1"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3</w:t>
            </w:r>
          </w:p>
        </w:tc>
        <w:tc>
          <w:tcPr>
            <w:tcW w:w="1999" w:type="dxa"/>
            <w:vAlign w:val="center"/>
          </w:tcPr>
          <w:p w14:paraId="17BB0D2F" w14:textId="20E89496"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r>
      <w:tr w:rsidR="0087299F" w14:paraId="3E930159" w14:textId="77777777" w:rsidTr="00343902">
        <w:trPr>
          <w:trHeight w:val="304"/>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4DF52283" w14:textId="77777777" w:rsidR="0087299F" w:rsidRPr="0087299F" w:rsidRDefault="0087299F" w:rsidP="0087299F">
            <w:pPr>
              <w:jc w:val="center"/>
              <w:rPr>
                <w:b w:val="0"/>
                <w:lang w:val="es-CO"/>
              </w:rPr>
            </w:pPr>
            <w:r w:rsidRPr="0087299F">
              <w:rPr>
                <w:b w:val="0"/>
                <w:lang w:val="es-CO"/>
              </w:rPr>
              <w:t>Curva de aprendizaje</w:t>
            </w:r>
          </w:p>
        </w:tc>
        <w:tc>
          <w:tcPr>
            <w:tcW w:w="1765" w:type="dxa"/>
            <w:vAlign w:val="center"/>
          </w:tcPr>
          <w:p w14:paraId="58D70AF0" w14:textId="77DF9808"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c>
          <w:tcPr>
            <w:tcW w:w="1825" w:type="dxa"/>
            <w:vAlign w:val="center"/>
          </w:tcPr>
          <w:p w14:paraId="4CCB8010" w14:textId="57D85454"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c>
          <w:tcPr>
            <w:tcW w:w="1999" w:type="dxa"/>
            <w:vAlign w:val="center"/>
          </w:tcPr>
          <w:p w14:paraId="35FCCEB7" w14:textId="21280A3C"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r>
      <w:tr w:rsidR="0087299F" w14:paraId="489F34CC" w14:textId="77777777" w:rsidTr="0034390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28A77605" w14:textId="77777777" w:rsidR="0087299F" w:rsidRPr="0087299F" w:rsidRDefault="0087299F" w:rsidP="0087299F">
            <w:pPr>
              <w:jc w:val="center"/>
              <w:rPr>
                <w:b w:val="0"/>
                <w:lang w:val="es-CO"/>
              </w:rPr>
            </w:pPr>
            <w:r w:rsidRPr="0087299F">
              <w:rPr>
                <w:b w:val="0"/>
                <w:lang w:val="es-CO"/>
              </w:rPr>
              <w:t>Modificación del algoritmo</w:t>
            </w:r>
          </w:p>
        </w:tc>
        <w:tc>
          <w:tcPr>
            <w:tcW w:w="1765" w:type="dxa"/>
            <w:vAlign w:val="center"/>
          </w:tcPr>
          <w:p w14:paraId="09721036" w14:textId="159911BE"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c>
          <w:tcPr>
            <w:tcW w:w="1825" w:type="dxa"/>
            <w:vAlign w:val="center"/>
          </w:tcPr>
          <w:p w14:paraId="77E48ECD" w14:textId="2C4A51EF"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4</w:t>
            </w:r>
          </w:p>
        </w:tc>
        <w:tc>
          <w:tcPr>
            <w:tcW w:w="1999" w:type="dxa"/>
            <w:vAlign w:val="center"/>
          </w:tcPr>
          <w:p w14:paraId="16474E9A" w14:textId="3A36023C" w:rsidR="0087299F"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pPr>
            <w:r w:rsidRPr="004F04BB">
              <w:t>1</w:t>
            </w:r>
          </w:p>
        </w:tc>
      </w:tr>
      <w:tr w:rsidR="0087299F" w14:paraId="65AAD7FB" w14:textId="77777777" w:rsidTr="00343902">
        <w:trPr>
          <w:trHeight w:val="401"/>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1EB9618F" w14:textId="77777777" w:rsidR="0087299F" w:rsidRPr="0087299F" w:rsidRDefault="0087299F" w:rsidP="0087299F">
            <w:pPr>
              <w:jc w:val="center"/>
              <w:rPr>
                <w:b w:val="0"/>
                <w:lang w:val="es-CO"/>
              </w:rPr>
            </w:pPr>
            <w:r w:rsidRPr="0087299F">
              <w:rPr>
                <w:b w:val="0"/>
                <w:lang w:val="es-CO"/>
              </w:rPr>
              <w:t>Duración de la implementación</w:t>
            </w:r>
          </w:p>
        </w:tc>
        <w:tc>
          <w:tcPr>
            <w:tcW w:w="1765" w:type="dxa"/>
            <w:vAlign w:val="center"/>
          </w:tcPr>
          <w:p w14:paraId="654AEDF8" w14:textId="0594E7EF"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c>
          <w:tcPr>
            <w:tcW w:w="1825" w:type="dxa"/>
            <w:vAlign w:val="center"/>
          </w:tcPr>
          <w:p w14:paraId="06984300" w14:textId="3C926AF4"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2</w:t>
            </w:r>
          </w:p>
        </w:tc>
        <w:tc>
          <w:tcPr>
            <w:tcW w:w="1999" w:type="dxa"/>
            <w:vAlign w:val="center"/>
          </w:tcPr>
          <w:p w14:paraId="1A4F0CCD" w14:textId="581DF625" w:rsidR="0087299F" w:rsidRPr="004F04BB" w:rsidRDefault="004F04BB" w:rsidP="004F04BB">
            <w:pPr>
              <w:jc w:val="center"/>
              <w:cnfStyle w:val="000000000000" w:firstRow="0" w:lastRow="0" w:firstColumn="0" w:lastColumn="0" w:oddVBand="0" w:evenVBand="0" w:oddHBand="0" w:evenHBand="0" w:firstRowFirstColumn="0" w:firstRowLastColumn="0" w:lastRowFirstColumn="0" w:lastRowLastColumn="0"/>
            </w:pPr>
            <w:r w:rsidRPr="004F04BB">
              <w:t>1</w:t>
            </w:r>
          </w:p>
        </w:tc>
      </w:tr>
      <w:tr w:rsidR="004F04BB" w14:paraId="7371BDEE" w14:textId="77777777" w:rsidTr="0034390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47" w:type="dxa"/>
            <w:vAlign w:val="center"/>
          </w:tcPr>
          <w:p w14:paraId="5CDBEDCE" w14:textId="6D904DF7" w:rsidR="004F04BB" w:rsidRPr="004F04BB" w:rsidRDefault="004F04BB" w:rsidP="0087299F">
            <w:pPr>
              <w:jc w:val="center"/>
              <w:rPr>
                <w:lang w:val="es-CO"/>
              </w:rPr>
            </w:pPr>
            <w:r w:rsidRPr="004F04BB">
              <w:rPr>
                <w:lang w:val="es-CO"/>
              </w:rPr>
              <w:t>TOTAL</w:t>
            </w:r>
          </w:p>
        </w:tc>
        <w:tc>
          <w:tcPr>
            <w:tcW w:w="1765" w:type="dxa"/>
            <w:vAlign w:val="center"/>
          </w:tcPr>
          <w:p w14:paraId="7C3EE42E" w14:textId="540BFC55" w:rsidR="004F04BB"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rPr>
                <w:b/>
              </w:rPr>
            </w:pPr>
            <w:r w:rsidRPr="004F04BB">
              <w:rPr>
                <w:b/>
              </w:rPr>
              <w:t>9</w:t>
            </w:r>
          </w:p>
        </w:tc>
        <w:tc>
          <w:tcPr>
            <w:tcW w:w="1825" w:type="dxa"/>
            <w:vAlign w:val="center"/>
          </w:tcPr>
          <w:p w14:paraId="13C4AB94" w14:textId="6ADC2F9A" w:rsidR="004F04BB" w:rsidRPr="004F04BB" w:rsidRDefault="004F04BB" w:rsidP="004F04BB">
            <w:pPr>
              <w:jc w:val="center"/>
              <w:cnfStyle w:val="000000100000" w:firstRow="0" w:lastRow="0" w:firstColumn="0" w:lastColumn="0" w:oddVBand="0" w:evenVBand="0" w:oddHBand="1" w:evenHBand="0" w:firstRowFirstColumn="0" w:firstRowLastColumn="0" w:lastRowFirstColumn="0" w:lastRowLastColumn="0"/>
              <w:rPr>
                <w:b/>
              </w:rPr>
            </w:pPr>
            <w:r w:rsidRPr="004F04BB">
              <w:rPr>
                <w:b/>
              </w:rPr>
              <w:t>11</w:t>
            </w:r>
          </w:p>
        </w:tc>
        <w:tc>
          <w:tcPr>
            <w:tcW w:w="1999" w:type="dxa"/>
            <w:vAlign w:val="center"/>
          </w:tcPr>
          <w:p w14:paraId="7AF711C5" w14:textId="1C1B2846" w:rsidR="004F04BB" w:rsidRPr="004F04BB" w:rsidRDefault="004F04BB" w:rsidP="00515993">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0"/>
              </w:rPr>
            </w:pPr>
            <w:r w:rsidRPr="004F04BB">
              <w:rPr>
                <w:b/>
              </w:rPr>
              <w:t>8</w:t>
            </w:r>
          </w:p>
        </w:tc>
      </w:tr>
    </w:tbl>
    <w:p w14:paraId="181A3C54" w14:textId="5F959DD5" w:rsidR="00A24BFE" w:rsidRPr="00FD7351" w:rsidRDefault="00A24BFE" w:rsidP="0052017D">
      <w:pPr>
        <w:pStyle w:val="Descripcin"/>
        <w:jc w:val="center"/>
      </w:pPr>
      <w:bookmarkStart w:id="313" w:name="_Toc467012659"/>
      <w:r w:rsidRPr="00FD7351">
        <w:t xml:space="preserve">Tabla </w:t>
      </w:r>
      <w:r w:rsidR="00C60D9A">
        <w:fldChar w:fldCharType="begin"/>
      </w:r>
      <w:r w:rsidR="00C60D9A">
        <w:instrText xml:space="preserve"> SEQ Tabla \* ARABIC </w:instrText>
      </w:r>
      <w:r w:rsidR="00C60D9A">
        <w:fldChar w:fldCharType="separate"/>
      </w:r>
      <w:r w:rsidR="00606F9A">
        <w:rPr>
          <w:noProof/>
        </w:rPr>
        <w:t>1</w:t>
      </w:r>
      <w:r w:rsidR="00C60D9A">
        <w:fldChar w:fldCharType="end"/>
      </w:r>
      <w:r w:rsidRPr="00FD7351">
        <w:t>. Matriz comparativa DAR.</w:t>
      </w:r>
      <w:bookmarkEnd w:id="313"/>
    </w:p>
    <w:p w14:paraId="41D2728F" w14:textId="0590F1AE" w:rsidR="008A5E81" w:rsidRDefault="008A5E81" w:rsidP="008A5E81">
      <w:pPr>
        <w:ind w:left="720"/>
        <w:jc w:val="both"/>
        <w:rPr>
          <w:szCs w:val="22"/>
        </w:rPr>
      </w:pPr>
      <w:r>
        <w:rPr>
          <w:szCs w:val="22"/>
        </w:rPr>
        <w:lastRenderedPageBreak/>
        <w:t>A continuación,</w:t>
      </w:r>
      <w:r w:rsidRPr="008A5E81">
        <w:rPr>
          <w:szCs w:val="22"/>
        </w:rPr>
        <w:t xml:space="preserve"> se presentan los argume</w:t>
      </w:r>
      <w:r>
        <w:rPr>
          <w:szCs w:val="22"/>
        </w:rPr>
        <w:t xml:space="preserve">ntos que explican la puntuación </w:t>
      </w:r>
      <w:r w:rsidRPr="008A5E81">
        <w:rPr>
          <w:szCs w:val="22"/>
        </w:rPr>
        <w:t xml:space="preserve">asignada a cada </w:t>
      </w:r>
      <w:r>
        <w:rPr>
          <w:szCs w:val="22"/>
        </w:rPr>
        <w:t>solución para cada uno de las características</w:t>
      </w:r>
      <w:r w:rsidRPr="008A5E81">
        <w:rPr>
          <w:szCs w:val="22"/>
        </w:rPr>
        <w:t>:</w:t>
      </w:r>
      <w:r w:rsidRPr="008A5E81">
        <w:rPr>
          <w:szCs w:val="22"/>
        </w:rPr>
        <w:cr/>
      </w:r>
    </w:p>
    <w:p w14:paraId="51EE2961" w14:textId="5A2D3F1A" w:rsidR="008A5E81" w:rsidRPr="00EE419B" w:rsidRDefault="008A5E81" w:rsidP="00B70135">
      <w:pPr>
        <w:pStyle w:val="Prrafodelista"/>
        <w:numPr>
          <w:ilvl w:val="0"/>
          <w:numId w:val="39"/>
        </w:numPr>
        <w:spacing w:before="0" w:after="0" w:line="240" w:lineRule="auto"/>
        <w:rPr>
          <w:b/>
          <w:sz w:val="24"/>
          <w:szCs w:val="22"/>
          <w:lang w:val="es-CO"/>
        </w:rPr>
      </w:pPr>
      <w:r w:rsidRPr="00EE419B">
        <w:rPr>
          <w:b/>
          <w:sz w:val="24"/>
          <w:szCs w:val="22"/>
          <w:lang w:val="es-CO"/>
        </w:rPr>
        <w:t xml:space="preserve">Facilidad de uso: </w:t>
      </w:r>
      <w:r>
        <w:rPr>
          <w:sz w:val="24"/>
          <w:szCs w:val="22"/>
          <w:lang w:val="es-CO"/>
        </w:rPr>
        <w:t xml:space="preserve">Para esta característica el Generador de Código obtuvo la mayor puntuación ya que su uso es tan sencillo como ejecutar un programa que recibe como entrada el código que se quiere correr en la Grid Móvil y genera este mismo </w:t>
      </w:r>
      <w:r w:rsidR="000C6BB7">
        <w:rPr>
          <w:sz w:val="24"/>
          <w:szCs w:val="22"/>
          <w:lang w:val="es-CO"/>
        </w:rPr>
        <w:t>código,</w:t>
      </w:r>
      <w:r>
        <w:rPr>
          <w:sz w:val="24"/>
          <w:szCs w:val="22"/>
          <w:lang w:val="es-CO"/>
        </w:rPr>
        <w:t xml:space="preserve"> pero agregando automáticamente las invocaciones al API de Boinc</w:t>
      </w:r>
      <w:r w:rsidR="000C6BB7">
        <w:rPr>
          <w:sz w:val="24"/>
          <w:szCs w:val="22"/>
          <w:lang w:val="es-CO"/>
        </w:rPr>
        <w:t xml:space="preserve">. Por otra parte, las soluciones asociadas al uso de un wrapper (creación o </w:t>
      </w:r>
      <w:r w:rsidR="003154E4">
        <w:rPr>
          <w:sz w:val="24"/>
          <w:szCs w:val="22"/>
          <w:lang w:val="es-CO"/>
        </w:rPr>
        <w:t>modificación) requieren que haya un proceso de aprendizaje por parte del usuario final ya que debe aprender a usarlo y configurarlo. Por ejemplo, para usar el wrapper que provee Boinc, es necesario configurar manualmente un archivo XML con la configuración del wrapper.</w:t>
      </w:r>
    </w:p>
    <w:p w14:paraId="38B661EE" w14:textId="78A9E1AA" w:rsidR="008A5E81" w:rsidRPr="00EE419B" w:rsidRDefault="008A5E81" w:rsidP="00B70135">
      <w:pPr>
        <w:pStyle w:val="Prrafodelista"/>
        <w:numPr>
          <w:ilvl w:val="0"/>
          <w:numId w:val="39"/>
        </w:numPr>
        <w:spacing w:before="0" w:after="0" w:line="240" w:lineRule="auto"/>
        <w:rPr>
          <w:b/>
          <w:sz w:val="24"/>
          <w:szCs w:val="22"/>
          <w:lang w:val="es-CO"/>
        </w:rPr>
      </w:pPr>
      <w:r w:rsidRPr="00EE419B">
        <w:rPr>
          <w:b/>
          <w:sz w:val="24"/>
          <w:szCs w:val="22"/>
          <w:lang w:val="es-CO"/>
        </w:rPr>
        <w:t xml:space="preserve">Curva de aprendizaje: </w:t>
      </w:r>
      <w:r w:rsidR="000C6BB7">
        <w:rPr>
          <w:sz w:val="24"/>
          <w:szCs w:val="22"/>
          <w:lang w:val="es-CO"/>
        </w:rPr>
        <w:t>En esta característica la puntuación más baja es para Construir Wrapper ya que además de informarse del funcionamiento normal de un wrapper</w:t>
      </w:r>
      <w:r w:rsidR="00C36B54">
        <w:rPr>
          <w:sz w:val="24"/>
          <w:szCs w:val="22"/>
          <w:lang w:val="es-CO"/>
        </w:rPr>
        <w:t>,</w:t>
      </w:r>
      <w:r w:rsidR="00834A71">
        <w:rPr>
          <w:sz w:val="24"/>
          <w:szCs w:val="22"/>
          <w:lang w:val="es-CO"/>
        </w:rPr>
        <w:t xml:space="preserve"> se </w:t>
      </w:r>
      <w:r w:rsidR="00612930">
        <w:rPr>
          <w:sz w:val="24"/>
          <w:szCs w:val="22"/>
          <w:lang w:val="es-CO"/>
        </w:rPr>
        <w:t>debe diseñar e implementar.</w:t>
      </w:r>
      <w:r w:rsidR="007F3D7B">
        <w:rPr>
          <w:sz w:val="24"/>
          <w:szCs w:val="22"/>
          <w:lang w:val="es-CO"/>
        </w:rPr>
        <w:t xml:space="preserve"> </w:t>
      </w:r>
      <w:r w:rsidR="00834A71">
        <w:rPr>
          <w:sz w:val="24"/>
          <w:szCs w:val="22"/>
          <w:lang w:val="es-CO"/>
        </w:rPr>
        <w:t>Lo anterior implica aprender y aplicar buenas prácticas</w:t>
      </w:r>
      <w:r w:rsidR="007F3D7B">
        <w:rPr>
          <w:sz w:val="24"/>
          <w:szCs w:val="22"/>
          <w:lang w:val="es-CO"/>
        </w:rPr>
        <w:t xml:space="preserve"> de programación y posiblemente </w:t>
      </w:r>
      <w:r w:rsidR="00612930">
        <w:rPr>
          <w:sz w:val="24"/>
          <w:szCs w:val="22"/>
          <w:lang w:val="es-CO"/>
        </w:rPr>
        <w:t xml:space="preserve">el </w:t>
      </w:r>
      <w:r w:rsidR="00834A71">
        <w:rPr>
          <w:sz w:val="24"/>
          <w:szCs w:val="22"/>
          <w:lang w:val="es-CO"/>
        </w:rPr>
        <w:t>uso de patrones y nuevos paradigmas de</w:t>
      </w:r>
      <w:r w:rsidR="00612930">
        <w:rPr>
          <w:sz w:val="24"/>
          <w:szCs w:val="22"/>
          <w:lang w:val="es-CO"/>
        </w:rPr>
        <w:t xml:space="preserve"> </w:t>
      </w:r>
      <w:r w:rsidR="007F3D7B">
        <w:rPr>
          <w:sz w:val="24"/>
          <w:szCs w:val="22"/>
          <w:lang w:val="es-CO"/>
        </w:rPr>
        <w:t xml:space="preserve">programación </w:t>
      </w:r>
      <w:r w:rsidR="00834A71">
        <w:rPr>
          <w:sz w:val="24"/>
          <w:szCs w:val="22"/>
          <w:lang w:val="es-CO"/>
        </w:rPr>
        <w:t xml:space="preserve">para lograr implementar un wrapper genérico y reutilizable. Por otro lado, en las otras dos soluciones o se cuenta con una base de conocimiento y un producto del cual partir (en el caso de Modificar Wrapper Existente) o se debe desarrollar un programa que no requiere conocimientos avanzados en programación o paradigmas </w:t>
      </w:r>
      <w:r w:rsidR="00CF6E5D">
        <w:rPr>
          <w:sz w:val="24"/>
          <w:szCs w:val="22"/>
          <w:lang w:val="es-CO"/>
        </w:rPr>
        <w:t>(en el caso del Generador de Código) ya</w:t>
      </w:r>
      <w:r w:rsidR="00834A71">
        <w:rPr>
          <w:sz w:val="24"/>
          <w:szCs w:val="22"/>
          <w:lang w:val="es-CO"/>
        </w:rPr>
        <w:t xml:space="preserve"> que básicamente </w:t>
      </w:r>
      <w:r w:rsidR="00CF6E5D">
        <w:rPr>
          <w:sz w:val="24"/>
          <w:szCs w:val="22"/>
          <w:lang w:val="es-CO"/>
        </w:rPr>
        <w:t xml:space="preserve">consiste </w:t>
      </w:r>
      <w:r w:rsidR="00834A71">
        <w:rPr>
          <w:sz w:val="24"/>
          <w:szCs w:val="22"/>
          <w:lang w:val="es-CO"/>
        </w:rPr>
        <w:t>e</w:t>
      </w:r>
      <w:r w:rsidR="00CF6E5D">
        <w:rPr>
          <w:sz w:val="24"/>
          <w:szCs w:val="22"/>
          <w:lang w:val="es-CO"/>
        </w:rPr>
        <w:t>n</w:t>
      </w:r>
      <w:r w:rsidR="00834A71">
        <w:rPr>
          <w:sz w:val="24"/>
          <w:szCs w:val="22"/>
          <w:lang w:val="es-CO"/>
        </w:rPr>
        <w:t xml:space="preserve"> </w:t>
      </w:r>
      <w:r w:rsidR="00CF6E5D">
        <w:rPr>
          <w:sz w:val="24"/>
          <w:szCs w:val="22"/>
          <w:lang w:val="es-CO"/>
        </w:rPr>
        <w:t>implementar</w:t>
      </w:r>
      <w:r w:rsidR="00834A71">
        <w:rPr>
          <w:sz w:val="24"/>
          <w:szCs w:val="22"/>
          <w:lang w:val="es-CO"/>
        </w:rPr>
        <w:t xml:space="preserve"> un programa que </w:t>
      </w:r>
      <w:r w:rsidR="00CF6E5D">
        <w:rPr>
          <w:sz w:val="24"/>
          <w:szCs w:val="22"/>
          <w:lang w:val="es-CO"/>
        </w:rPr>
        <w:t>modifique</w:t>
      </w:r>
      <w:r w:rsidR="00834A71">
        <w:rPr>
          <w:sz w:val="24"/>
          <w:szCs w:val="22"/>
          <w:lang w:val="es-CO"/>
        </w:rPr>
        <w:t xml:space="preserve"> un archivo de texto plano</w:t>
      </w:r>
      <w:r w:rsidR="00CF6E5D">
        <w:rPr>
          <w:sz w:val="24"/>
          <w:szCs w:val="22"/>
          <w:lang w:val="es-CO"/>
        </w:rPr>
        <w:t>.</w:t>
      </w:r>
    </w:p>
    <w:p w14:paraId="47D7AC52" w14:textId="231F0D39" w:rsidR="008A5E81" w:rsidRPr="00EE419B" w:rsidRDefault="008A5E81" w:rsidP="00B70135">
      <w:pPr>
        <w:pStyle w:val="Prrafodelista"/>
        <w:numPr>
          <w:ilvl w:val="0"/>
          <w:numId w:val="39"/>
        </w:numPr>
        <w:spacing w:before="0" w:after="0" w:line="240" w:lineRule="auto"/>
        <w:rPr>
          <w:b/>
          <w:sz w:val="24"/>
          <w:szCs w:val="22"/>
          <w:lang w:val="es-CO"/>
        </w:rPr>
      </w:pPr>
      <w:r w:rsidRPr="00EE419B">
        <w:rPr>
          <w:b/>
          <w:sz w:val="24"/>
          <w:szCs w:val="22"/>
          <w:lang w:val="es-CO"/>
        </w:rPr>
        <w:t xml:space="preserve">Modificación del algoritmo: </w:t>
      </w:r>
      <w:r w:rsidR="008E0E98">
        <w:rPr>
          <w:sz w:val="24"/>
          <w:szCs w:val="22"/>
          <w:lang w:val="es-CO"/>
        </w:rPr>
        <w:t>Para esta característica claramente las soluciones que involucran un wrapper</w:t>
      </w:r>
      <w:r w:rsidR="007F3D7B">
        <w:rPr>
          <w:sz w:val="24"/>
          <w:szCs w:val="22"/>
          <w:lang w:val="es-CO"/>
        </w:rPr>
        <w:t xml:space="preserve"> son las ganadoras</w:t>
      </w:r>
      <w:r w:rsidR="00612930">
        <w:rPr>
          <w:sz w:val="24"/>
          <w:szCs w:val="22"/>
          <w:lang w:val="es-CO"/>
        </w:rPr>
        <w:t xml:space="preserve">, ya que </w:t>
      </w:r>
      <w:r w:rsidR="007F3D7B">
        <w:rPr>
          <w:sz w:val="24"/>
          <w:szCs w:val="22"/>
          <w:lang w:val="es-CO"/>
        </w:rPr>
        <w:t>estos</w:t>
      </w:r>
      <w:r w:rsidR="00612930">
        <w:rPr>
          <w:sz w:val="24"/>
          <w:szCs w:val="22"/>
          <w:lang w:val="es-CO"/>
        </w:rPr>
        <w:t xml:space="preserve"> se encargan de la </w:t>
      </w:r>
      <w:r w:rsidR="008E0E98">
        <w:rPr>
          <w:sz w:val="24"/>
          <w:szCs w:val="22"/>
          <w:lang w:val="es-CO"/>
        </w:rPr>
        <w:t xml:space="preserve"> comunicación con Boinc</w:t>
      </w:r>
      <w:r w:rsidR="007F3D7B">
        <w:rPr>
          <w:sz w:val="24"/>
          <w:szCs w:val="22"/>
          <w:lang w:val="es-CO"/>
        </w:rPr>
        <w:t xml:space="preserve"> sin modificar los algoritmos de procesamiento de imagens</w:t>
      </w:r>
      <w:r w:rsidR="008E0E98">
        <w:rPr>
          <w:sz w:val="24"/>
          <w:szCs w:val="22"/>
          <w:lang w:val="es-CO"/>
        </w:rPr>
        <w:t>. Por el contario</w:t>
      </w:r>
      <w:r w:rsidR="00C94014">
        <w:rPr>
          <w:sz w:val="24"/>
          <w:szCs w:val="22"/>
          <w:lang w:val="es-CO"/>
        </w:rPr>
        <w:t>,</w:t>
      </w:r>
      <w:r w:rsidR="008E0E98">
        <w:rPr>
          <w:sz w:val="24"/>
          <w:szCs w:val="22"/>
          <w:lang w:val="es-CO"/>
        </w:rPr>
        <w:t xml:space="preserve"> el Generador de Código obtiene la puntuación más baja ya que </w:t>
      </w:r>
      <w:r w:rsidR="00C94014">
        <w:rPr>
          <w:sz w:val="24"/>
          <w:szCs w:val="22"/>
          <w:lang w:val="es-CO"/>
        </w:rPr>
        <w:t>é</w:t>
      </w:r>
      <w:r w:rsidR="008E0E98">
        <w:rPr>
          <w:sz w:val="24"/>
          <w:szCs w:val="22"/>
          <w:lang w:val="es-CO"/>
        </w:rPr>
        <w:t xml:space="preserve">ste se encargaría de explícitamente agregar </w:t>
      </w:r>
      <w:r w:rsidR="00612930">
        <w:rPr>
          <w:sz w:val="24"/>
          <w:szCs w:val="22"/>
          <w:lang w:val="es-CO"/>
        </w:rPr>
        <w:t xml:space="preserve">al </w:t>
      </w:r>
      <w:r w:rsidR="008E0E98">
        <w:rPr>
          <w:sz w:val="24"/>
          <w:szCs w:val="22"/>
          <w:lang w:val="es-CO"/>
        </w:rPr>
        <w:t xml:space="preserve">código </w:t>
      </w:r>
      <w:r w:rsidR="00612930">
        <w:rPr>
          <w:sz w:val="24"/>
          <w:szCs w:val="22"/>
          <w:lang w:val="es-CO"/>
        </w:rPr>
        <w:t xml:space="preserve">existente las llamadas al </w:t>
      </w:r>
      <w:r w:rsidR="008E0E98">
        <w:rPr>
          <w:sz w:val="24"/>
          <w:szCs w:val="22"/>
          <w:lang w:val="es-CO"/>
        </w:rPr>
        <w:t>API de Boinc.</w:t>
      </w:r>
    </w:p>
    <w:p w14:paraId="37FA9CDB" w14:textId="71A45935" w:rsidR="008A5E81" w:rsidRPr="00EE419B" w:rsidRDefault="008A5E81" w:rsidP="00B70135">
      <w:pPr>
        <w:pStyle w:val="Prrafodelista"/>
        <w:numPr>
          <w:ilvl w:val="0"/>
          <w:numId w:val="39"/>
        </w:numPr>
        <w:spacing w:before="0" w:after="0" w:line="240" w:lineRule="auto"/>
        <w:rPr>
          <w:b/>
          <w:sz w:val="24"/>
          <w:szCs w:val="22"/>
          <w:lang w:val="es-CO"/>
        </w:rPr>
      </w:pPr>
      <w:r w:rsidRPr="00EE419B">
        <w:rPr>
          <w:b/>
          <w:sz w:val="24"/>
          <w:szCs w:val="22"/>
          <w:lang w:val="es-CO"/>
        </w:rPr>
        <w:t xml:space="preserve">Duración de la implementación: </w:t>
      </w:r>
      <w:r w:rsidR="008E0E98">
        <w:rPr>
          <w:sz w:val="24"/>
          <w:szCs w:val="22"/>
          <w:lang w:val="es-CO"/>
        </w:rPr>
        <w:t>En esta característica</w:t>
      </w:r>
      <w:r w:rsidR="009B4B38">
        <w:rPr>
          <w:sz w:val="24"/>
          <w:szCs w:val="22"/>
          <w:lang w:val="es-CO"/>
        </w:rPr>
        <w:t xml:space="preserve"> el Generador de Código y Construir Wrapper obtuvieron la más baja puntuación ya que a diferencia de Modificar Wrapper no se cuenta con una base de la cual partir, sino que se debe indagar e investigar fases que podrían tomar más tiempo que entender el wrapper actual y adaptarlo</w:t>
      </w:r>
      <w:r w:rsidRPr="00EE419B">
        <w:rPr>
          <w:sz w:val="24"/>
          <w:szCs w:val="22"/>
          <w:lang w:val="es-CO"/>
        </w:rPr>
        <w:t>.</w:t>
      </w:r>
    </w:p>
    <w:p w14:paraId="24945E41" w14:textId="77777777" w:rsidR="008A5E81" w:rsidRDefault="008A5E81" w:rsidP="008A5E81">
      <w:pPr>
        <w:ind w:left="720"/>
        <w:jc w:val="both"/>
        <w:rPr>
          <w:szCs w:val="22"/>
        </w:rPr>
      </w:pPr>
    </w:p>
    <w:p w14:paraId="4ADAF15E" w14:textId="0334025C" w:rsidR="0052017D" w:rsidRPr="00343902" w:rsidRDefault="00C85DDB" w:rsidP="00343902">
      <w:pPr>
        <w:ind w:left="720"/>
        <w:jc w:val="both"/>
        <w:rPr>
          <w:szCs w:val="22"/>
          <w:lang w:val="es-CO"/>
        </w:rPr>
      </w:pPr>
      <w:r w:rsidRPr="00EE419B">
        <w:rPr>
          <w:szCs w:val="22"/>
        </w:rPr>
        <w:t xml:space="preserve">Se evidencia que la solución </w:t>
      </w:r>
      <w:r w:rsidR="003F7C6B" w:rsidRPr="00EE419B">
        <w:rPr>
          <w:szCs w:val="22"/>
        </w:rPr>
        <w:t xml:space="preserve">que obtuvo el puntaje más alto es </w:t>
      </w:r>
      <w:r w:rsidR="0090305B" w:rsidRPr="00EE419B">
        <w:rPr>
          <w:b/>
          <w:szCs w:val="22"/>
          <w:lang w:val="es-CO"/>
        </w:rPr>
        <w:t xml:space="preserve">Modificar </w:t>
      </w:r>
      <w:r w:rsidR="0088392A" w:rsidRPr="00EE419B">
        <w:rPr>
          <w:b/>
          <w:szCs w:val="22"/>
          <w:lang w:val="es-CO"/>
        </w:rPr>
        <w:t>W</w:t>
      </w:r>
      <w:r w:rsidRPr="00EE419B">
        <w:rPr>
          <w:b/>
          <w:szCs w:val="22"/>
          <w:lang w:val="es-CO"/>
        </w:rPr>
        <w:t xml:space="preserve">rapper </w:t>
      </w:r>
      <w:r w:rsidR="0088392A" w:rsidRPr="00EE419B">
        <w:rPr>
          <w:b/>
          <w:szCs w:val="22"/>
          <w:lang w:val="es-CO"/>
        </w:rPr>
        <w:t>E</w:t>
      </w:r>
      <w:r w:rsidRPr="00EE419B">
        <w:rPr>
          <w:b/>
          <w:szCs w:val="22"/>
          <w:lang w:val="es-CO"/>
        </w:rPr>
        <w:t>xistente</w:t>
      </w:r>
      <w:r w:rsidR="003F7C6B" w:rsidRPr="00EE419B">
        <w:rPr>
          <w:b/>
          <w:szCs w:val="22"/>
          <w:lang w:val="es-CO"/>
        </w:rPr>
        <w:t xml:space="preserve">. </w:t>
      </w:r>
      <w:r w:rsidR="003F7C6B" w:rsidRPr="00EE419B">
        <w:rPr>
          <w:szCs w:val="22"/>
          <w:lang w:val="es-CO"/>
        </w:rPr>
        <w:t xml:space="preserve">Es una de las </w:t>
      </w:r>
      <w:r w:rsidR="008A5E81" w:rsidRPr="00EE419B">
        <w:rPr>
          <w:szCs w:val="22"/>
          <w:lang w:val="es-CO"/>
        </w:rPr>
        <w:t>soluciones más</w:t>
      </w:r>
      <w:r w:rsidRPr="00EE419B">
        <w:rPr>
          <w:szCs w:val="22"/>
          <w:lang w:val="es-CO"/>
        </w:rPr>
        <w:t xml:space="preserve"> deseables </w:t>
      </w:r>
      <w:r w:rsidR="003F7C6B" w:rsidRPr="00EE419B">
        <w:rPr>
          <w:szCs w:val="22"/>
          <w:lang w:val="es-CO"/>
        </w:rPr>
        <w:t xml:space="preserve">porque se </w:t>
      </w:r>
      <w:r w:rsidRPr="00EE419B">
        <w:rPr>
          <w:szCs w:val="22"/>
          <w:lang w:val="es-CO"/>
        </w:rPr>
        <w:t>evita la modificación directa del código fuente de la aplic</w:t>
      </w:r>
      <w:r w:rsidR="005E2BDC">
        <w:rPr>
          <w:szCs w:val="22"/>
          <w:lang w:val="es-CO"/>
        </w:rPr>
        <w:t>ación que correrá en Boinc</w:t>
      </w:r>
      <w:r w:rsidR="00A078A9">
        <w:rPr>
          <w:szCs w:val="22"/>
          <w:lang w:val="es-CO"/>
        </w:rPr>
        <w:t xml:space="preserve"> y</w:t>
      </w:r>
      <w:r w:rsidR="005E2BDC">
        <w:rPr>
          <w:szCs w:val="22"/>
          <w:lang w:val="es-CO"/>
        </w:rPr>
        <w:t xml:space="preserve"> se aprovecha código probado mitigando así la posibilidad de error. </w:t>
      </w:r>
      <w:r w:rsidRPr="00EE419B">
        <w:rPr>
          <w:szCs w:val="22"/>
          <w:lang w:val="es-CO"/>
        </w:rPr>
        <w:t xml:space="preserve">Como se plantea utilizar </w:t>
      </w:r>
      <w:r w:rsidR="00132CD1" w:rsidRPr="00EE419B">
        <w:rPr>
          <w:szCs w:val="22"/>
          <w:lang w:val="es-CO"/>
        </w:rPr>
        <w:t>un</w:t>
      </w:r>
      <w:r w:rsidRPr="00EE419B">
        <w:rPr>
          <w:szCs w:val="22"/>
          <w:lang w:val="es-CO"/>
        </w:rPr>
        <w:t xml:space="preserve"> wrapper existente</w:t>
      </w:r>
      <w:r w:rsidR="003F7C6B" w:rsidRPr="00EE419B">
        <w:rPr>
          <w:szCs w:val="22"/>
          <w:lang w:val="es-CO"/>
        </w:rPr>
        <w:t>,</w:t>
      </w:r>
      <w:r w:rsidRPr="00EE419B">
        <w:rPr>
          <w:szCs w:val="22"/>
          <w:lang w:val="es-CO"/>
        </w:rPr>
        <w:t xml:space="preserve"> se estima</w:t>
      </w:r>
      <w:r w:rsidR="004022A3" w:rsidRPr="00EE419B">
        <w:rPr>
          <w:szCs w:val="22"/>
          <w:lang w:val="es-CO"/>
        </w:rPr>
        <w:t xml:space="preserve"> que la implementación se centre en la corrección y adaptación de este wrapper siendo así menos extensa que la </w:t>
      </w:r>
      <w:r w:rsidR="004022A3" w:rsidRPr="00EE419B">
        <w:rPr>
          <w:szCs w:val="22"/>
          <w:lang w:val="es-CO"/>
        </w:rPr>
        <w:lastRenderedPageBreak/>
        <w:t>creación de un</w:t>
      </w:r>
      <w:r w:rsidR="003F7C6B" w:rsidRPr="00EE419B">
        <w:rPr>
          <w:szCs w:val="22"/>
          <w:lang w:val="es-CO"/>
        </w:rPr>
        <w:t>a solución nueva (wrapper o generador de código</w:t>
      </w:r>
      <w:r w:rsidR="008E0E98" w:rsidRPr="00EE419B">
        <w:rPr>
          <w:szCs w:val="22"/>
          <w:lang w:val="es-CO"/>
        </w:rPr>
        <w:t>).</w:t>
      </w:r>
      <w:r w:rsidR="007654BF" w:rsidRPr="00EE419B">
        <w:rPr>
          <w:szCs w:val="22"/>
          <w:lang w:val="es-CO"/>
        </w:rPr>
        <w:t xml:space="preserve"> Por otro </w:t>
      </w:r>
      <w:r w:rsidR="00A00BDC" w:rsidRPr="00EE419B">
        <w:rPr>
          <w:szCs w:val="22"/>
          <w:lang w:val="es-CO"/>
        </w:rPr>
        <w:t>lado,</w:t>
      </w:r>
      <w:r w:rsidR="007654BF" w:rsidRPr="00EE419B">
        <w:rPr>
          <w:szCs w:val="22"/>
          <w:lang w:val="es-CO"/>
        </w:rPr>
        <w:t xml:space="preserve"> la curva de aprendizaje podría ser un poco lenta ya que se debe leer y entender código de terceros que posiblemente no esté diseñado para plataformas Android, comprender su lógi</w:t>
      </w:r>
      <w:r w:rsidR="0094330E" w:rsidRPr="00EE419B">
        <w:rPr>
          <w:szCs w:val="22"/>
          <w:lang w:val="es-CO"/>
        </w:rPr>
        <w:t xml:space="preserve">ca de programación, investigar </w:t>
      </w:r>
      <w:r w:rsidR="007654BF" w:rsidRPr="00EE419B">
        <w:rPr>
          <w:szCs w:val="22"/>
          <w:lang w:val="es-CO"/>
        </w:rPr>
        <w:t>el funcionamiento y composició</w:t>
      </w:r>
      <w:r w:rsidR="005E2BDC">
        <w:rPr>
          <w:szCs w:val="22"/>
          <w:lang w:val="es-CO"/>
        </w:rPr>
        <w:t>n de librerías y comandos</w:t>
      </w:r>
      <w:r w:rsidR="007654BF" w:rsidRPr="00EE419B">
        <w:rPr>
          <w:szCs w:val="22"/>
          <w:lang w:val="es-CO"/>
        </w:rPr>
        <w:t xml:space="preserve"> d</w:t>
      </w:r>
      <w:r w:rsidR="005E2BDC">
        <w:rPr>
          <w:szCs w:val="22"/>
          <w:lang w:val="es-CO"/>
        </w:rPr>
        <w:t>esconocidos para los estudiante</w:t>
      </w:r>
      <w:r w:rsidR="002876B3">
        <w:rPr>
          <w:szCs w:val="22"/>
          <w:lang w:val="es-CO"/>
        </w:rPr>
        <w:t>s</w:t>
      </w:r>
      <w:r w:rsidR="007654BF" w:rsidRPr="00EE419B">
        <w:rPr>
          <w:szCs w:val="22"/>
          <w:lang w:val="es-CO"/>
        </w:rPr>
        <w:t>, pero necesarios para utilizar y compilar el wrapper.</w:t>
      </w:r>
    </w:p>
    <w:p w14:paraId="129EE1F6" w14:textId="73500698" w:rsidR="006327FB" w:rsidRDefault="00A514E5" w:rsidP="00B70135">
      <w:pPr>
        <w:pStyle w:val="Ttulo2"/>
        <w:numPr>
          <w:ilvl w:val="0"/>
          <w:numId w:val="33"/>
        </w:numPr>
        <w:rPr>
          <w:lang w:val="es-ES"/>
        </w:rPr>
      </w:pPr>
      <w:bookmarkStart w:id="314" w:name="_Modificación_del_Wrapper"/>
      <w:bookmarkStart w:id="315" w:name="_Toc467015888"/>
      <w:bookmarkEnd w:id="314"/>
      <w:r>
        <w:rPr>
          <w:lang w:val="es-ES"/>
        </w:rPr>
        <w:t xml:space="preserve">Modificación </w:t>
      </w:r>
      <w:r w:rsidR="00E01004">
        <w:rPr>
          <w:lang w:val="es-ES"/>
        </w:rPr>
        <w:t xml:space="preserve">del </w:t>
      </w:r>
      <w:r w:rsidR="006327FB" w:rsidRPr="00F413A0">
        <w:rPr>
          <w:lang w:val="es-ES"/>
        </w:rPr>
        <w:t>Wrapper</w:t>
      </w:r>
      <w:r w:rsidR="0094330E">
        <w:rPr>
          <w:lang w:val="es-ES"/>
        </w:rPr>
        <w:t xml:space="preserve"> para Android</w:t>
      </w:r>
      <w:bookmarkEnd w:id="315"/>
    </w:p>
    <w:p w14:paraId="60900EF0" w14:textId="5D3015BD" w:rsidR="006A0434" w:rsidRPr="00EE419B" w:rsidRDefault="00FF284C" w:rsidP="00F62215">
      <w:pPr>
        <w:ind w:left="720"/>
        <w:jc w:val="both"/>
        <w:rPr>
          <w:szCs w:val="22"/>
        </w:rPr>
      </w:pPr>
      <w:r w:rsidRPr="00EE419B">
        <w:rPr>
          <w:szCs w:val="22"/>
        </w:rPr>
        <w:t>Para que el wrapper funcione correctamente se debe crear y configurar</w:t>
      </w:r>
      <w:r w:rsidR="008B3F88" w:rsidRPr="00EE419B">
        <w:rPr>
          <w:szCs w:val="22"/>
        </w:rPr>
        <w:t xml:space="preserve"> un archivo con nombre lógico </w:t>
      </w:r>
      <w:r w:rsidR="008B3F88" w:rsidRPr="00EE419B">
        <w:rPr>
          <w:b/>
          <w:szCs w:val="22"/>
        </w:rPr>
        <w:t>“</w:t>
      </w:r>
      <w:r w:rsidR="008B3F88" w:rsidRPr="00EE419B">
        <w:rPr>
          <w:b/>
          <w:i/>
          <w:szCs w:val="22"/>
        </w:rPr>
        <w:t xml:space="preserve">job.xml” </w:t>
      </w:r>
      <w:r w:rsidR="008B3F88" w:rsidRPr="00EE419B">
        <w:rPr>
          <w:szCs w:val="22"/>
        </w:rPr>
        <w:t>ya que es el</w:t>
      </w:r>
      <w:r w:rsidR="00CC41CE" w:rsidRPr="00EE419B">
        <w:rPr>
          <w:szCs w:val="22"/>
        </w:rPr>
        <w:t xml:space="preserve"> primer</w:t>
      </w:r>
      <w:r w:rsidR="008B3F88" w:rsidRPr="00EE419B">
        <w:rPr>
          <w:szCs w:val="22"/>
        </w:rPr>
        <w:t xml:space="preserve"> archivo que el wrapper lee</w:t>
      </w:r>
      <w:r w:rsidR="00CC41CE" w:rsidRPr="00EE419B">
        <w:rPr>
          <w:szCs w:val="22"/>
        </w:rPr>
        <w:t xml:space="preserve"> para </w:t>
      </w:r>
      <w:r w:rsidR="00F73B22" w:rsidRPr="00EE419B">
        <w:rPr>
          <w:szCs w:val="22"/>
        </w:rPr>
        <w:t xml:space="preserve">conocer aspectos como: </w:t>
      </w:r>
      <w:r w:rsidR="00CC41CE" w:rsidRPr="00EE419B">
        <w:rPr>
          <w:szCs w:val="22"/>
        </w:rPr>
        <w:t xml:space="preserve"> qué aplicación ejecutar, cómo ejecutar la aplicación que se le indica (comandos adicionales, </w:t>
      </w:r>
      <w:r w:rsidR="00BA46DE" w:rsidRPr="00EE419B">
        <w:rPr>
          <w:szCs w:val="22"/>
        </w:rPr>
        <w:t xml:space="preserve">secuencia de las tareas, </w:t>
      </w:r>
      <w:r w:rsidR="00CC41CE" w:rsidRPr="00EE419B">
        <w:rPr>
          <w:szCs w:val="22"/>
        </w:rPr>
        <w:t xml:space="preserve">parámetros de entrada, etc.) y </w:t>
      </w:r>
      <w:r w:rsidR="00F73B22" w:rsidRPr="00EE419B">
        <w:rPr>
          <w:szCs w:val="22"/>
        </w:rPr>
        <w:t xml:space="preserve">cómo </w:t>
      </w:r>
      <w:r w:rsidR="00CC41CE" w:rsidRPr="00EE419B">
        <w:rPr>
          <w:szCs w:val="22"/>
        </w:rPr>
        <w:t xml:space="preserve">ubicar los recursos que la aplicación requiere. </w:t>
      </w:r>
      <w:r w:rsidR="006A0434" w:rsidRPr="00EE419B">
        <w:rPr>
          <w:szCs w:val="22"/>
        </w:rPr>
        <w:t>E</w:t>
      </w:r>
      <w:r w:rsidR="00832F37" w:rsidRPr="00EE419B">
        <w:rPr>
          <w:szCs w:val="22"/>
        </w:rPr>
        <w:t>n e</w:t>
      </w:r>
      <w:r w:rsidR="006A0434" w:rsidRPr="00EE419B">
        <w:rPr>
          <w:szCs w:val="22"/>
        </w:rPr>
        <w:t xml:space="preserve">l archivo </w:t>
      </w:r>
      <w:r w:rsidR="006A0434" w:rsidRPr="00EE419B">
        <w:rPr>
          <w:b/>
          <w:i/>
          <w:szCs w:val="22"/>
        </w:rPr>
        <w:t xml:space="preserve">“job.xml” </w:t>
      </w:r>
      <w:r w:rsidR="00832F37" w:rsidRPr="00EE419B">
        <w:rPr>
          <w:szCs w:val="22"/>
        </w:rPr>
        <w:t xml:space="preserve">se </w:t>
      </w:r>
      <w:r w:rsidR="006A0434" w:rsidRPr="00EE419B">
        <w:rPr>
          <w:szCs w:val="22"/>
        </w:rPr>
        <w:t>puede</w:t>
      </w:r>
      <w:r w:rsidR="0021066D">
        <w:rPr>
          <w:szCs w:val="22"/>
        </w:rPr>
        <w:t>n</w:t>
      </w:r>
      <w:r w:rsidR="006A0434" w:rsidRPr="00EE419B">
        <w:rPr>
          <w:szCs w:val="22"/>
        </w:rPr>
        <w:t xml:space="preserve"> especificar múltiples tareas, esto es útil para dos propósitos:</w:t>
      </w:r>
    </w:p>
    <w:p w14:paraId="79EF5E5B" w14:textId="28E1E024" w:rsidR="006A0434" w:rsidRPr="00EE419B" w:rsidRDefault="006A0434" w:rsidP="00B70135">
      <w:pPr>
        <w:pStyle w:val="Prrafodelista"/>
        <w:numPr>
          <w:ilvl w:val="0"/>
          <w:numId w:val="19"/>
        </w:numPr>
        <w:ind w:left="1440"/>
        <w:rPr>
          <w:sz w:val="24"/>
          <w:szCs w:val="22"/>
        </w:rPr>
      </w:pPr>
      <w:r w:rsidRPr="00EE419B">
        <w:rPr>
          <w:sz w:val="24"/>
          <w:szCs w:val="22"/>
        </w:rPr>
        <w:t>Para manejar trabajos que implican múltiples etapas. Por ejemplo, pre-procesamiento y post-procesamiento.</w:t>
      </w:r>
    </w:p>
    <w:p w14:paraId="49C79168" w14:textId="72B27F44" w:rsidR="006A0434" w:rsidRPr="00EE419B" w:rsidRDefault="006A0434" w:rsidP="00B70135">
      <w:pPr>
        <w:pStyle w:val="Prrafodelista"/>
        <w:numPr>
          <w:ilvl w:val="0"/>
          <w:numId w:val="19"/>
        </w:numPr>
        <w:ind w:left="1440"/>
        <w:rPr>
          <w:sz w:val="24"/>
          <w:szCs w:val="22"/>
        </w:rPr>
      </w:pPr>
      <w:r w:rsidRPr="00EE419B">
        <w:rPr>
          <w:sz w:val="24"/>
          <w:szCs w:val="22"/>
        </w:rPr>
        <w:t>Para dividir una tarea larga en partes</w:t>
      </w:r>
      <w:r w:rsidR="00832F37" w:rsidRPr="00EE419B">
        <w:rPr>
          <w:sz w:val="24"/>
          <w:szCs w:val="22"/>
        </w:rPr>
        <w:t xml:space="preserve"> más pequeña</w:t>
      </w:r>
      <w:r w:rsidRPr="00EE419B">
        <w:rPr>
          <w:sz w:val="24"/>
          <w:szCs w:val="22"/>
        </w:rPr>
        <w:t xml:space="preserve">s. </w:t>
      </w:r>
    </w:p>
    <w:p w14:paraId="3E46B1D9" w14:textId="4ED0D707" w:rsidR="002714DC" w:rsidRPr="00EE419B" w:rsidRDefault="00CC41CE" w:rsidP="00F62215">
      <w:pPr>
        <w:ind w:left="720"/>
        <w:jc w:val="both"/>
        <w:rPr>
          <w:szCs w:val="22"/>
        </w:rPr>
      </w:pPr>
      <w:r w:rsidRPr="00EE419B">
        <w:rPr>
          <w:szCs w:val="22"/>
        </w:rPr>
        <w:t>A continuación, se espec</w:t>
      </w:r>
      <w:r w:rsidR="0021066D">
        <w:rPr>
          <w:szCs w:val="22"/>
        </w:rPr>
        <w:t>i</w:t>
      </w:r>
      <w:r w:rsidRPr="00EE419B">
        <w:rPr>
          <w:szCs w:val="22"/>
        </w:rPr>
        <w:t>fica el contenido de este archivo</w:t>
      </w:r>
      <w:r w:rsidR="00C00CF0" w:rsidRPr="00EE419B">
        <w:rPr>
          <w:szCs w:val="22"/>
        </w:rPr>
        <w:t xml:space="preserve"> el cual consiste en una serie de etiquetas XML</w:t>
      </w:r>
      <w:r w:rsidRPr="00EE419B">
        <w:rPr>
          <w:szCs w:val="22"/>
        </w:rPr>
        <w:t>:</w:t>
      </w:r>
    </w:p>
    <w:p w14:paraId="4E52602A" w14:textId="4C6343C3" w:rsidR="00F756FE" w:rsidRPr="00EE419B" w:rsidRDefault="00F756FE" w:rsidP="00B70135">
      <w:pPr>
        <w:pStyle w:val="Prrafodelista"/>
        <w:numPr>
          <w:ilvl w:val="0"/>
          <w:numId w:val="17"/>
        </w:numPr>
        <w:ind w:left="1440"/>
        <w:rPr>
          <w:sz w:val="24"/>
          <w:szCs w:val="22"/>
        </w:rPr>
      </w:pPr>
      <w:r w:rsidRPr="00EE419B">
        <w:rPr>
          <w:b/>
          <w:sz w:val="24"/>
          <w:szCs w:val="22"/>
        </w:rPr>
        <w:t xml:space="preserve">application: </w:t>
      </w:r>
      <w:r w:rsidRPr="00EE419B">
        <w:rPr>
          <w:sz w:val="24"/>
          <w:szCs w:val="22"/>
        </w:rPr>
        <w:t>Nombre lógico de la aplicación (ejecutable) que correrá el wrapper.</w:t>
      </w:r>
    </w:p>
    <w:p w14:paraId="319F2CEB" w14:textId="4003646A" w:rsidR="00F756FE" w:rsidRPr="00EE419B" w:rsidRDefault="00F756FE" w:rsidP="00B70135">
      <w:pPr>
        <w:pStyle w:val="Prrafodelista"/>
        <w:numPr>
          <w:ilvl w:val="0"/>
          <w:numId w:val="17"/>
        </w:numPr>
        <w:ind w:left="1440"/>
        <w:rPr>
          <w:sz w:val="24"/>
          <w:szCs w:val="22"/>
        </w:rPr>
      </w:pPr>
      <w:r w:rsidRPr="00EE419B">
        <w:rPr>
          <w:b/>
          <w:sz w:val="24"/>
          <w:szCs w:val="22"/>
        </w:rPr>
        <w:t>stdin_filename, stdout_filename, stderr_filename:</w:t>
      </w:r>
      <w:r w:rsidRPr="00EE419B">
        <w:rPr>
          <w:sz w:val="24"/>
          <w:szCs w:val="22"/>
        </w:rPr>
        <w:t xml:space="preserve"> Nombre lógico de los archivos donde las entradas y salidas estándar </w:t>
      </w:r>
      <w:r w:rsidRPr="00EE419B">
        <w:rPr>
          <w:b/>
          <w:sz w:val="24"/>
          <w:szCs w:val="22"/>
        </w:rPr>
        <w:t xml:space="preserve">in, out </w:t>
      </w:r>
      <w:r w:rsidRPr="00EE419B">
        <w:rPr>
          <w:sz w:val="24"/>
          <w:szCs w:val="22"/>
        </w:rPr>
        <w:t xml:space="preserve">y </w:t>
      </w:r>
      <w:r w:rsidRPr="00EE419B">
        <w:rPr>
          <w:b/>
          <w:sz w:val="24"/>
          <w:szCs w:val="22"/>
        </w:rPr>
        <w:t xml:space="preserve">error </w:t>
      </w:r>
      <w:r w:rsidR="0021066D">
        <w:rPr>
          <w:b/>
          <w:sz w:val="24"/>
          <w:szCs w:val="22"/>
        </w:rPr>
        <w:t xml:space="preserve"> </w:t>
      </w:r>
      <w:r w:rsidRPr="00EE419B">
        <w:rPr>
          <w:sz w:val="24"/>
          <w:szCs w:val="22"/>
        </w:rPr>
        <w:t>escribirán, si el código del ejecutable lo requiriera.</w:t>
      </w:r>
    </w:p>
    <w:p w14:paraId="7DE639B5" w14:textId="7741D735" w:rsidR="00F756FE" w:rsidRPr="00EE419B" w:rsidRDefault="00F756FE" w:rsidP="00B70135">
      <w:pPr>
        <w:pStyle w:val="Prrafodelista"/>
        <w:numPr>
          <w:ilvl w:val="0"/>
          <w:numId w:val="17"/>
        </w:numPr>
        <w:ind w:left="1440"/>
        <w:rPr>
          <w:sz w:val="24"/>
          <w:szCs w:val="22"/>
        </w:rPr>
      </w:pPr>
      <w:r w:rsidRPr="00EE419B">
        <w:rPr>
          <w:b/>
          <w:sz w:val="24"/>
          <w:szCs w:val="22"/>
        </w:rPr>
        <w:t xml:space="preserve">command_line: </w:t>
      </w:r>
      <w:r w:rsidR="00EC09D4" w:rsidRPr="00EE419B">
        <w:rPr>
          <w:sz w:val="24"/>
          <w:szCs w:val="22"/>
        </w:rPr>
        <w:t>Comandos que se agregarán a la l</w:t>
      </w:r>
      <w:r w:rsidRPr="00EE419B">
        <w:rPr>
          <w:sz w:val="24"/>
          <w:szCs w:val="22"/>
        </w:rPr>
        <w:t xml:space="preserve">ínea de comandos </w:t>
      </w:r>
      <w:r w:rsidR="00EC09D4" w:rsidRPr="00EE419B">
        <w:rPr>
          <w:sz w:val="24"/>
          <w:szCs w:val="22"/>
        </w:rPr>
        <w:t>con la que se invocará el ejecutable</w:t>
      </w:r>
      <w:r w:rsidRPr="00EE419B">
        <w:rPr>
          <w:sz w:val="24"/>
          <w:szCs w:val="22"/>
        </w:rPr>
        <w:t>.</w:t>
      </w:r>
    </w:p>
    <w:p w14:paraId="7A95CA5B" w14:textId="593AAA96" w:rsidR="00EC09D4" w:rsidRPr="00EE419B" w:rsidRDefault="00F756FE" w:rsidP="00B70135">
      <w:pPr>
        <w:pStyle w:val="Prrafodelista"/>
        <w:numPr>
          <w:ilvl w:val="0"/>
          <w:numId w:val="17"/>
        </w:numPr>
        <w:ind w:left="1440"/>
        <w:rPr>
          <w:sz w:val="24"/>
          <w:szCs w:val="22"/>
        </w:rPr>
      </w:pPr>
      <w:r w:rsidRPr="00EE419B">
        <w:rPr>
          <w:b/>
          <w:sz w:val="24"/>
          <w:szCs w:val="22"/>
        </w:rPr>
        <w:t xml:space="preserve">weight: </w:t>
      </w:r>
      <w:r w:rsidR="00EC09D4" w:rsidRPr="00EE419B">
        <w:rPr>
          <w:sz w:val="24"/>
          <w:szCs w:val="22"/>
        </w:rPr>
        <w:t>El aporte de cada tarea a la fracción de ejecución global</w:t>
      </w:r>
      <w:r w:rsidR="00C20FFD" w:rsidRPr="00EE419B">
        <w:rPr>
          <w:sz w:val="24"/>
          <w:szCs w:val="22"/>
        </w:rPr>
        <w:t>, e</w:t>
      </w:r>
      <w:r w:rsidR="00EC09D4" w:rsidRPr="00EE419B">
        <w:rPr>
          <w:sz w:val="24"/>
          <w:szCs w:val="22"/>
        </w:rPr>
        <w:t xml:space="preserve">s proporcional </w:t>
      </w:r>
      <w:r w:rsidR="0090305B" w:rsidRPr="00EE419B">
        <w:rPr>
          <w:sz w:val="24"/>
          <w:szCs w:val="22"/>
        </w:rPr>
        <w:t>al uso de recursos que requiere</w:t>
      </w:r>
      <w:r w:rsidR="00EC09D4" w:rsidRPr="00EE419B">
        <w:rPr>
          <w:sz w:val="24"/>
          <w:szCs w:val="22"/>
        </w:rPr>
        <w:t>. Por ejemplo, si un trabajo tiene tareas A y B, y A utiliza 100 veces más el CPU que B, se debe establecer A.weight = 100 y B.weight = 1.</w:t>
      </w:r>
    </w:p>
    <w:p w14:paraId="257B1B9D" w14:textId="77777777" w:rsidR="00F73643" w:rsidRPr="00EE419B" w:rsidRDefault="00F756FE" w:rsidP="00B70135">
      <w:pPr>
        <w:pStyle w:val="Prrafodelista"/>
        <w:numPr>
          <w:ilvl w:val="0"/>
          <w:numId w:val="17"/>
        </w:numPr>
        <w:ind w:left="1440"/>
        <w:rPr>
          <w:b/>
          <w:sz w:val="24"/>
          <w:szCs w:val="22"/>
        </w:rPr>
      </w:pPr>
      <w:r w:rsidRPr="00EE419B">
        <w:rPr>
          <w:b/>
          <w:sz w:val="24"/>
          <w:szCs w:val="22"/>
        </w:rPr>
        <w:t>checkpoint_filename</w:t>
      </w:r>
      <w:r w:rsidR="00EC09D4" w:rsidRPr="00EE419B">
        <w:rPr>
          <w:b/>
          <w:sz w:val="24"/>
          <w:szCs w:val="22"/>
        </w:rPr>
        <w:t xml:space="preserve">: </w:t>
      </w:r>
      <w:r w:rsidR="00EC09D4" w:rsidRPr="00EE419B">
        <w:rPr>
          <w:sz w:val="24"/>
          <w:szCs w:val="22"/>
        </w:rPr>
        <w:t>Nombre del archivo utilizado para escribir puntos de control manejados por la aplicación, si se requiriera. Cuando este archivo se modifica, el wrapper asume que un punto de control se ha alcanzado y notifica al cliente.</w:t>
      </w:r>
    </w:p>
    <w:p w14:paraId="520FBB4D" w14:textId="5B3E0F92" w:rsidR="00F73643" w:rsidRPr="00EE419B" w:rsidRDefault="00F756FE" w:rsidP="00B70135">
      <w:pPr>
        <w:pStyle w:val="Prrafodelista"/>
        <w:numPr>
          <w:ilvl w:val="0"/>
          <w:numId w:val="17"/>
        </w:numPr>
        <w:ind w:left="1440"/>
        <w:rPr>
          <w:b/>
          <w:sz w:val="24"/>
          <w:szCs w:val="22"/>
        </w:rPr>
      </w:pPr>
      <w:r w:rsidRPr="00EE419B">
        <w:rPr>
          <w:b/>
          <w:sz w:val="24"/>
          <w:szCs w:val="22"/>
        </w:rPr>
        <w:lastRenderedPageBreak/>
        <w:t>fraction_done_filename</w:t>
      </w:r>
      <w:r w:rsidR="00F73643" w:rsidRPr="00EE419B">
        <w:rPr>
          <w:b/>
          <w:sz w:val="24"/>
          <w:szCs w:val="22"/>
        </w:rPr>
        <w:t xml:space="preserve">: </w:t>
      </w:r>
      <w:r w:rsidR="00F73643" w:rsidRPr="00EE419B">
        <w:rPr>
          <w:sz w:val="24"/>
          <w:szCs w:val="22"/>
        </w:rPr>
        <w:t>Nombre del archivo donde periódicamente se escribe la porción de la tarea que se ha procesado (</w:t>
      </w:r>
      <w:r w:rsidR="00C20FFD" w:rsidRPr="00EE419B">
        <w:rPr>
          <w:sz w:val="24"/>
          <w:szCs w:val="22"/>
        </w:rPr>
        <w:t xml:space="preserve">es un número entre </w:t>
      </w:r>
      <w:r w:rsidR="00F73643" w:rsidRPr="00EE419B">
        <w:rPr>
          <w:sz w:val="24"/>
          <w:szCs w:val="22"/>
        </w:rPr>
        <w:t>0 a 1). Este es usado por el wrapper para reportar qué tanto de la tarea ha procesado un cliente.</w:t>
      </w:r>
    </w:p>
    <w:p w14:paraId="2547614D" w14:textId="56253A5C" w:rsidR="007769D8" w:rsidRPr="00EE419B" w:rsidRDefault="00F756FE" w:rsidP="00B70135">
      <w:pPr>
        <w:pStyle w:val="Prrafodelista"/>
        <w:numPr>
          <w:ilvl w:val="0"/>
          <w:numId w:val="17"/>
        </w:numPr>
        <w:ind w:left="1440"/>
        <w:rPr>
          <w:b/>
          <w:sz w:val="24"/>
          <w:szCs w:val="22"/>
        </w:rPr>
      </w:pPr>
      <w:r w:rsidRPr="00EE419B">
        <w:rPr>
          <w:b/>
          <w:sz w:val="24"/>
          <w:szCs w:val="22"/>
        </w:rPr>
        <w:t>exec_dir</w:t>
      </w:r>
      <w:r w:rsidR="00F73643" w:rsidRPr="00EE419B">
        <w:rPr>
          <w:b/>
          <w:sz w:val="24"/>
          <w:szCs w:val="22"/>
        </w:rPr>
        <w:t xml:space="preserve">: </w:t>
      </w:r>
      <w:r w:rsidR="007769D8" w:rsidRPr="00EE419B">
        <w:rPr>
          <w:sz w:val="24"/>
          <w:szCs w:val="22"/>
        </w:rPr>
        <w:t xml:space="preserve">Directorio donde se debe iniciar la aplicación, puede ser relativo o utilizar la variable </w:t>
      </w:r>
      <w:r w:rsidR="00731A00" w:rsidRPr="00EE419B">
        <w:rPr>
          <w:sz w:val="24"/>
          <w:szCs w:val="22"/>
        </w:rPr>
        <w:t xml:space="preserve">de entorno </w:t>
      </w:r>
      <w:r w:rsidR="007769D8" w:rsidRPr="00EE419B">
        <w:rPr>
          <w:sz w:val="24"/>
          <w:szCs w:val="22"/>
        </w:rPr>
        <w:t>$PROJECT_DIR.</w:t>
      </w:r>
    </w:p>
    <w:p w14:paraId="52438C02" w14:textId="62FE9CFC" w:rsidR="00702C14" w:rsidRPr="00EE419B" w:rsidRDefault="00F756FE" w:rsidP="00B70135">
      <w:pPr>
        <w:pStyle w:val="Prrafodelista"/>
        <w:numPr>
          <w:ilvl w:val="0"/>
          <w:numId w:val="17"/>
        </w:numPr>
        <w:ind w:left="1440"/>
        <w:rPr>
          <w:sz w:val="24"/>
          <w:szCs w:val="22"/>
        </w:rPr>
      </w:pPr>
      <w:r w:rsidRPr="00EE419B">
        <w:rPr>
          <w:b/>
          <w:sz w:val="24"/>
          <w:szCs w:val="22"/>
        </w:rPr>
        <w:t>multi_process</w:t>
      </w:r>
      <w:r w:rsidR="007769D8" w:rsidRPr="00EE419B">
        <w:rPr>
          <w:b/>
          <w:sz w:val="24"/>
          <w:szCs w:val="22"/>
        </w:rPr>
        <w:t xml:space="preserve">: </w:t>
      </w:r>
      <w:r w:rsidR="00832F37" w:rsidRPr="00EE419B">
        <w:rPr>
          <w:sz w:val="24"/>
          <w:szCs w:val="22"/>
        </w:rPr>
        <w:t>Si</w:t>
      </w:r>
      <w:r w:rsidR="007769D8" w:rsidRPr="00EE419B">
        <w:rPr>
          <w:sz w:val="24"/>
          <w:szCs w:val="22"/>
        </w:rPr>
        <w:t xml:space="preserve"> la aplicación crea múltiples procesos. </w:t>
      </w:r>
      <w:r w:rsidR="007769D8" w:rsidRPr="00EE419B">
        <w:rPr>
          <w:b/>
          <w:sz w:val="24"/>
          <w:szCs w:val="22"/>
        </w:rPr>
        <w:t xml:space="preserve">Nota: cada proceso padre debe esperar a sus hijos para </w:t>
      </w:r>
      <w:r w:rsidR="00702C14" w:rsidRPr="00EE419B">
        <w:rPr>
          <w:b/>
          <w:sz w:val="24"/>
          <w:szCs w:val="22"/>
        </w:rPr>
        <w:t>terminar</w:t>
      </w:r>
      <w:r w:rsidR="007769D8" w:rsidRPr="00EE419B">
        <w:rPr>
          <w:b/>
          <w:sz w:val="24"/>
          <w:szCs w:val="22"/>
        </w:rPr>
        <w:t>.</w:t>
      </w:r>
    </w:p>
    <w:p w14:paraId="789F7737" w14:textId="6BA5F17F" w:rsidR="00690915" w:rsidRPr="00EE419B" w:rsidRDefault="00702C14" w:rsidP="00B70135">
      <w:pPr>
        <w:pStyle w:val="Prrafodelista"/>
        <w:numPr>
          <w:ilvl w:val="0"/>
          <w:numId w:val="17"/>
        </w:numPr>
        <w:ind w:left="1440"/>
        <w:rPr>
          <w:sz w:val="24"/>
          <w:szCs w:val="22"/>
        </w:rPr>
      </w:pPr>
      <w:r w:rsidRPr="00EE419B">
        <w:rPr>
          <w:b/>
          <w:sz w:val="24"/>
          <w:szCs w:val="22"/>
        </w:rPr>
        <w:t>s</w:t>
      </w:r>
      <w:r w:rsidR="00F756FE" w:rsidRPr="00EE419B">
        <w:rPr>
          <w:b/>
          <w:sz w:val="24"/>
          <w:szCs w:val="22"/>
        </w:rPr>
        <w:t>etenv</w:t>
      </w:r>
      <w:r w:rsidRPr="00EE419B">
        <w:rPr>
          <w:b/>
          <w:sz w:val="24"/>
          <w:szCs w:val="22"/>
        </w:rPr>
        <w:t xml:space="preserve">: </w:t>
      </w:r>
      <w:r w:rsidR="00731A00" w:rsidRPr="00EE419B">
        <w:rPr>
          <w:sz w:val="24"/>
          <w:szCs w:val="22"/>
        </w:rPr>
        <w:t xml:space="preserve">Variable de entorno que necesitan las aplicaciones. Es posible tener más de una etiqueta </w:t>
      </w:r>
      <w:r w:rsidR="00731A00" w:rsidRPr="00EE419B">
        <w:rPr>
          <w:b/>
          <w:sz w:val="24"/>
          <w:szCs w:val="22"/>
        </w:rPr>
        <w:t>&lt;setenv&gt;</w:t>
      </w:r>
      <w:r w:rsidR="00731A00" w:rsidRPr="00EE419B">
        <w:rPr>
          <w:sz w:val="24"/>
          <w:szCs w:val="22"/>
        </w:rPr>
        <w:t xml:space="preserve">. Se debe de usar la siguiente manera: NOMBRE DE LA VARIABLE = VALOR DE LA VARIABLE, </w:t>
      </w:r>
      <w:r w:rsidR="00690915" w:rsidRPr="00EE419B">
        <w:rPr>
          <w:sz w:val="24"/>
          <w:szCs w:val="22"/>
        </w:rPr>
        <w:t>por ejemplo:</w:t>
      </w:r>
    </w:p>
    <w:p w14:paraId="10FC1D62" w14:textId="5C6CDD74" w:rsidR="00F756FE" w:rsidRPr="00EE419B" w:rsidRDefault="00690915" w:rsidP="00B70135">
      <w:pPr>
        <w:pStyle w:val="Prrafodelista"/>
        <w:numPr>
          <w:ilvl w:val="1"/>
          <w:numId w:val="17"/>
        </w:numPr>
        <w:ind w:left="2160"/>
        <w:rPr>
          <w:sz w:val="24"/>
          <w:szCs w:val="22"/>
        </w:rPr>
      </w:pPr>
      <w:r w:rsidRPr="00EE419B">
        <w:rPr>
          <w:sz w:val="24"/>
          <w:szCs w:val="22"/>
        </w:rPr>
        <w:t xml:space="preserve">LD_LIBRARY_PATH = </w:t>
      </w:r>
      <w:r w:rsidR="00731A00" w:rsidRPr="00EE419B">
        <w:rPr>
          <w:sz w:val="24"/>
          <w:szCs w:val="22"/>
        </w:rPr>
        <w:t>$LD_LIBRARY_PATH</w:t>
      </w:r>
      <w:r w:rsidR="00F756FE" w:rsidRPr="00EE419B">
        <w:rPr>
          <w:sz w:val="24"/>
          <w:szCs w:val="22"/>
        </w:rPr>
        <w:t xml:space="preserve">    </w:t>
      </w:r>
    </w:p>
    <w:p w14:paraId="7A5CE384" w14:textId="190391BC" w:rsidR="00B00E35" w:rsidRPr="00EE419B" w:rsidRDefault="00690915" w:rsidP="00B70135">
      <w:pPr>
        <w:pStyle w:val="Prrafodelista"/>
        <w:numPr>
          <w:ilvl w:val="0"/>
          <w:numId w:val="17"/>
        </w:numPr>
        <w:ind w:left="1440"/>
        <w:rPr>
          <w:b/>
          <w:sz w:val="24"/>
          <w:szCs w:val="22"/>
        </w:rPr>
      </w:pPr>
      <w:r w:rsidRPr="00EE419B">
        <w:rPr>
          <w:b/>
          <w:sz w:val="24"/>
          <w:szCs w:val="22"/>
        </w:rPr>
        <w:t>d</w:t>
      </w:r>
      <w:r w:rsidR="00F756FE" w:rsidRPr="00EE419B">
        <w:rPr>
          <w:b/>
          <w:sz w:val="24"/>
          <w:szCs w:val="22"/>
        </w:rPr>
        <w:t>aemon</w:t>
      </w:r>
      <w:r w:rsidRPr="00EE419B">
        <w:rPr>
          <w:b/>
          <w:sz w:val="24"/>
          <w:szCs w:val="22"/>
        </w:rPr>
        <w:t xml:space="preserve">: </w:t>
      </w:r>
      <w:r w:rsidR="00832F37" w:rsidRPr="00EE419B">
        <w:rPr>
          <w:sz w:val="24"/>
          <w:szCs w:val="22"/>
        </w:rPr>
        <w:t>T</w:t>
      </w:r>
      <w:r w:rsidR="004D3EFE" w:rsidRPr="00EE419B">
        <w:rPr>
          <w:sz w:val="24"/>
          <w:szCs w:val="22"/>
        </w:rPr>
        <w:t>areas que deben correr como “demonios”, es decir, en segundo plano y de forma asíncrona, mientras que las otras tareas se ejecutan secuencialmente. El wrapper terminará este demonio cuando la última tarea haya terminado.</w:t>
      </w:r>
    </w:p>
    <w:p w14:paraId="502EBBCA" w14:textId="18EFD63B" w:rsidR="00B00E35" w:rsidRPr="00EE419B" w:rsidRDefault="00F756FE" w:rsidP="00B70135">
      <w:pPr>
        <w:pStyle w:val="Prrafodelista"/>
        <w:numPr>
          <w:ilvl w:val="0"/>
          <w:numId w:val="17"/>
        </w:numPr>
        <w:ind w:left="1440"/>
        <w:rPr>
          <w:sz w:val="24"/>
          <w:szCs w:val="22"/>
        </w:rPr>
      </w:pPr>
      <w:r w:rsidRPr="00EE419B">
        <w:rPr>
          <w:b/>
          <w:sz w:val="24"/>
          <w:szCs w:val="22"/>
        </w:rPr>
        <w:t>time_limit</w:t>
      </w:r>
      <w:r w:rsidR="00B00E35" w:rsidRPr="00EE419B">
        <w:rPr>
          <w:b/>
          <w:sz w:val="24"/>
          <w:szCs w:val="22"/>
        </w:rPr>
        <w:t xml:space="preserve">: </w:t>
      </w:r>
      <w:r w:rsidR="00B00E35" w:rsidRPr="00EE419B">
        <w:rPr>
          <w:sz w:val="24"/>
          <w:szCs w:val="22"/>
        </w:rPr>
        <w:t xml:space="preserve">Si se especifica valor para esta etiqueta el wrapper terminará la tarea luego de transcurrido el tiempo </w:t>
      </w:r>
      <w:r w:rsidR="00832F37" w:rsidRPr="00EE419B">
        <w:rPr>
          <w:sz w:val="24"/>
          <w:szCs w:val="22"/>
        </w:rPr>
        <w:t>límite</w:t>
      </w:r>
      <w:r w:rsidR="00B00E35" w:rsidRPr="00EE419B">
        <w:rPr>
          <w:sz w:val="24"/>
          <w:szCs w:val="22"/>
        </w:rPr>
        <w:t xml:space="preserve"> establecido.</w:t>
      </w:r>
    </w:p>
    <w:p w14:paraId="1FA94AF2" w14:textId="2D05521A" w:rsidR="00F756FE" w:rsidRPr="00EE419B" w:rsidRDefault="00B00E35" w:rsidP="00B70135">
      <w:pPr>
        <w:pStyle w:val="Prrafodelista"/>
        <w:numPr>
          <w:ilvl w:val="0"/>
          <w:numId w:val="17"/>
        </w:numPr>
        <w:ind w:left="1440"/>
        <w:rPr>
          <w:sz w:val="24"/>
          <w:szCs w:val="22"/>
        </w:rPr>
      </w:pPr>
      <w:r w:rsidRPr="00EE419B">
        <w:rPr>
          <w:b/>
          <w:sz w:val="24"/>
          <w:szCs w:val="22"/>
        </w:rPr>
        <w:t>p</w:t>
      </w:r>
      <w:r w:rsidR="00F756FE" w:rsidRPr="00EE419B">
        <w:rPr>
          <w:b/>
          <w:sz w:val="24"/>
          <w:szCs w:val="22"/>
        </w:rPr>
        <w:t>riority</w:t>
      </w:r>
      <w:r w:rsidRPr="00EE419B">
        <w:rPr>
          <w:b/>
          <w:sz w:val="24"/>
          <w:szCs w:val="22"/>
        </w:rPr>
        <w:t xml:space="preserve">: </w:t>
      </w:r>
      <w:r w:rsidR="00832F37" w:rsidRPr="00EE419B">
        <w:rPr>
          <w:sz w:val="24"/>
          <w:szCs w:val="22"/>
        </w:rPr>
        <w:t>P</w:t>
      </w:r>
      <w:r w:rsidR="006A0434" w:rsidRPr="00EE419B">
        <w:rPr>
          <w:sz w:val="24"/>
          <w:szCs w:val="22"/>
        </w:rPr>
        <w:t xml:space="preserve">rioridad de </w:t>
      </w:r>
      <w:r w:rsidR="00832F37" w:rsidRPr="00EE419B">
        <w:rPr>
          <w:sz w:val="24"/>
          <w:szCs w:val="22"/>
        </w:rPr>
        <w:t>l</w:t>
      </w:r>
      <w:r w:rsidR="006A0434" w:rsidRPr="00EE419B">
        <w:rPr>
          <w:sz w:val="24"/>
          <w:szCs w:val="22"/>
        </w:rPr>
        <w:t>a</w:t>
      </w:r>
      <w:r w:rsidR="00832F37" w:rsidRPr="00EE419B">
        <w:rPr>
          <w:sz w:val="24"/>
          <w:szCs w:val="22"/>
        </w:rPr>
        <w:t>s</w:t>
      </w:r>
      <w:r w:rsidR="006A0434" w:rsidRPr="00EE419B">
        <w:rPr>
          <w:sz w:val="24"/>
          <w:szCs w:val="22"/>
        </w:rPr>
        <w:t xml:space="preserve"> tareas de la siguiente manera:</w:t>
      </w:r>
    </w:p>
    <w:p w14:paraId="4B1DAB83" w14:textId="3858223A" w:rsidR="006A0434" w:rsidRPr="00EE419B" w:rsidRDefault="006A0434" w:rsidP="00B70135">
      <w:pPr>
        <w:pStyle w:val="Prrafodelista"/>
        <w:numPr>
          <w:ilvl w:val="1"/>
          <w:numId w:val="17"/>
        </w:numPr>
        <w:ind w:left="2160"/>
        <w:rPr>
          <w:sz w:val="24"/>
          <w:szCs w:val="22"/>
        </w:rPr>
      </w:pPr>
      <w:r w:rsidRPr="00EE419B">
        <w:rPr>
          <w:sz w:val="24"/>
          <w:szCs w:val="22"/>
        </w:rPr>
        <w:t>1: Más baja (Win: IDLE; Unix: 19)</w:t>
      </w:r>
    </w:p>
    <w:p w14:paraId="4C499C87" w14:textId="3199A2CA" w:rsidR="006A0434" w:rsidRPr="00EE419B" w:rsidRDefault="006A0434" w:rsidP="00B70135">
      <w:pPr>
        <w:pStyle w:val="Prrafodelista"/>
        <w:numPr>
          <w:ilvl w:val="1"/>
          <w:numId w:val="17"/>
        </w:numPr>
        <w:ind w:left="2160"/>
        <w:rPr>
          <w:sz w:val="24"/>
          <w:szCs w:val="22"/>
        </w:rPr>
      </w:pPr>
      <w:r w:rsidRPr="00EE419B">
        <w:rPr>
          <w:sz w:val="24"/>
          <w:szCs w:val="22"/>
        </w:rPr>
        <w:t>2: Baja (Win: BELOW_NORMAL; Unix: 10)</w:t>
      </w:r>
    </w:p>
    <w:p w14:paraId="3F06BC03" w14:textId="7A4DA974" w:rsidR="006A0434" w:rsidRPr="00EE419B" w:rsidRDefault="006A0434" w:rsidP="00B70135">
      <w:pPr>
        <w:pStyle w:val="Prrafodelista"/>
        <w:numPr>
          <w:ilvl w:val="1"/>
          <w:numId w:val="17"/>
        </w:numPr>
        <w:ind w:left="2160"/>
        <w:rPr>
          <w:sz w:val="24"/>
          <w:szCs w:val="22"/>
        </w:rPr>
      </w:pPr>
      <w:r w:rsidRPr="00EE419B">
        <w:rPr>
          <w:sz w:val="24"/>
          <w:szCs w:val="22"/>
        </w:rPr>
        <w:t>3: Normal (Win NORMAL; Unix: 0)</w:t>
      </w:r>
    </w:p>
    <w:p w14:paraId="0067982F" w14:textId="4AAFE872" w:rsidR="006A0434" w:rsidRPr="00EE419B" w:rsidRDefault="006A0434" w:rsidP="00B70135">
      <w:pPr>
        <w:pStyle w:val="Prrafodelista"/>
        <w:numPr>
          <w:ilvl w:val="1"/>
          <w:numId w:val="17"/>
        </w:numPr>
        <w:ind w:left="2160"/>
        <w:rPr>
          <w:sz w:val="24"/>
          <w:szCs w:val="22"/>
        </w:rPr>
      </w:pPr>
      <w:r w:rsidRPr="00EE419B">
        <w:rPr>
          <w:sz w:val="24"/>
          <w:szCs w:val="22"/>
        </w:rPr>
        <w:t>4: Alta (Win: ABOVE_NORMAL; Unix: -10)</w:t>
      </w:r>
    </w:p>
    <w:p w14:paraId="6455CC60" w14:textId="4278637F" w:rsidR="006A0434" w:rsidRPr="00EE419B" w:rsidRDefault="006A0434" w:rsidP="00B70135">
      <w:pPr>
        <w:pStyle w:val="Prrafodelista"/>
        <w:numPr>
          <w:ilvl w:val="1"/>
          <w:numId w:val="17"/>
        </w:numPr>
        <w:ind w:left="2160"/>
        <w:rPr>
          <w:sz w:val="24"/>
          <w:szCs w:val="22"/>
        </w:rPr>
      </w:pPr>
      <w:r w:rsidRPr="00EE419B">
        <w:rPr>
          <w:sz w:val="24"/>
          <w:szCs w:val="22"/>
        </w:rPr>
        <w:t>5: Más alta (Win: ALTA; Unix: -16)</w:t>
      </w:r>
    </w:p>
    <w:p w14:paraId="5965AE02" w14:textId="3C8607CF" w:rsidR="006A0434" w:rsidRPr="00EE419B" w:rsidRDefault="006A0434" w:rsidP="00F62215">
      <w:pPr>
        <w:ind w:left="720"/>
        <w:jc w:val="both"/>
        <w:rPr>
          <w:szCs w:val="22"/>
        </w:rPr>
      </w:pPr>
      <w:r w:rsidRPr="00EE419B">
        <w:rPr>
          <w:szCs w:val="22"/>
        </w:rPr>
        <w:t>El wrapper puede, opcionalmente, descomprimir archivos de entrada y salida</w:t>
      </w:r>
      <w:r w:rsidR="00F73B22" w:rsidRPr="00EE419B">
        <w:rPr>
          <w:szCs w:val="22"/>
        </w:rPr>
        <w:t>.</w:t>
      </w:r>
    </w:p>
    <w:p w14:paraId="6296181F" w14:textId="07DF9651" w:rsidR="006A0434" w:rsidRPr="00EE419B" w:rsidRDefault="00F756FE" w:rsidP="00B70135">
      <w:pPr>
        <w:pStyle w:val="Prrafodelista"/>
        <w:numPr>
          <w:ilvl w:val="0"/>
          <w:numId w:val="18"/>
        </w:numPr>
        <w:ind w:left="1440"/>
        <w:rPr>
          <w:b/>
          <w:sz w:val="24"/>
          <w:szCs w:val="22"/>
        </w:rPr>
      </w:pPr>
      <w:r w:rsidRPr="00EE419B">
        <w:rPr>
          <w:b/>
          <w:sz w:val="24"/>
          <w:szCs w:val="22"/>
        </w:rPr>
        <w:t>unzip_input</w:t>
      </w:r>
      <w:r w:rsidR="006A0434" w:rsidRPr="00EE419B">
        <w:rPr>
          <w:b/>
          <w:sz w:val="24"/>
          <w:szCs w:val="22"/>
        </w:rPr>
        <w:t xml:space="preserve">: </w:t>
      </w:r>
      <w:r w:rsidR="006A0434" w:rsidRPr="00EE419B">
        <w:rPr>
          <w:sz w:val="24"/>
          <w:szCs w:val="22"/>
        </w:rPr>
        <w:t>Antes de ejecutar tarea alguna, el wrapper se descomprimirá los archivos de entrada especificados en esta etiqueta.</w:t>
      </w:r>
    </w:p>
    <w:p w14:paraId="176927F9" w14:textId="6A0F6729" w:rsidR="00F756FE" w:rsidRPr="00EE419B" w:rsidRDefault="00F756FE" w:rsidP="00B70135">
      <w:pPr>
        <w:pStyle w:val="Prrafodelista"/>
        <w:numPr>
          <w:ilvl w:val="0"/>
          <w:numId w:val="18"/>
        </w:numPr>
        <w:ind w:left="1440"/>
        <w:rPr>
          <w:sz w:val="24"/>
          <w:szCs w:val="22"/>
        </w:rPr>
      </w:pPr>
      <w:r w:rsidRPr="00EE419B">
        <w:rPr>
          <w:b/>
          <w:sz w:val="24"/>
          <w:szCs w:val="22"/>
        </w:rPr>
        <w:t>zip_output</w:t>
      </w:r>
      <w:r w:rsidR="006A0434" w:rsidRPr="00EE419B">
        <w:rPr>
          <w:b/>
          <w:sz w:val="24"/>
          <w:szCs w:val="22"/>
        </w:rPr>
        <w:t xml:space="preserve">: </w:t>
      </w:r>
      <w:r w:rsidR="006A0434" w:rsidRPr="00EE419B">
        <w:rPr>
          <w:sz w:val="24"/>
          <w:szCs w:val="22"/>
        </w:rPr>
        <w:t>Después de que todas las tareas se han completado, el wrapper comprimirá archivos de salida especificados en esta etiqueta.</w:t>
      </w:r>
    </w:p>
    <w:p w14:paraId="5924487E" w14:textId="2AAC2597" w:rsidR="00A45B01" w:rsidRPr="00EE419B" w:rsidRDefault="0021066D" w:rsidP="00F62215">
      <w:pPr>
        <w:ind w:left="720"/>
        <w:jc w:val="both"/>
        <w:rPr>
          <w:szCs w:val="22"/>
        </w:rPr>
      </w:pPr>
      <w:r>
        <w:rPr>
          <w:szCs w:val="22"/>
        </w:rPr>
        <w:t>P</w:t>
      </w:r>
      <w:r w:rsidRPr="00EE419B">
        <w:rPr>
          <w:szCs w:val="22"/>
        </w:rPr>
        <w:t xml:space="preserve">ara utilizar el wrapper </w:t>
      </w:r>
      <w:r>
        <w:rPr>
          <w:szCs w:val="22"/>
        </w:rPr>
        <w:t>f</w:t>
      </w:r>
      <w:r w:rsidR="00CC41CE" w:rsidRPr="00EE419B">
        <w:rPr>
          <w:szCs w:val="22"/>
        </w:rPr>
        <w:t>ue</w:t>
      </w:r>
      <w:r w:rsidR="00377000" w:rsidRPr="00EE419B">
        <w:rPr>
          <w:szCs w:val="22"/>
        </w:rPr>
        <w:t xml:space="preserve"> necesario</w:t>
      </w:r>
      <w:r w:rsidR="00FF284C" w:rsidRPr="00EE419B">
        <w:rPr>
          <w:szCs w:val="22"/>
        </w:rPr>
        <w:t xml:space="preserve"> crear y configurar una serie de archivos </w:t>
      </w:r>
      <w:r w:rsidR="00377000" w:rsidRPr="00EE419B">
        <w:rPr>
          <w:szCs w:val="22"/>
        </w:rPr>
        <w:t>adicionales</w:t>
      </w:r>
      <w:r w:rsidR="0090305B" w:rsidRPr="00EE419B">
        <w:rPr>
          <w:szCs w:val="22"/>
        </w:rPr>
        <w:t xml:space="preserve">, </w:t>
      </w:r>
      <w:r w:rsidR="00FF284C" w:rsidRPr="00EE419B">
        <w:rPr>
          <w:szCs w:val="22"/>
        </w:rPr>
        <w:t xml:space="preserve">los cuales Boinc específica detalladamente en </w:t>
      </w:r>
      <w:r w:rsidR="00877D14" w:rsidRPr="00EE419B">
        <w:rPr>
          <w:szCs w:val="22"/>
        </w:rPr>
        <w:fldChar w:fldCharType="begin"/>
      </w:r>
      <w:r w:rsidR="00AA0003">
        <w:rPr>
          <w:szCs w:val="22"/>
        </w:rPr>
        <w:instrText xml:space="preserve"> ADDIN ZOTERO_ITEM CSL_CITATION {"citationID":"2a7e9o6tu9","properties":{"formattedCitation":"[77]","plainCitation":"[77]"},"citationItems":[{"id":871,"uris":["http://zotero.org/groups/480308/items/2F97BZIV"],"uri":["http://zotero.org/groups/480308/items/2F97BZIV"],"itemData":{"id":871,"type":"webpage","title":"The BOINC Wrapper","container-title":"Boinc Open-source software for volunteer computing","URL":"http://boinc.berkeley.edu/trac/wiki/WrapperApp","author":[{"literal":"University of California"}],"issued":{"date-parts":[["2014"]]},"accessed":{"date-parts":[["2016",5,19]]}}}],"schema":"https://github.com/citation-style-language/schema/raw/master/csl-citation.json"} </w:instrText>
      </w:r>
      <w:r w:rsidR="00877D14" w:rsidRPr="00EE419B">
        <w:rPr>
          <w:szCs w:val="22"/>
        </w:rPr>
        <w:fldChar w:fldCharType="separate"/>
      </w:r>
      <w:r w:rsidR="00AA0003">
        <w:t>[77]</w:t>
      </w:r>
      <w:r w:rsidR="00877D14" w:rsidRPr="00EE419B">
        <w:rPr>
          <w:szCs w:val="22"/>
        </w:rPr>
        <w:fldChar w:fldCharType="end"/>
      </w:r>
      <w:r w:rsidR="00877D14" w:rsidRPr="00EE419B">
        <w:rPr>
          <w:szCs w:val="22"/>
        </w:rPr>
        <w:t xml:space="preserve"> </w:t>
      </w:r>
      <w:r w:rsidR="00FF284C" w:rsidRPr="00EE419B">
        <w:rPr>
          <w:szCs w:val="22"/>
        </w:rPr>
        <w:t>como parte de su documentación.</w:t>
      </w:r>
      <w:r w:rsidR="00377000" w:rsidRPr="00EE419B">
        <w:rPr>
          <w:szCs w:val="22"/>
        </w:rPr>
        <w:t xml:space="preserve"> Adicionalmente</w:t>
      </w:r>
      <w:r>
        <w:rPr>
          <w:szCs w:val="22"/>
        </w:rPr>
        <w:t>,</w:t>
      </w:r>
      <w:r w:rsidR="00377000" w:rsidRPr="00EE419B">
        <w:rPr>
          <w:szCs w:val="22"/>
        </w:rPr>
        <w:t xml:space="preserve"> para familiarizarse con la manera en c</w:t>
      </w:r>
      <w:r w:rsidR="000024BB" w:rsidRPr="00EE419B">
        <w:rPr>
          <w:szCs w:val="22"/>
        </w:rPr>
        <w:t>ó</w:t>
      </w:r>
      <w:r w:rsidR="00377000" w:rsidRPr="00EE419B">
        <w:rPr>
          <w:szCs w:val="22"/>
        </w:rPr>
        <w:t xml:space="preserve">mo opera este wrapper se realizaron </w:t>
      </w:r>
      <w:r w:rsidR="000024BB" w:rsidRPr="00EE419B">
        <w:rPr>
          <w:szCs w:val="22"/>
        </w:rPr>
        <w:t>varios</w:t>
      </w:r>
      <w:r w:rsidR="00377000" w:rsidRPr="00EE419B">
        <w:rPr>
          <w:szCs w:val="22"/>
        </w:rPr>
        <w:t xml:space="preserve"> ejemplos que Boinc implementó y se </w:t>
      </w:r>
      <w:r w:rsidR="000024BB" w:rsidRPr="00EE419B">
        <w:rPr>
          <w:szCs w:val="22"/>
        </w:rPr>
        <w:t>pueden enco</w:t>
      </w:r>
      <w:r w:rsidR="00377000" w:rsidRPr="00EE419B">
        <w:rPr>
          <w:szCs w:val="22"/>
        </w:rPr>
        <w:t xml:space="preserve">ntrar en </w:t>
      </w:r>
      <w:r w:rsidR="000024BB" w:rsidRPr="00EE419B">
        <w:rPr>
          <w:szCs w:val="22"/>
        </w:rPr>
        <w:t>su</w:t>
      </w:r>
      <w:r w:rsidR="00377000" w:rsidRPr="00EE419B">
        <w:rPr>
          <w:szCs w:val="22"/>
        </w:rPr>
        <w:t xml:space="preserve"> </w:t>
      </w:r>
      <w:r w:rsidR="000024BB" w:rsidRPr="00EE419B">
        <w:rPr>
          <w:szCs w:val="22"/>
        </w:rPr>
        <w:t>repositorio de</w:t>
      </w:r>
      <w:r w:rsidR="00377000" w:rsidRPr="00EE419B">
        <w:rPr>
          <w:szCs w:val="22"/>
        </w:rPr>
        <w:t xml:space="preserve"> c</w:t>
      </w:r>
      <w:r w:rsidR="00BE3246" w:rsidRPr="00EE419B">
        <w:rPr>
          <w:szCs w:val="22"/>
        </w:rPr>
        <w:t>ódigo fuente</w:t>
      </w:r>
      <w:r w:rsidR="00CC41CE" w:rsidRPr="00EE419B">
        <w:rPr>
          <w:szCs w:val="22"/>
        </w:rPr>
        <w:t xml:space="preserve"> </w:t>
      </w:r>
      <w:r w:rsidR="00BE3246" w:rsidRPr="00EE419B">
        <w:rPr>
          <w:szCs w:val="22"/>
        </w:rPr>
        <w:lastRenderedPageBreak/>
        <w:t>(</w:t>
      </w:r>
      <w:hyperlink r:id="rId25" w:history="1">
        <w:r w:rsidR="00BE3246" w:rsidRPr="00EE419B">
          <w:rPr>
            <w:rStyle w:val="Hipervnculo"/>
            <w:szCs w:val="22"/>
          </w:rPr>
          <w:t>https://github.com/BOINC/boinc</w:t>
        </w:r>
      </w:hyperlink>
      <w:r w:rsidR="00BE3246" w:rsidRPr="00EE419B">
        <w:rPr>
          <w:szCs w:val="22"/>
        </w:rPr>
        <w:t xml:space="preserve">) </w:t>
      </w:r>
      <w:r w:rsidR="000024BB" w:rsidRPr="00EE419B">
        <w:rPr>
          <w:szCs w:val="22"/>
        </w:rPr>
        <w:t xml:space="preserve">bajo </w:t>
      </w:r>
      <w:r w:rsidR="00377000" w:rsidRPr="00EE419B">
        <w:rPr>
          <w:szCs w:val="22"/>
        </w:rPr>
        <w:t>el directorio</w:t>
      </w:r>
      <w:r w:rsidR="000024BB" w:rsidRPr="00EE419B">
        <w:rPr>
          <w:szCs w:val="22"/>
        </w:rPr>
        <w:t xml:space="preserve"> </w:t>
      </w:r>
      <w:r w:rsidR="000024BB" w:rsidRPr="00EE419B">
        <w:rPr>
          <w:rStyle w:val="Hipervnculo"/>
          <w:rFonts w:ascii="Verdana" w:hAnsi="Verdana"/>
          <w:b/>
          <w:i/>
          <w:color w:val="auto"/>
          <w:szCs w:val="22"/>
          <w:shd w:val="clear" w:color="auto" w:fill="FFFFFF"/>
          <w:lang w:val="es-CO"/>
        </w:rPr>
        <w:t>boinc/samples/</w:t>
      </w:r>
      <w:r w:rsidR="000024BB" w:rsidRPr="00EE419B">
        <w:rPr>
          <w:rStyle w:val="Hipervnculo"/>
          <w:rFonts w:ascii="Verdana" w:hAnsi="Verdana"/>
          <w:color w:val="auto"/>
          <w:szCs w:val="22"/>
          <w:u w:val="none"/>
          <w:shd w:val="clear" w:color="auto" w:fill="FFFFFF"/>
          <w:lang w:val="es-CO"/>
        </w:rPr>
        <w:t xml:space="preserve"> </w:t>
      </w:r>
      <w:r w:rsidR="000024BB" w:rsidRPr="00EE419B">
        <w:rPr>
          <w:szCs w:val="22"/>
        </w:rPr>
        <w:t xml:space="preserve">los cuales </w:t>
      </w:r>
      <w:r w:rsidR="00CC41CE" w:rsidRPr="00EE419B">
        <w:rPr>
          <w:szCs w:val="22"/>
        </w:rPr>
        <w:t xml:space="preserve">Boinc </w:t>
      </w:r>
      <w:r w:rsidR="000024BB" w:rsidRPr="00EE419B">
        <w:rPr>
          <w:szCs w:val="22"/>
        </w:rPr>
        <w:t>explica en</w:t>
      </w:r>
      <w:r w:rsidR="00877D14" w:rsidRPr="00EE419B">
        <w:rPr>
          <w:rStyle w:val="Hipervnculo"/>
          <w:rFonts w:ascii="Verdana" w:hAnsi="Verdana"/>
          <w:color w:val="auto"/>
          <w:szCs w:val="22"/>
          <w:u w:val="none"/>
          <w:shd w:val="clear" w:color="auto" w:fill="FFFFFF"/>
          <w:lang w:val="es-CO"/>
        </w:rPr>
        <w:t xml:space="preserve"> </w:t>
      </w:r>
      <w:r w:rsidR="00877D14" w:rsidRPr="00EE419B">
        <w:rPr>
          <w:szCs w:val="22"/>
        </w:rPr>
        <w:fldChar w:fldCharType="begin"/>
      </w:r>
      <w:r w:rsidR="00AA0003">
        <w:rPr>
          <w:szCs w:val="22"/>
        </w:rPr>
        <w:instrText xml:space="preserve"> ADDIN ZOTERO_ITEM CSL_CITATION {"citationID":"2olp0e1lak","properties":{"formattedCitation":"[78]","plainCitation":"[78]"},"citationItems":[{"id":944,"uris":["http://zotero.org/groups/480308/items/X59GSBJE"],"uri":["http://zotero.org/groups/480308/items/X59GSBJE"],"itemData":{"id":944,"type":"webpage","title":"ExampleApps – BOINC","URL":"http://boinc.berkeley.edu/trac/wiki/ExampleApps","accessed":{"date-parts":[["2016",10,17]]}}}],"schema":"https://github.com/citation-style-language/schema/raw/master/csl-citation.json"} </w:instrText>
      </w:r>
      <w:r w:rsidR="00877D14" w:rsidRPr="00EE419B">
        <w:rPr>
          <w:szCs w:val="22"/>
        </w:rPr>
        <w:fldChar w:fldCharType="separate"/>
      </w:r>
      <w:r w:rsidR="00AA0003">
        <w:t>[78]</w:t>
      </w:r>
      <w:r w:rsidR="00877D14" w:rsidRPr="00EE419B">
        <w:rPr>
          <w:szCs w:val="22"/>
        </w:rPr>
        <w:fldChar w:fldCharType="end"/>
      </w:r>
      <w:r w:rsidR="00877D14" w:rsidRPr="00EE419B">
        <w:rPr>
          <w:rStyle w:val="Hipervnculo"/>
          <w:rFonts w:ascii="Verdana" w:hAnsi="Verdana"/>
          <w:color w:val="auto"/>
          <w:szCs w:val="22"/>
          <w:u w:val="none"/>
          <w:shd w:val="clear" w:color="auto" w:fill="FFFFFF"/>
          <w:lang w:val="es-CO"/>
        </w:rPr>
        <w:t xml:space="preserve"> </w:t>
      </w:r>
      <w:r w:rsidR="000024BB" w:rsidRPr="00EE419B">
        <w:rPr>
          <w:szCs w:val="22"/>
        </w:rPr>
        <w:t>también como parte de su documentación.</w:t>
      </w:r>
    </w:p>
    <w:p w14:paraId="28E24E15" w14:textId="77777777" w:rsidR="006F6A20" w:rsidRPr="006F6A20" w:rsidRDefault="006F6A20" w:rsidP="00B70135">
      <w:pPr>
        <w:pStyle w:val="Prrafodelista"/>
        <w:keepNext/>
        <w:numPr>
          <w:ilvl w:val="0"/>
          <w:numId w:val="21"/>
        </w:numPr>
        <w:contextualSpacing w:val="0"/>
        <w:jc w:val="left"/>
        <w:outlineLvl w:val="2"/>
        <w:rPr>
          <w:rFonts w:ascii="Arial" w:hAnsi="Arial"/>
          <w:b/>
          <w:vanish/>
          <w:sz w:val="24"/>
        </w:rPr>
      </w:pPr>
      <w:bookmarkStart w:id="316" w:name="_Toc465110014"/>
      <w:bookmarkStart w:id="317" w:name="_Toc465110094"/>
      <w:bookmarkStart w:id="318" w:name="_Toc465111277"/>
      <w:bookmarkStart w:id="319" w:name="_Toc465111469"/>
      <w:bookmarkStart w:id="320" w:name="_Toc465278684"/>
      <w:bookmarkStart w:id="321" w:name="_Toc465278961"/>
      <w:bookmarkStart w:id="322" w:name="_Toc465284872"/>
      <w:bookmarkStart w:id="323" w:name="_Toc465367934"/>
      <w:bookmarkStart w:id="324" w:name="_Toc465368060"/>
      <w:bookmarkStart w:id="325" w:name="_Toc466178176"/>
      <w:bookmarkStart w:id="326" w:name="_Toc466211110"/>
      <w:bookmarkStart w:id="327" w:name="_Toc466584802"/>
      <w:bookmarkStart w:id="328" w:name="_Toc466710552"/>
      <w:bookmarkStart w:id="329" w:name="_Toc467012503"/>
      <w:bookmarkStart w:id="330" w:name="_Toc467012602"/>
      <w:bookmarkStart w:id="331" w:name="_Toc467013969"/>
      <w:bookmarkStart w:id="332" w:name="_Toc467015261"/>
      <w:bookmarkStart w:id="333" w:name="_Toc467015654"/>
      <w:bookmarkStart w:id="334" w:name="_Toc467015783"/>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p>
    <w:p w14:paraId="29B56BD4" w14:textId="77777777" w:rsidR="006F6A20" w:rsidRPr="006F6A20" w:rsidRDefault="006F6A20" w:rsidP="00B70135">
      <w:pPr>
        <w:pStyle w:val="Prrafodelista"/>
        <w:keepNext/>
        <w:numPr>
          <w:ilvl w:val="0"/>
          <w:numId w:val="21"/>
        </w:numPr>
        <w:contextualSpacing w:val="0"/>
        <w:jc w:val="left"/>
        <w:outlineLvl w:val="2"/>
        <w:rPr>
          <w:rFonts w:ascii="Arial" w:hAnsi="Arial"/>
          <w:b/>
          <w:vanish/>
          <w:sz w:val="24"/>
        </w:rPr>
      </w:pPr>
      <w:bookmarkStart w:id="335" w:name="_Toc465367935"/>
      <w:bookmarkStart w:id="336" w:name="_Toc465368061"/>
      <w:bookmarkStart w:id="337" w:name="_Toc466178177"/>
      <w:bookmarkStart w:id="338" w:name="_Toc466211111"/>
      <w:bookmarkStart w:id="339" w:name="_Toc466584803"/>
      <w:bookmarkStart w:id="340" w:name="_Toc466710553"/>
      <w:bookmarkStart w:id="341" w:name="_Toc467012504"/>
      <w:bookmarkStart w:id="342" w:name="_Toc467012603"/>
      <w:bookmarkStart w:id="343" w:name="_Toc467013970"/>
      <w:bookmarkStart w:id="344" w:name="_Toc467015262"/>
      <w:bookmarkStart w:id="345" w:name="_Toc467015655"/>
      <w:bookmarkStart w:id="346" w:name="_Toc467015784"/>
      <w:bookmarkEnd w:id="335"/>
      <w:bookmarkEnd w:id="336"/>
      <w:bookmarkEnd w:id="337"/>
      <w:bookmarkEnd w:id="338"/>
      <w:bookmarkEnd w:id="339"/>
      <w:bookmarkEnd w:id="340"/>
      <w:bookmarkEnd w:id="341"/>
      <w:bookmarkEnd w:id="342"/>
      <w:bookmarkEnd w:id="343"/>
      <w:bookmarkEnd w:id="344"/>
      <w:bookmarkEnd w:id="345"/>
      <w:bookmarkEnd w:id="346"/>
    </w:p>
    <w:p w14:paraId="2D63DF51" w14:textId="7FD83218" w:rsidR="00C335DD" w:rsidRDefault="00C335DD" w:rsidP="00B70135">
      <w:pPr>
        <w:pStyle w:val="Ttulo3"/>
        <w:numPr>
          <w:ilvl w:val="1"/>
          <w:numId w:val="21"/>
        </w:numPr>
        <w:ind w:left="1512"/>
        <w:rPr>
          <w:lang w:val="es-ES"/>
        </w:rPr>
      </w:pPr>
      <w:bookmarkStart w:id="347" w:name="_Toc467015889"/>
      <w:r>
        <w:rPr>
          <w:lang w:val="es-ES"/>
        </w:rPr>
        <w:t>Compilación cruzada</w:t>
      </w:r>
      <w:r w:rsidR="0043326A">
        <w:rPr>
          <w:lang w:val="es-ES"/>
        </w:rPr>
        <w:t xml:space="preserve"> del Wrapper existente</w:t>
      </w:r>
      <w:bookmarkEnd w:id="347"/>
    </w:p>
    <w:p w14:paraId="5F1CA3B0" w14:textId="64FCF6EA" w:rsidR="00F665D2" w:rsidRPr="00EE419B" w:rsidRDefault="00F27DBE" w:rsidP="00F62215">
      <w:pPr>
        <w:ind w:left="1080"/>
        <w:jc w:val="both"/>
        <w:rPr>
          <w:szCs w:val="22"/>
        </w:rPr>
      </w:pPr>
      <w:r>
        <w:rPr>
          <w:szCs w:val="22"/>
        </w:rPr>
        <w:t xml:space="preserve">El </w:t>
      </w:r>
      <w:r w:rsidRPr="00EE419B">
        <w:rPr>
          <w:szCs w:val="22"/>
        </w:rPr>
        <w:t xml:space="preserve">wrapper </w:t>
      </w:r>
      <w:r>
        <w:rPr>
          <w:szCs w:val="22"/>
        </w:rPr>
        <w:t>que</w:t>
      </w:r>
      <w:r w:rsidR="008E1207">
        <w:rPr>
          <w:szCs w:val="22"/>
        </w:rPr>
        <w:t xml:space="preserve"> provee </w:t>
      </w:r>
      <w:r w:rsidR="00563461" w:rsidRPr="00EE419B">
        <w:rPr>
          <w:szCs w:val="22"/>
        </w:rPr>
        <w:t>Boinc</w:t>
      </w:r>
      <w:r w:rsidR="008E1207">
        <w:rPr>
          <w:szCs w:val="22"/>
        </w:rPr>
        <w:t xml:space="preserve"> </w:t>
      </w:r>
      <w:r w:rsidR="00563461" w:rsidRPr="00EE419B">
        <w:rPr>
          <w:szCs w:val="22"/>
        </w:rPr>
        <w:t>se de</w:t>
      </w:r>
      <w:r w:rsidR="00A45B01" w:rsidRPr="00EE419B">
        <w:rPr>
          <w:szCs w:val="22"/>
        </w:rPr>
        <w:t>be</w:t>
      </w:r>
      <w:r w:rsidR="00563461" w:rsidRPr="00EE419B">
        <w:rPr>
          <w:szCs w:val="22"/>
        </w:rPr>
        <w:t xml:space="preserve"> compilar para la plataforma objetiv</w:t>
      </w:r>
      <w:r w:rsidR="00DC5936" w:rsidRPr="00EE419B">
        <w:rPr>
          <w:szCs w:val="22"/>
        </w:rPr>
        <w:t>o</w:t>
      </w:r>
      <w:r w:rsidR="002034A8" w:rsidRPr="00EE419B">
        <w:rPr>
          <w:szCs w:val="22"/>
        </w:rPr>
        <w:t>.</w:t>
      </w:r>
      <w:r w:rsidR="00E740C7">
        <w:rPr>
          <w:szCs w:val="22"/>
        </w:rPr>
        <w:t xml:space="preserve"> Sin e</w:t>
      </w:r>
      <w:r>
        <w:rPr>
          <w:szCs w:val="22"/>
        </w:rPr>
        <w:t>m</w:t>
      </w:r>
      <w:r w:rsidR="00E740C7">
        <w:rPr>
          <w:szCs w:val="22"/>
        </w:rPr>
        <w:t>bargo, l</w:t>
      </w:r>
      <w:r w:rsidR="002034A8" w:rsidRPr="00EE419B">
        <w:rPr>
          <w:szCs w:val="22"/>
        </w:rPr>
        <w:t>a comunidad Boinc s</w:t>
      </w:r>
      <w:r w:rsidR="0043326A" w:rsidRPr="00EE419B">
        <w:rPr>
          <w:szCs w:val="22"/>
        </w:rPr>
        <w:t>ó</w:t>
      </w:r>
      <w:r w:rsidR="002034A8" w:rsidRPr="00EE419B">
        <w:rPr>
          <w:szCs w:val="22"/>
        </w:rPr>
        <w:t xml:space="preserve">lo </w:t>
      </w:r>
      <w:r w:rsidR="00DC5936" w:rsidRPr="00EE419B">
        <w:rPr>
          <w:szCs w:val="22"/>
        </w:rPr>
        <w:t>tiene versiones</w:t>
      </w:r>
      <w:r w:rsidR="002034A8" w:rsidRPr="00EE419B">
        <w:rPr>
          <w:szCs w:val="22"/>
        </w:rPr>
        <w:t xml:space="preserve"> </w:t>
      </w:r>
      <w:r w:rsidR="00DC5936" w:rsidRPr="00EE419B">
        <w:rPr>
          <w:szCs w:val="22"/>
        </w:rPr>
        <w:t>compiladas</w:t>
      </w:r>
      <w:r w:rsidR="004A0718">
        <w:rPr>
          <w:szCs w:val="22"/>
        </w:rPr>
        <w:t xml:space="preserve"> para las </w:t>
      </w:r>
      <w:r w:rsidR="008E1207">
        <w:rPr>
          <w:szCs w:val="22"/>
        </w:rPr>
        <w:t>siguientes</w:t>
      </w:r>
      <w:r w:rsidR="004A0718">
        <w:rPr>
          <w:szCs w:val="22"/>
        </w:rPr>
        <w:t xml:space="preserve"> plataformas</w:t>
      </w:r>
      <w:r w:rsidR="002034A8" w:rsidRPr="00EE419B">
        <w:rPr>
          <w:szCs w:val="22"/>
        </w:rPr>
        <w:t>:</w:t>
      </w:r>
    </w:p>
    <w:p w14:paraId="0C20CDD3" w14:textId="77777777" w:rsidR="00F665D2" w:rsidRPr="00EE419B" w:rsidRDefault="00F665D2" w:rsidP="00B70135">
      <w:pPr>
        <w:pStyle w:val="Prrafodelista"/>
        <w:numPr>
          <w:ilvl w:val="0"/>
          <w:numId w:val="31"/>
        </w:numPr>
        <w:ind w:left="1800"/>
        <w:rPr>
          <w:b/>
          <w:sz w:val="24"/>
          <w:szCs w:val="22"/>
        </w:rPr>
      </w:pPr>
      <w:r w:rsidRPr="00EE419B">
        <w:rPr>
          <w:b/>
          <w:sz w:val="24"/>
          <w:szCs w:val="22"/>
        </w:rPr>
        <w:t>Windows_intelx86</w:t>
      </w:r>
    </w:p>
    <w:p w14:paraId="6184CFD9" w14:textId="77777777" w:rsidR="00F665D2" w:rsidRPr="00EE419B" w:rsidRDefault="00F665D2" w:rsidP="00B70135">
      <w:pPr>
        <w:pStyle w:val="Prrafodelista"/>
        <w:numPr>
          <w:ilvl w:val="0"/>
          <w:numId w:val="31"/>
        </w:numPr>
        <w:ind w:left="1800"/>
        <w:rPr>
          <w:b/>
          <w:sz w:val="24"/>
          <w:szCs w:val="22"/>
        </w:rPr>
      </w:pPr>
      <w:r w:rsidRPr="00EE419B">
        <w:rPr>
          <w:b/>
          <w:sz w:val="24"/>
          <w:szCs w:val="22"/>
        </w:rPr>
        <w:t>Windows_x86_64</w:t>
      </w:r>
    </w:p>
    <w:p w14:paraId="3F269A83" w14:textId="77777777" w:rsidR="00F665D2" w:rsidRPr="00EE419B" w:rsidRDefault="00F665D2" w:rsidP="00B70135">
      <w:pPr>
        <w:pStyle w:val="Prrafodelista"/>
        <w:numPr>
          <w:ilvl w:val="0"/>
          <w:numId w:val="31"/>
        </w:numPr>
        <w:ind w:left="1800"/>
        <w:rPr>
          <w:b/>
          <w:sz w:val="24"/>
          <w:szCs w:val="22"/>
        </w:rPr>
      </w:pPr>
      <w:r w:rsidRPr="00EE419B">
        <w:rPr>
          <w:b/>
          <w:sz w:val="24"/>
          <w:szCs w:val="22"/>
        </w:rPr>
        <w:t>i686-pc-linux-gnu</w:t>
      </w:r>
    </w:p>
    <w:p w14:paraId="470275E5" w14:textId="77777777" w:rsidR="00F665D2" w:rsidRPr="00EE419B" w:rsidRDefault="00F665D2" w:rsidP="00B70135">
      <w:pPr>
        <w:pStyle w:val="Prrafodelista"/>
        <w:numPr>
          <w:ilvl w:val="0"/>
          <w:numId w:val="31"/>
        </w:numPr>
        <w:ind w:left="1800"/>
        <w:rPr>
          <w:b/>
          <w:sz w:val="24"/>
          <w:szCs w:val="22"/>
        </w:rPr>
      </w:pPr>
      <w:r w:rsidRPr="00EE419B">
        <w:rPr>
          <w:b/>
          <w:sz w:val="24"/>
          <w:szCs w:val="22"/>
        </w:rPr>
        <w:t>x86_64-pc-linux-gnu</w:t>
      </w:r>
    </w:p>
    <w:p w14:paraId="4471B805" w14:textId="77777777" w:rsidR="00F665D2" w:rsidRPr="00EE419B" w:rsidRDefault="00F665D2" w:rsidP="00B70135">
      <w:pPr>
        <w:pStyle w:val="Prrafodelista"/>
        <w:numPr>
          <w:ilvl w:val="0"/>
          <w:numId w:val="31"/>
        </w:numPr>
        <w:ind w:left="1800"/>
        <w:rPr>
          <w:b/>
          <w:sz w:val="24"/>
          <w:szCs w:val="22"/>
        </w:rPr>
      </w:pPr>
      <w:r w:rsidRPr="00EE419B">
        <w:rPr>
          <w:b/>
          <w:sz w:val="24"/>
          <w:szCs w:val="22"/>
        </w:rPr>
        <w:t>i686-apple-darwin</w:t>
      </w:r>
    </w:p>
    <w:p w14:paraId="59AD6BE2" w14:textId="77777777" w:rsidR="00F665D2" w:rsidRPr="00EE419B" w:rsidRDefault="00F665D2" w:rsidP="00B70135">
      <w:pPr>
        <w:pStyle w:val="Prrafodelista"/>
        <w:numPr>
          <w:ilvl w:val="0"/>
          <w:numId w:val="31"/>
        </w:numPr>
        <w:ind w:left="1800"/>
        <w:rPr>
          <w:b/>
          <w:sz w:val="24"/>
          <w:szCs w:val="22"/>
        </w:rPr>
      </w:pPr>
      <w:r w:rsidRPr="00EE419B">
        <w:rPr>
          <w:b/>
          <w:sz w:val="24"/>
          <w:szCs w:val="22"/>
        </w:rPr>
        <w:t>x86_64-apple-darwin</w:t>
      </w:r>
    </w:p>
    <w:p w14:paraId="4FFFFEF7" w14:textId="3BF477D2" w:rsidR="0094330E" w:rsidRDefault="00A45B01" w:rsidP="00F62215">
      <w:pPr>
        <w:ind w:left="1080"/>
        <w:jc w:val="both"/>
        <w:rPr>
          <w:szCs w:val="22"/>
        </w:rPr>
      </w:pPr>
      <w:r w:rsidRPr="00EE419B">
        <w:rPr>
          <w:szCs w:val="22"/>
        </w:rPr>
        <w:t xml:space="preserve">Con esto </w:t>
      </w:r>
      <w:r w:rsidR="002034A8" w:rsidRPr="00EE419B">
        <w:rPr>
          <w:szCs w:val="22"/>
        </w:rPr>
        <w:t>se encontró un gran reto</w:t>
      </w:r>
      <w:r w:rsidR="00E82F8B">
        <w:rPr>
          <w:szCs w:val="22"/>
        </w:rPr>
        <w:t xml:space="preserve">, que fue </w:t>
      </w:r>
      <w:r w:rsidRPr="00EE419B">
        <w:rPr>
          <w:szCs w:val="22"/>
        </w:rPr>
        <w:t xml:space="preserve">realizar la compilación cruzada del wrapper para </w:t>
      </w:r>
      <w:r w:rsidR="0043326A" w:rsidRPr="00EE419B">
        <w:rPr>
          <w:szCs w:val="22"/>
        </w:rPr>
        <w:t>ejecutarlo</w:t>
      </w:r>
      <w:r w:rsidRPr="00EE419B">
        <w:rPr>
          <w:szCs w:val="22"/>
        </w:rPr>
        <w:t xml:space="preserve"> en plataformas Android</w:t>
      </w:r>
      <w:r w:rsidR="00515993" w:rsidRPr="00EE419B">
        <w:rPr>
          <w:szCs w:val="22"/>
        </w:rPr>
        <w:t xml:space="preserve"> </w:t>
      </w:r>
      <w:r w:rsidR="000A2463" w:rsidRPr="00EE419B">
        <w:rPr>
          <w:szCs w:val="22"/>
        </w:rPr>
        <w:t>ARM</w:t>
      </w:r>
      <w:r w:rsidR="002034A8" w:rsidRPr="00EE419B">
        <w:rPr>
          <w:szCs w:val="22"/>
        </w:rPr>
        <w:t>.</w:t>
      </w:r>
    </w:p>
    <w:p w14:paraId="6C873A52" w14:textId="77777777" w:rsidR="00C638DE" w:rsidRPr="00EE419B" w:rsidRDefault="00C638DE" w:rsidP="00F62215">
      <w:pPr>
        <w:ind w:left="1080"/>
        <w:jc w:val="both"/>
        <w:rPr>
          <w:szCs w:val="22"/>
        </w:rPr>
      </w:pPr>
    </w:p>
    <w:p w14:paraId="1471BBF8" w14:textId="0C234B27" w:rsidR="003460DA" w:rsidRPr="00EE419B" w:rsidDel="003460DA" w:rsidRDefault="00DD5B54" w:rsidP="00F62215">
      <w:pPr>
        <w:ind w:left="1080"/>
        <w:jc w:val="both"/>
        <w:rPr>
          <w:szCs w:val="22"/>
        </w:rPr>
      </w:pPr>
      <w:r w:rsidRPr="00EE419B">
        <w:rPr>
          <w:szCs w:val="22"/>
        </w:rPr>
        <w:t xml:space="preserve">El primer paso para iniciar la compilación cruzada fue consultar </w:t>
      </w:r>
      <w:r w:rsidR="00D96F00" w:rsidRPr="00EE419B">
        <w:rPr>
          <w:szCs w:val="22"/>
        </w:rPr>
        <w:t>el tutorial</w:t>
      </w:r>
      <w:r w:rsidR="00832F37" w:rsidRPr="00EE419B">
        <w:rPr>
          <w:szCs w:val="22"/>
        </w:rPr>
        <w:t xml:space="preserve"> que ofrece </w:t>
      </w:r>
      <w:r w:rsidR="00C638DE">
        <w:rPr>
          <w:szCs w:val="22"/>
        </w:rPr>
        <w:t xml:space="preserve">Boinc </w:t>
      </w:r>
      <w:r w:rsidR="00832F37" w:rsidRPr="00EE419B">
        <w:rPr>
          <w:szCs w:val="22"/>
        </w:rPr>
        <w:fldChar w:fldCharType="begin"/>
      </w:r>
      <w:r w:rsidR="00AA0003">
        <w:rPr>
          <w:szCs w:val="22"/>
        </w:rPr>
        <w:instrText xml:space="preserve"> ADDIN ZOTERO_ITEM CSL_CITATION {"citationID":"1hq68ajoun","properties":{"formattedCitation":"[79]","plainCitation":"[79]"},"citationItems":[{"id":943,"uris":["http://zotero.org/groups/480308/items/WW4ZZ6MJ"],"uri":["http://zotero.org/groups/480308/items/WW4ZZ6MJ"],"itemData":{"id":943,"type":"webpage","title":"AndroidBuildApp – BOINC","URL":"http://boinc.berkeley.edu/trac/wiki/AndroidBuildApp","accessed":{"date-parts":[["2016",10,18]]}}}],"schema":"https://github.com/citation-style-language/schema/raw/master/csl-citation.json"} </w:instrText>
      </w:r>
      <w:r w:rsidR="00832F37" w:rsidRPr="00EE419B">
        <w:rPr>
          <w:szCs w:val="22"/>
        </w:rPr>
        <w:fldChar w:fldCharType="separate"/>
      </w:r>
      <w:r w:rsidR="00AA0003">
        <w:t>[79]</w:t>
      </w:r>
      <w:r w:rsidR="00832F37" w:rsidRPr="00EE419B">
        <w:rPr>
          <w:szCs w:val="22"/>
        </w:rPr>
        <w:fldChar w:fldCharType="end"/>
      </w:r>
      <w:r w:rsidR="00644AED" w:rsidRPr="00EE419B">
        <w:rPr>
          <w:szCs w:val="22"/>
        </w:rPr>
        <w:t>.</w:t>
      </w:r>
    </w:p>
    <w:p w14:paraId="12BFA25B" w14:textId="77777777" w:rsidR="00947BAE" w:rsidRDefault="00947BAE" w:rsidP="00F62215">
      <w:pPr>
        <w:ind w:left="1080"/>
        <w:jc w:val="both"/>
        <w:rPr>
          <w:szCs w:val="22"/>
        </w:rPr>
      </w:pPr>
    </w:p>
    <w:p w14:paraId="17579EDA" w14:textId="0C4EE12D" w:rsidR="00644AED" w:rsidRPr="00EE419B" w:rsidRDefault="00990654" w:rsidP="00F62215">
      <w:pPr>
        <w:ind w:left="1080"/>
        <w:jc w:val="both"/>
        <w:rPr>
          <w:szCs w:val="22"/>
        </w:rPr>
      </w:pPr>
      <w:r w:rsidRPr="00EE419B">
        <w:rPr>
          <w:szCs w:val="22"/>
        </w:rPr>
        <w:t xml:space="preserve">Las principales características que se encontraron de este tutorial </w:t>
      </w:r>
      <w:r w:rsidR="000A2463" w:rsidRPr="00EE419B">
        <w:rPr>
          <w:szCs w:val="22"/>
        </w:rPr>
        <w:t>son:</w:t>
      </w:r>
    </w:p>
    <w:p w14:paraId="296AD657" w14:textId="3B8C3CD7" w:rsidR="00D96F00" w:rsidRPr="00EE419B" w:rsidRDefault="00E74513" w:rsidP="00B70135">
      <w:pPr>
        <w:pStyle w:val="Prrafodelista"/>
        <w:numPr>
          <w:ilvl w:val="0"/>
          <w:numId w:val="35"/>
        </w:numPr>
        <w:rPr>
          <w:sz w:val="24"/>
          <w:szCs w:val="22"/>
        </w:rPr>
      </w:pPr>
      <w:r>
        <w:rPr>
          <w:sz w:val="24"/>
          <w:szCs w:val="22"/>
        </w:rPr>
        <w:t>El tutorial está dirigido a</w:t>
      </w:r>
      <w:r w:rsidR="00644AED" w:rsidRPr="00EE419B">
        <w:rPr>
          <w:sz w:val="24"/>
          <w:szCs w:val="22"/>
        </w:rPr>
        <w:t xml:space="preserve"> aplicaciones escritas en C o C++.</w:t>
      </w:r>
    </w:p>
    <w:p w14:paraId="21FADCF5" w14:textId="1E2E9049" w:rsidR="00644AED" w:rsidRDefault="00947BAE" w:rsidP="00B70135">
      <w:pPr>
        <w:pStyle w:val="Prrafodelista"/>
        <w:numPr>
          <w:ilvl w:val="0"/>
          <w:numId w:val="35"/>
        </w:numPr>
        <w:rPr>
          <w:sz w:val="24"/>
          <w:szCs w:val="22"/>
        </w:rPr>
      </w:pPr>
      <w:r>
        <w:rPr>
          <w:sz w:val="24"/>
          <w:szCs w:val="22"/>
        </w:rPr>
        <w:t xml:space="preserve">Está diseñado para un </w:t>
      </w:r>
      <w:r w:rsidR="00583633">
        <w:rPr>
          <w:sz w:val="24"/>
          <w:szCs w:val="22"/>
        </w:rPr>
        <w:t>ambiente Linux</w:t>
      </w:r>
      <w:r w:rsidR="00644AED" w:rsidRPr="00EE419B">
        <w:rPr>
          <w:sz w:val="24"/>
          <w:szCs w:val="22"/>
        </w:rPr>
        <w:t>.</w:t>
      </w:r>
    </w:p>
    <w:p w14:paraId="56A317B5" w14:textId="5BA85B1F" w:rsidR="00163B77" w:rsidRDefault="00163B77" w:rsidP="00C638DE">
      <w:pPr>
        <w:ind w:left="720"/>
        <w:jc w:val="both"/>
        <w:rPr>
          <w:szCs w:val="22"/>
        </w:rPr>
      </w:pPr>
      <w:r w:rsidRPr="00163B77">
        <w:rPr>
          <w:szCs w:val="22"/>
        </w:rPr>
        <w:t xml:space="preserve">No obstante, </w:t>
      </w:r>
      <w:r w:rsidR="00C3535F">
        <w:rPr>
          <w:szCs w:val="22"/>
        </w:rPr>
        <w:t xml:space="preserve">en dicho tutorial </w:t>
      </w:r>
      <w:r w:rsidRPr="00163B77">
        <w:rPr>
          <w:szCs w:val="22"/>
        </w:rPr>
        <w:t>no hay ninguna documentación sobre cómo se debe compilar el wrapper para Android</w:t>
      </w:r>
      <w:r w:rsidR="00947BAE">
        <w:rPr>
          <w:szCs w:val="22"/>
        </w:rPr>
        <w:t>.</w:t>
      </w:r>
      <w:r w:rsidR="00E74513">
        <w:t xml:space="preserve"> </w:t>
      </w:r>
      <w:r w:rsidR="00947BAE">
        <w:t>S</w:t>
      </w:r>
      <w:r w:rsidR="00E74513">
        <w:t>e podía encontrar información sobre cómo compilar aplica</w:t>
      </w:r>
      <w:r w:rsidR="0062463B">
        <w:t>ciones hechas para Android</w:t>
      </w:r>
      <w:r w:rsidRPr="00163B77">
        <w:rPr>
          <w:szCs w:val="22"/>
        </w:rPr>
        <w:t>, sin embargo, este no era el caso dado que el wrapper tenía su propio proceso de construcción el cual era necesario adaptar. El principal problema encon</w:t>
      </w:r>
      <w:r w:rsidR="00C638DE">
        <w:rPr>
          <w:szCs w:val="22"/>
        </w:rPr>
        <w:t xml:space="preserve">trado fue que en el tutorial </w:t>
      </w:r>
      <w:r w:rsidRPr="00163B77">
        <w:rPr>
          <w:szCs w:val="22"/>
        </w:rPr>
        <w:t xml:space="preserve">hacían referencia a variables que no existían en el </w:t>
      </w:r>
      <w:r w:rsidRPr="00E74513">
        <w:rPr>
          <w:i/>
          <w:szCs w:val="22"/>
        </w:rPr>
        <w:t>makefile</w:t>
      </w:r>
      <w:r w:rsidRPr="00163B77">
        <w:rPr>
          <w:szCs w:val="22"/>
        </w:rPr>
        <w:t xml:space="preserve"> del wrapper.</w:t>
      </w:r>
    </w:p>
    <w:p w14:paraId="796F9C64" w14:textId="77777777" w:rsidR="00163B77" w:rsidRPr="00163B77" w:rsidRDefault="00163B77" w:rsidP="00163B77">
      <w:pPr>
        <w:ind w:left="720"/>
        <w:jc w:val="both"/>
        <w:rPr>
          <w:szCs w:val="22"/>
        </w:rPr>
      </w:pPr>
    </w:p>
    <w:p w14:paraId="49D14D8D" w14:textId="369CB9FA" w:rsidR="00163B77" w:rsidRDefault="00163B77" w:rsidP="00163B77">
      <w:pPr>
        <w:ind w:left="720"/>
        <w:jc w:val="both"/>
        <w:rPr>
          <w:szCs w:val="22"/>
        </w:rPr>
      </w:pPr>
      <w:r w:rsidRPr="00163B77">
        <w:rPr>
          <w:szCs w:val="22"/>
        </w:rPr>
        <w:t>Se decidió buscar respuesta a los problemas generados por las inconsistencias del tutorial en la comun</w:t>
      </w:r>
      <w:r w:rsidR="006E1AFF">
        <w:rPr>
          <w:szCs w:val="22"/>
        </w:rPr>
        <w:t>idad Boinc, foros o wikis</w:t>
      </w:r>
      <w:r w:rsidRPr="00163B77">
        <w:rPr>
          <w:szCs w:val="22"/>
        </w:rPr>
        <w:t>, pero debido a que el tema tratado en el presente trabajo es  relativamente nuevo no se obtuvo mayor ayuda.</w:t>
      </w:r>
    </w:p>
    <w:p w14:paraId="3985ED6A" w14:textId="77777777" w:rsidR="00163B77" w:rsidRPr="00163B77" w:rsidRDefault="00163B77" w:rsidP="00163B77">
      <w:pPr>
        <w:ind w:left="720"/>
        <w:jc w:val="both"/>
        <w:rPr>
          <w:szCs w:val="22"/>
        </w:rPr>
      </w:pPr>
    </w:p>
    <w:p w14:paraId="7D98E90B" w14:textId="406B6322" w:rsidR="00163B77" w:rsidRPr="00163B77" w:rsidRDefault="00163B77" w:rsidP="00163B77">
      <w:pPr>
        <w:ind w:left="720"/>
        <w:jc w:val="both"/>
        <w:rPr>
          <w:szCs w:val="22"/>
        </w:rPr>
      </w:pPr>
      <w:r w:rsidRPr="00163B77">
        <w:rPr>
          <w:szCs w:val="22"/>
        </w:rPr>
        <w:t xml:space="preserve">Para superar este obstáculo se optó por leer el código fuente de Boinc y buscar dentro de los </w:t>
      </w:r>
      <w:r w:rsidRPr="00B4061A">
        <w:rPr>
          <w:i/>
          <w:szCs w:val="22"/>
        </w:rPr>
        <w:t>commits</w:t>
      </w:r>
      <w:r w:rsidRPr="00163B77">
        <w:rPr>
          <w:szCs w:val="22"/>
        </w:rPr>
        <w:t xml:space="preserve"> alguna referencia al proceso de construcción del wrapper. Se logró encontrar un archivo que no se mencionaba en ninguna parte de la documentación, su nombre era </w:t>
      </w:r>
      <w:r w:rsidRPr="00B4061A">
        <w:rPr>
          <w:b/>
          <w:szCs w:val="22"/>
        </w:rPr>
        <w:t>build_wrapper_arm.sh</w:t>
      </w:r>
      <w:r w:rsidRPr="00163B77">
        <w:rPr>
          <w:szCs w:val="22"/>
        </w:rPr>
        <w:t xml:space="preserve">. Este archivo se encarga de la construcción del wrapper, se componía de una serie de comandos </w:t>
      </w:r>
      <w:r w:rsidRPr="00163B77">
        <w:rPr>
          <w:szCs w:val="22"/>
        </w:rPr>
        <w:lastRenderedPageBreak/>
        <w:t>que normalmente se ejecuta</w:t>
      </w:r>
      <w:r w:rsidR="00B4061A">
        <w:rPr>
          <w:szCs w:val="22"/>
        </w:rPr>
        <w:t xml:space="preserve">n directamente en una terminal. </w:t>
      </w:r>
      <w:r w:rsidR="00B4061A" w:rsidRPr="00B4061A">
        <w:rPr>
          <w:szCs w:val="22"/>
        </w:rPr>
        <w:t>Luego de entender el código fuente se pudo descubrir cómo funcionaba el proceso de construcción y la compilación cruzada del wrapper que provee Boinc.</w:t>
      </w:r>
    </w:p>
    <w:p w14:paraId="6E314E7E" w14:textId="77777777" w:rsidR="00163B77" w:rsidRPr="00163B77" w:rsidRDefault="00163B77" w:rsidP="00163B77">
      <w:pPr>
        <w:ind w:left="720"/>
        <w:jc w:val="both"/>
        <w:rPr>
          <w:szCs w:val="22"/>
        </w:rPr>
      </w:pPr>
    </w:p>
    <w:p w14:paraId="749D2F95" w14:textId="1E199337" w:rsidR="00163B77" w:rsidRDefault="00163B77" w:rsidP="00163B77">
      <w:pPr>
        <w:ind w:left="720"/>
        <w:jc w:val="both"/>
        <w:rPr>
          <w:szCs w:val="22"/>
        </w:rPr>
      </w:pPr>
      <w:r>
        <w:rPr>
          <w:szCs w:val="22"/>
        </w:rPr>
        <w:t xml:space="preserve">Sin embargo, al intentar ejecutar el archivo </w:t>
      </w:r>
      <w:r w:rsidR="00B4061A">
        <w:rPr>
          <w:szCs w:val="22"/>
        </w:rPr>
        <w:t xml:space="preserve">se encontraron varios problemas. El primero </w:t>
      </w:r>
      <w:r w:rsidRPr="00163B77">
        <w:rPr>
          <w:szCs w:val="22"/>
        </w:rPr>
        <w:t>e</w:t>
      </w:r>
      <w:r w:rsidR="00B4061A">
        <w:rPr>
          <w:szCs w:val="22"/>
        </w:rPr>
        <w:t>ra</w:t>
      </w:r>
      <w:r w:rsidR="006E1AFF">
        <w:rPr>
          <w:szCs w:val="22"/>
        </w:rPr>
        <w:t xml:space="preserve"> que para poder usar este archivo </w:t>
      </w:r>
      <w:r w:rsidRPr="00163B77">
        <w:rPr>
          <w:szCs w:val="22"/>
        </w:rPr>
        <w:t xml:space="preserve">era necesario previamente configurar el </w:t>
      </w:r>
      <w:r w:rsidRPr="00B4061A">
        <w:rPr>
          <w:i/>
          <w:szCs w:val="22"/>
        </w:rPr>
        <w:t>too</w:t>
      </w:r>
      <w:r w:rsidR="00B4061A">
        <w:rPr>
          <w:i/>
          <w:szCs w:val="22"/>
        </w:rPr>
        <w:t>l</w:t>
      </w:r>
      <w:r w:rsidRPr="00B4061A">
        <w:rPr>
          <w:i/>
          <w:szCs w:val="22"/>
        </w:rPr>
        <w:t>chain</w:t>
      </w:r>
      <w:r w:rsidRPr="00163B77">
        <w:rPr>
          <w:szCs w:val="22"/>
        </w:rPr>
        <w:t xml:space="preserve"> de Android utilizando el NDK proveído por Google. Este contiene todo lo necesario para hacer desarrollo de aplicaciones Android utilizando C/C++ y era utilizado por el archivo mencionado </w:t>
      </w:r>
      <w:r w:rsidR="00B4061A">
        <w:rPr>
          <w:szCs w:val="22"/>
        </w:rPr>
        <w:t>anteriormente</w:t>
      </w:r>
      <w:r w:rsidRPr="00163B77">
        <w:rPr>
          <w:szCs w:val="22"/>
        </w:rPr>
        <w:t xml:space="preserve"> para construir el wrapper. </w:t>
      </w:r>
      <w:r w:rsidR="00B4061A">
        <w:rPr>
          <w:szCs w:val="22"/>
        </w:rPr>
        <w:t xml:space="preserve">Se </w:t>
      </w:r>
      <w:r w:rsidRPr="00163B77">
        <w:rPr>
          <w:szCs w:val="22"/>
        </w:rPr>
        <w:t>descarg</w:t>
      </w:r>
      <w:r w:rsidR="00B4061A">
        <w:rPr>
          <w:szCs w:val="22"/>
        </w:rPr>
        <w:t>ó</w:t>
      </w:r>
      <w:r w:rsidRPr="00163B77">
        <w:rPr>
          <w:szCs w:val="22"/>
        </w:rPr>
        <w:t xml:space="preserve"> la versión más reciente del NDK y </w:t>
      </w:r>
      <w:r w:rsidR="006E1AFF">
        <w:rPr>
          <w:szCs w:val="22"/>
        </w:rPr>
        <w:t>se generó</w:t>
      </w:r>
      <w:r w:rsidRPr="00163B77">
        <w:rPr>
          <w:szCs w:val="22"/>
        </w:rPr>
        <w:t xml:space="preserve"> el </w:t>
      </w:r>
      <w:r w:rsidRPr="00B4061A">
        <w:rPr>
          <w:i/>
          <w:szCs w:val="22"/>
        </w:rPr>
        <w:t>toolchain</w:t>
      </w:r>
      <w:r w:rsidR="00B4061A">
        <w:rPr>
          <w:szCs w:val="22"/>
        </w:rPr>
        <w:t xml:space="preserve"> a partir del mismo. A</w:t>
      </w:r>
      <w:r w:rsidRPr="00163B77">
        <w:rPr>
          <w:szCs w:val="22"/>
        </w:rPr>
        <w:t xml:space="preserve"> pesar de que la generación del </w:t>
      </w:r>
      <w:r w:rsidRPr="00B4061A">
        <w:rPr>
          <w:i/>
          <w:szCs w:val="22"/>
        </w:rPr>
        <w:t>toolchain</w:t>
      </w:r>
      <w:r w:rsidRPr="00163B77">
        <w:rPr>
          <w:szCs w:val="22"/>
        </w:rPr>
        <w:t xml:space="preserve"> fue </w:t>
      </w:r>
      <w:r w:rsidR="00B4061A" w:rsidRPr="00163B77">
        <w:rPr>
          <w:szCs w:val="22"/>
        </w:rPr>
        <w:t>exitosa</w:t>
      </w:r>
      <w:r w:rsidRPr="00163B77">
        <w:rPr>
          <w:szCs w:val="22"/>
        </w:rPr>
        <w:t xml:space="preserve"> al intentar construir el wrapper salían</w:t>
      </w:r>
      <w:r w:rsidR="00B4061A">
        <w:rPr>
          <w:szCs w:val="22"/>
        </w:rPr>
        <w:t xml:space="preserve"> varios</w:t>
      </w:r>
      <w:r w:rsidRPr="00163B77">
        <w:rPr>
          <w:szCs w:val="22"/>
        </w:rPr>
        <w:t xml:space="preserve"> errores. Se decidió probar con diferentes versiones del NDK hasta que se logró </w:t>
      </w:r>
      <w:r w:rsidR="00B4061A">
        <w:rPr>
          <w:szCs w:val="22"/>
        </w:rPr>
        <w:t>superar</w:t>
      </w:r>
      <w:r w:rsidRPr="00163B77">
        <w:rPr>
          <w:szCs w:val="22"/>
        </w:rPr>
        <w:t xml:space="preserve"> est</w:t>
      </w:r>
      <w:r w:rsidR="00B4061A">
        <w:rPr>
          <w:szCs w:val="22"/>
        </w:rPr>
        <w:t>os</w:t>
      </w:r>
      <w:r w:rsidRPr="00163B77">
        <w:rPr>
          <w:szCs w:val="22"/>
        </w:rPr>
        <w:t xml:space="preserve"> error</w:t>
      </w:r>
      <w:r w:rsidR="00B4061A">
        <w:rPr>
          <w:szCs w:val="22"/>
        </w:rPr>
        <w:t>es</w:t>
      </w:r>
      <w:r w:rsidRPr="00163B77">
        <w:rPr>
          <w:szCs w:val="22"/>
        </w:rPr>
        <w:t xml:space="preserve"> utilizando la versión </w:t>
      </w:r>
      <w:r w:rsidRPr="009D7C86">
        <w:rPr>
          <w:szCs w:val="22"/>
        </w:rPr>
        <w:t>10e</w:t>
      </w:r>
      <w:r w:rsidRPr="00163B77">
        <w:rPr>
          <w:szCs w:val="22"/>
        </w:rPr>
        <w:t>.</w:t>
      </w:r>
    </w:p>
    <w:p w14:paraId="40E16884" w14:textId="77777777" w:rsidR="00163B77" w:rsidRPr="00163B77" w:rsidRDefault="00163B77" w:rsidP="00163B77">
      <w:pPr>
        <w:ind w:left="720"/>
        <w:jc w:val="both"/>
        <w:rPr>
          <w:szCs w:val="22"/>
        </w:rPr>
      </w:pPr>
    </w:p>
    <w:p w14:paraId="4D37520D" w14:textId="75C6B546" w:rsidR="00163B77" w:rsidRDefault="00163B77" w:rsidP="00163B77">
      <w:pPr>
        <w:ind w:left="720"/>
        <w:jc w:val="both"/>
        <w:rPr>
          <w:szCs w:val="22"/>
        </w:rPr>
      </w:pPr>
      <w:r w:rsidRPr="00163B77">
        <w:rPr>
          <w:szCs w:val="22"/>
        </w:rPr>
        <w:t>El siguiente problema encontrado es que el proce</w:t>
      </w:r>
      <w:r w:rsidR="00B4061A">
        <w:rPr>
          <w:szCs w:val="22"/>
        </w:rPr>
        <w:t xml:space="preserve">so exigía versiones antiguas de </w:t>
      </w:r>
      <w:r w:rsidRPr="00163B77">
        <w:rPr>
          <w:szCs w:val="22"/>
        </w:rPr>
        <w:t xml:space="preserve">las librerías Curl y Openssl y que además estuvieran compiladas para Android. No </w:t>
      </w:r>
      <w:r w:rsidR="0099148B">
        <w:rPr>
          <w:szCs w:val="22"/>
        </w:rPr>
        <w:t xml:space="preserve">fue posible </w:t>
      </w:r>
      <w:r w:rsidRPr="00163B77">
        <w:rPr>
          <w:szCs w:val="22"/>
        </w:rPr>
        <w:t>encontrar versiones pre-compiladas por lo que se optó por buscar el código fuente de la versión de estas librerías e intentar hacer la compilación cruzada de las mismas.</w:t>
      </w:r>
    </w:p>
    <w:p w14:paraId="1154E921" w14:textId="77777777" w:rsidR="00163B77" w:rsidRPr="00163B77" w:rsidRDefault="00163B77" w:rsidP="00163B77">
      <w:pPr>
        <w:ind w:left="720"/>
        <w:jc w:val="both"/>
        <w:rPr>
          <w:szCs w:val="22"/>
        </w:rPr>
      </w:pPr>
    </w:p>
    <w:p w14:paraId="6085560D" w14:textId="3E619A3E" w:rsidR="00163B77" w:rsidRPr="00343902" w:rsidRDefault="00947BAE" w:rsidP="00343902">
      <w:pPr>
        <w:ind w:left="720"/>
        <w:jc w:val="both"/>
        <w:rPr>
          <w:szCs w:val="22"/>
        </w:rPr>
      </w:pPr>
      <w:r>
        <w:rPr>
          <w:szCs w:val="22"/>
        </w:rPr>
        <w:t>Dentro de este nuevo proceso</w:t>
      </w:r>
      <w:r w:rsidR="008F0DC6">
        <w:rPr>
          <w:szCs w:val="22"/>
        </w:rPr>
        <w:t>,</w:t>
      </w:r>
      <w:r>
        <w:rPr>
          <w:szCs w:val="22"/>
        </w:rPr>
        <w:t xml:space="preserve"> e</w:t>
      </w:r>
      <w:r w:rsidR="00163B77" w:rsidRPr="00163B77">
        <w:rPr>
          <w:szCs w:val="22"/>
        </w:rPr>
        <w:t>l primer paso fue dirigirse al repositorio de Curl (</w:t>
      </w:r>
      <w:hyperlink r:id="rId26" w:history="1">
        <w:r w:rsidR="00163B77" w:rsidRPr="00D0610B">
          <w:rPr>
            <w:rStyle w:val="Hipervnculo"/>
            <w:szCs w:val="22"/>
          </w:rPr>
          <w:t>https://github.com/curl/curl</w:t>
        </w:r>
      </w:hyperlink>
      <w:r w:rsidR="00163B77" w:rsidRPr="00163B77">
        <w:rPr>
          <w:szCs w:val="22"/>
        </w:rPr>
        <w:t xml:space="preserve">) </w:t>
      </w:r>
      <w:r w:rsidR="00B4061A">
        <w:rPr>
          <w:szCs w:val="22"/>
        </w:rPr>
        <w:t>y</w:t>
      </w:r>
      <w:r w:rsidR="00163B77" w:rsidRPr="00163B77">
        <w:rPr>
          <w:szCs w:val="22"/>
        </w:rPr>
        <w:t xml:space="preserve"> de Openssl (</w:t>
      </w:r>
      <w:hyperlink r:id="rId27" w:history="1">
        <w:r w:rsidR="00163B77" w:rsidRPr="00D0610B">
          <w:rPr>
            <w:rStyle w:val="Hipervnculo"/>
            <w:szCs w:val="22"/>
          </w:rPr>
          <w:t>https://github.com/openssl/openssl</w:t>
        </w:r>
      </w:hyperlink>
      <w:r w:rsidR="00163B77">
        <w:rPr>
          <w:szCs w:val="22"/>
        </w:rPr>
        <w:t>)</w:t>
      </w:r>
      <w:r w:rsidR="00163B77" w:rsidRPr="00163B77">
        <w:rPr>
          <w:szCs w:val="22"/>
        </w:rPr>
        <w:t xml:space="preserve">, </w:t>
      </w:r>
      <w:r w:rsidR="0099148B">
        <w:rPr>
          <w:szCs w:val="22"/>
        </w:rPr>
        <w:t xml:space="preserve">para </w:t>
      </w:r>
      <w:r w:rsidR="00163B77" w:rsidRPr="00163B77">
        <w:rPr>
          <w:szCs w:val="22"/>
        </w:rPr>
        <w:t>descargar el código fuente de ambas librerías</w:t>
      </w:r>
      <w:r w:rsidR="0099148B">
        <w:rPr>
          <w:szCs w:val="22"/>
        </w:rPr>
        <w:t>.</w:t>
      </w:r>
      <w:r w:rsidR="006E1AFF">
        <w:rPr>
          <w:szCs w:val="22"/>
        </w:rPr>
        <w:t xml:space="preserve"> </w:t>
      </w:r>
      <w:r w:rsidR="0099148B">
        <w:rPr>
          <w:szCs w:val="22"/>
        </w:rPr>
        <w:t xml:space="preserve">Posteriormente, con ayuda de </w:t>
      </w:r>
      <w:r w:rsidR="00163B77" w:rsidRPr="00163B77">
        <w:rPr>
          <w:szCs w:val="22"/>
        </w:rPr>
        <w:t xml:space="preserve">los archivos utilitarios </w:t>
      </w:r>
      <w:r w:rsidR="00163B77" w:rsidRPr="00B4061A">
        <w:rPr>
          <w:b/>
          <w:szCs w:val="22"/>
        </w:rPr>
        <w:t>build_curl_arm.sh</w:t>
      </w:r>
      <w:r w:rsidR="00163B77" w:rsidRPr="00163B77">
        <w:rPr>
          <w:szCs w:val="22"/>
        </w:rPr>
        <w:t xml:space="preserve"> y </w:t>
      </w:r>
      <w:r w:rsidR="00163B77" w:rsidRPr="00B4061A">
        <w:rPr>
          <w:b/>
          <w:szCs w:val="22"/>
        </w:rPr>
        <w:t>build_openssl_arm.sh</w:t>
      </w:r>
      <w:r w:rsidR="00163B77" w:rsidRPr="00163B77">
        <w:rPr>
          <w:szCs w:val="22"/>
        </w:rPr>
        <w:t xml:space="preserve"> de Boinc se intentó construir estas librerías. Sin embargo, a pesar de tener el código fuente de Curl en la versión exacta que </w:t>
      </w:r>
      <w:r w:rsidR="00C81022">
        <w:rPr>
          <w:szCs w:val="22"/>
        </w:rPr>
        <w:t>exigía</w:t>
      </w:r>
      <w:r w:rsidR="00163B77" w:rsidRPr="00163B77">
        <w:rPr>
          <w:szCs w:val="22"/>
        </w:rPr>
        <w:t xml:space="preserve"> Boinc</w:t>
      </w:r>
      <w:r w:rsidR="0099148B">
        <w:rPr>
          <w:szCs w:val="22"/>
        </w:rPr>
        <w:t>,</w:t>
      </w:r>
      <w:r w:rsidR="00163B77" w:rsidRPr="00163B77">
        <w:rPr>
          <w:szCs w:val="22"/>
        </w:rPr>
        <w:t xml:space="preserve"> había un error al construir la librería </w:t>
      </w:r>
      <w:r w:rsidR="00163B77" w:rsidRPr="00881B30">
        <w:rPr>
          <w:b/>
          <w:szCs w:val="22"/>
        </w:rPr>
        <w:t>libboin</w:t>
      </w:r>
      <w:r w:rsidR="00881B30" w:rsidRPr="00881B30">
        <w:rPr>
          <w:b/>
          <w:szCs w:val="22"/>
        </w:rPr>
        <w:t>c</w:t>
      </w:r>
      <w:r w:rsidR="00163B77" w:rsidRPr="00881B30">
        <w:rPr>
          <w:b/>
          <w:szCs w:val="22"/>
        </w:rPr>
        <w:t>api</w:t>
      </w:r>
      <w:r w:rsidR="0099148B">
        <w:rPr>
          <w:szCs w:val="22"/>
        </w:rPr>
        <w:t xml:space="preserve">: el </w:t>
      </w:r>
      <w:r w:rsidR="00C81022">
        <w:rPr>
          <w:szCs w:val="22"/>
        </w:rPr>
        <w:t>proceso</w:t>
      </w:r>
      <w:r w:rsidR="0099148B">
        <w:rPr>
          <w:szCs w:val="22"/>
        </w:rPr>
        <w:t xml:space="preserve"> solicitaba una versión determinada de Curl y </w:t>
      </w:r>
      <w:r w:rsidR="00C81022">
        <w:rPr>
          <w:szCs w:val="22"/>
        </w:rPr>
        <w:t xml:space="preserve">de no encontrarse paraba la </w:t>
      </w:r>
      <w:r w:rsidR="00163B77" w:rsidRPr="00163B77">
        <w:rPr>
          <w:szCs w:val="22"/>
        </w:rPr>
        <w:t>construcción</w:t>
      </w:r>
      <w:r w:rsidR="00C81022">
        <w:rPr>
          <w:szCs w:val="22"/>
        </w:rPr>
        <w:t xml:space="preserve"> del wrapper</w:t>
      </w:r>
      <w:r w:rsidR="00163B77" w:rsidRPr="00163B77">
        <w:rPr>
          <w:szCs w:val="22"/>
        </w:rPr>
        <w:t xml:space="preserve">. Se decidió </w:t>
      </w:r>
      <w:r w:rsidR="003E0AFC">
        <w:rPr>
          <w:szCs w:val="22"/>
        </w:rPr>
        <w:t>manipular</w:t>
      </w:r>
      <w:r w:rsidR="00163B77" w:rsidRPr="00163B77">
        <w:rPr>
          <w:szCs w:val="22"/>
        </w:rPr>
        <w:t xml:space="preserve"> </w:t>
      </w:r>
      <w:r w:rsidR="003E0AFC">
        <w:rPr>
          <w:szCs w:val="22"/>
        </w:rPr>
        <w:t>dicha validación para</w:t>
      </w:r>
      <w:r w:rsidR="00163B77" w:rsidRPr="00163B77">
        <w:rPr>
          <w:szCs w:val="22"/>
        </w:rPr>
        <w:t xml:space="preserve"> que siguiera con el proceso sin importar la versión de la librería. </w:t>
      </w:r>
      <w:r w:rsidR="0099148B">
        <w:rPr>
          <w:szCs w:val="22"/>
        </w:rPr>
        <w:t xml:space="preserve">Después de este cambio </w:t>
      </w:r>
      <w:r w:rsidR="00163B77" w:rsidRPr="00163B77">
        <w:rPr>
          <w:szCs w:val="22"/>
        </w:rPr>
        <w:t xml:space="preserve">se logró obtener una versión compilada para Android del wrapper genérico de Boinc, el paso a paso de este proceso se encuentra en </w:t>
      </w:r>
      <w:r w:rsidR="00163B77" w:rsidRPr="00401997">
        <w:rPr>
          <w:szCs w:val="22"/>
        </w:rPr>
        <w:t xml:space="preserve">Anexo </w:t>
      </w:r>
      <w:r w:rsidR="00401997" w:rsidRPr="00401997">
        <w:rPr>
          <w:szCs w:val="22"/>
        </w:rPr>
        <w:t>4</w:t>
      </w:r>
      <w:r w:rsidR="00401997">
        <w:rPr>
          <w:szCs w:val="22"/>
        </w:rPr>
        <w:t>:</w:t>
      </w:r>
      <w:r w:rsidR="00401997" w:rsidRPr="00401997">
        <w:rPr>
          <w:szCs w:val="22"/>
        </w:rPr>
        <w:t xml:space="preserve"> Com</w:t>
      </w:r>
      <w:r w:rsidR="00163B77" w:rsidRPr="00401997">
        <w:rPr>
          <w:szCs w:val="22"/>
        </w:rPr>
        <w:t>p</w:t>
      </w:r>
      <w:r w:rsidR="00401997" w:rsidRPr="00401997">
        <w:rPr>
          <w:szCs w:val="22"/>
        </w:rPr>
        <w:t>i</w:t>
      </w:r>
      <w:r w:rsidR="00163B77" w:rsidRPr="00401997">
        <w:rPr>
          <w:szCs w:val="22"/>
        </w:rPr>
        <w:t>lar Wrapper Para Android.</w:t>
      </w:r>
    </w:p>
    <w:p w14:paraId="78C79E95" w14:textId="1F1DD3A5" w:rsidR="00E60D7E" w:rsidRDefault="00222A4B" w:rsidP="00D27A26">
      <w:pPr>
        <w:pStyle w:val="Ttulo2"/>
        <w:ind w:left="720"/>
        <w:rPr>
          <w:lang w:val="es-ES"/>
        </w:rPr>
      </w:pPr>
      <w:bookmarkStart w:id="348" w:name="_Toc467015890"/>
      <w:r>
        <w:rPr>
          <w:lang w:val="es-ES"/>
        </w:rPr>
        <w:t xml:space="preserve">3. </w:t>
      </w:r>
      <w:r w:rsidR="00175934">
        <w:rPr>
          <w:lang w:val="es-ES"/>
        </w:rPr>
        <w:t>V</w:t>
      </w:r>
      <w:r w:rsidR="006327FB" w:rsidRPr="00F413A0">
        <w:rPr>
          <w:lang w:val="es-ES"/>
        </w:rPr>
        <w:t>alidación</w:t>
      </w:r>
      <w:bookmarkEnd w:id="348"/>
      <w:r w:rsidR="00E60D7E">
        <w:rPr>
          <w:lang w:val="es-ES"/>
        </w:rPr>
        <w:t xml:space="preserve">  </w:t>
      </w:r>
    </w:p>
    <w:p w14:paraId="6A1C13E7" w14:textId="6670BC2F" w:rsidR="00CB5DDD" w:rsidRDefault="00392627" w:rsidP="00F62215">
      <w:pPr>
        <w:ind w:left="720"/>
        <w:jc w:val="both"/>
        <w:rPr>
          <w:szCs w:val="22"/>
        </w:rPr>
      </w:pPr>
      <w:r w:rsidRPr="00EE419B">
        <w:rPr>
          <w:szCs w:val="22"/>
        </w:rPr>
        <w:t>E</w:t>
      </w:r>
      <w:r w:rsidR="00CB5DDD" w:rsidRPr="00EE419B">
        <w:rPr>
          <w:szCs w:val="22"/>
        </w:rPr>
        <w:t>l wrapper solo se encarga de ejecutar la aplicación que se le indique en el archivo “job.xml”</w:t>
      </w:r>
      <w:r w:rsidR="00C81022">
        <w:rPr>
          <w:szCs w:val="22"/>
        </w:rPr>
        <w:t xml:space="preserve">, </w:t>
      </w:r>
      <w:r w:rsidR="00CB5DDD" w:rsidRPr="00EE419B">
        <w:rPr>
          <w:szCs w:val="22"/>
        </w:rPr>
        <w:t>la cual podría ser desde un simple “¡Hola Mundo!” hasta aplicaciones que contengan algoritmos de procesamiento de imágenes</w:t>
      </w:r>
      <w:r w:rsidRPr="00EE419B">
        <w:rPr>
          <w:szCs w:val="22"/>
        </w:rPr>
        <w:t>. E</w:t>
      </w:r>
      <w:r w:rsidR="000D63C2" w:rsidRPr="00EE419B">
        <w:rPr>
          <w:szCs w:val="22"/>
        </w:rPr>
        <w:t xml:space="preserve">sto quiere decir </w:t>
      </w:r>
      <w:r w:rsidRPr="00EE419B">
        <w:rPr>
          <w:szCs w:val="22"/>
        </w:rPr>
        <w:t xml:space="preserve">que </w:t>
      </w:r>
      <w:r w:rsidR="000D63C2" w:rsidRPr="00EE419B">
        <w:rPr>
          <w:szCs w:val="22"/>
        </w:rPr>
        <w:t>cualquier</w:t>
      </w:r>
      <w:r w:rsidRPr="00EE419B">
        <w:rPr>
          <w:szCs w:val="22"/>
        </w:rPr>
        <w:t xml:space="preserve"> aplicación</w:t>
      </w:r>
      <w:r w:rsidR="00675066">
        <w:rPr>
          <w:szCs w:val="22"/>
        </w:rPr>
        <w:t xml:space="preserve"> se </w:t>
      </w:r>
      <w:r w:rsidR="00947BAE">
        <w:rPr>
          <w:szCs w:val="22"/>
        </w:rPr>
        <w:t xml:space="preserve">debería </w:t>
      </w:r>
      <w:r w:rsidR="00675066">
        <w:rPr>
          <w:szCs w:val="22"/>
        </w:rPr>
        <w:t>ejecutar correctamente</w:t>
      </w:r>
      <w:r w:rsidR="002A1DC4" w:rsidRPr="00EE419B">
        <w:rPr>
          <w:szCs w:val="22"/>
        </w:rPr>
        <w:t xml:space="preserve"> sin importar su </w:t>
      </w:r>
      <w:r w:rsidR="00675066">
        <w:rPr>
          <w:szCs w:val="22"/>
        </w:rPr>
        <w:t>complejidad</w:t>
      </w:r>
      <w:r w:rsidR="00BA53E9">
        <w:rPr>
          <w:szCs w:val="22"/>
        </w:rPr>
        <w:t>,</w:t>
      </w:r>
      <w:r w:rsidR="00A446A5" w:rsidRPr="00EE419B">
        <w:rPr>
          <w:szCs w:val="22"/>
        </w:rPr>
        <w:t xml:space="preserve"> </w:t>
      </w:r>
      <w:r w:rsidRPr="00EE419B">
        <w:rPr>
          <w:szCs w:val="22"/>
        </w:rPr>
        <w:t>ya que</w:t>
      </w:r>
      <w:r w:rsidR="00A446A5" w:rsidRPr="00EE419B">
        <w:rPr>
          <w:szCs w:val="22"/>
        </w:rPr>
        <w:t xml:space="preserve"> </w:t>
      </w:r>
      <w:r w:rsidR="00CB5DDD" w:rsidRPr="00EE419B">
        <w:rPr>
          <w:szCs w:val="22"/>
        </w:rPr>
        <w:t>el wrapper no debe verse afectado por e</w:t>
      </w:r>
      <w:r w:rsidR="000D63C2" w:rsidRPr="00EE419B">
        <w:rPr>
          <w:szCs w:val="22"/>
        </w:rPr>
        <w:t>ste</w:t>
      </w:r>
      <w:r w:rsidR="00CB5DDD" w:rsidRPr="00EE419B">
        <w:rPr>
          <w:szCs w:val="22"/>
        </w:rPr>
        <w:t xml:space="preserve"> tipo </w:t>
      </w:r>
      <w:r w:rsidR="000D63C2" w:rsidRPr="00EE419B">
        <w:rPr>
          <w:szCs w:val="22"/>
        </w:rPr>
        <w:t>de cambios</w:t>
      </w:r>
      <w:r w:rsidRPr="00EE419B">
        <w:rPr>
          <w:szCs w:val="22"/>
        </w:rPr>
        <w:t xml:space="preserve">. Por lo </w:t>
      </w:r>
      <w:r w:rsidR="000D63C2" w:rsidRPr="00EE419B">
        <w:rPr>
          <w:szCs w:val="22"/>
        </w:rPr>
        <w:t>anterior,</w:t>
      </w:r>
      <w:r w:rsidRPr="00EE419B">
        <w:rPr>
          <w:szCs w:val="22"/>
        </w:rPr>
        <w:t xml:space="preserve"> se decidió </w:t>
      </w:r>
      <w:r w:rsidR="00BA53E9">
        <w:rPr>
          <w:szCs w:val="22"/>
        </w:rPr>
        <w:t xml:space="preserve">probar la funcionalidad del wrapper </w:t>
      </w:r>
      <w:r w:rsidRPr="00EE419B">
        <w:rPr>
          <w:szCs w:val="22"/>
        </w:rPr>
        <w:t xml:space="preserve">con </w:t>
      </w:r>
      <w:r w:rsidRPr="00EE419B">
        <w:rPr>
          <w:szCs w:val="22"/>
        </w:rPr>
        <w:lastRenderedPageBreak/>
        <w:t>una aplicación sencilla</w:t>
      </w:r>
      <w:r w:rsidR="00BA53E9">
        <w:rPr>
          <w:szCs w:val="22"/>
        </w:rPr>
        <w:t xml:space="preserve"> donde se </w:t>
      </w:r>
      <w:r w:rsidR="00BA53E9" w:rsidRPr="00EE419B">
        <w:rPr>
          <w:szCs w:val="22"/>
        </w:rPr>
        <w:t>copiaba el contenido de un archivo que</w:t>
      </w:r>
      <w:r w:rsidR="00BA53E9">
        <w:rPr>
          <w:szCs w:val="22"/>
        </w:rPr>
        <w:t xml:space="preserve"> se recibía como</w:t>
      </w:r>
      <w:r w:rsidR="00BA53E9" w:rsidRPr="00EE419B">
        <w:rPr>
          <w:szCs w:val="22"/>
        </w:rPr>
        <w:t xml:space="preserve"> parámetro a uno nuevo </w:t>
      </w:r>
      <w:r w:rsidR="00BA53E9">
        <w:rPr>
          <w:szCs w:val="22"/>
        </w:rPr>
        <w:t xml:space="preserve">generado </w:t>
      </w:r>
      <w:r w:rsidR="00C81022">
        <w:rPr>
          <w:szCs w:val="22"/>
        </w:rPr>
        <w:t xml:space="preserve">por </w:t>
      </w:r>
      <w:r w:rsidR="00C81022" w:rsidRPr="00EE419B">
        <w:rPr>
          <w:szCs w:val="22"/>
        </w:rPr>
        <w:t>la</w:t>
      </w:r>
      <w:r w:rsidR="00BA53E9" w:rsidRPr="00EE419B">
        <w:rPr>
          <w:szCs w:val="22"/>
        </w:rPr>
        <w:t xml:space="preserve"> misma aplicación</w:t>
      </w:r>
      <w:r w:rsidR="00BA53E9">
        <w:rPr>
          <w:szCs w:val="22"/>
        </w:rPr>
        <w:t xml:space="preserve">.  La validación consistió </w:t>
      </w:r>
      <w:r w:rsidR="00C81022">
        <w:rPr>
          <w:szCs w:val="22"/>
        </w:rPr>
        <w:t xml:space="preserve">en revisar </w:t>
      </w:r>
      <w:r w:rsidRPr="00EE419B">
        <w:rPr>
          <w:szCs w:val="22"/>
        </w:rPr>
        <w:t>que la salida fuera correcta.</w:t>
      </w:r>
    </w:p>
    <w:p w14:paraId="3CE3426C" w14:textId="77777777" w:rsidR="00675066" w:rsidRPr="00EE419B" w:rsidRDefault="00675066" w:rsidP="00F62215">
      <w:pPr>
        <w:ind w:left="720"/>
        <w:jc w:val="both"/>
        <w:rPr>
          <w:szCs w:val="22"/>
        </w:rPr>
      </w:pPr>
    </w:p>
    <w:p w14:paraId="1B3BDF93" w14:textId="135FA447" w:rsidR="00934D66" w:rsidRPr="00EE419B" w:rsidRDefault="002A1DC4" w:rsidP="00F62215">
      <w:pPr>
        <w:ind w:left="720"/>
        <w:jc w:val="both"/>
        <w:rPr>
          <w:szCs w:val="22"/>
        </w:rPr>
      </w:pPr>
      <w:r w:rsidRPr="00EE419B">
        <w:rPr>
          <w:szCs w:val="22"/>
        </w:rPr>
        <w:t>E</w:t>
      </w:r>
      <w:r w:rsidR="00BA53E9">
        <w:rPr>
          <w:szCs w:val="22"/>
        </w:rPr>
        <w:t>l</w:t>
      </w:r>
      <w:r w:rsidRPr="00EE419B">
        <w:rPr>
          <w:szCs w:val="22"/>
        </w:rPr>
        <w:t xml:space="preserve"> programa se ejecutó primero sin </w:t>
      </w:r>
      <w:r w:rsidR="007344E6" w:rsidRPr="00EE419B">
        <w:rPr>
          <w:szCs w:val="22"/>
        </w:rPr>
        <w:t>hacer uso d</w:t>
      </w:r>
      <w:r w:rsidRPr="00EE419B">
        <w:rPr>
          <w:szCs w:val="22"/>
        </w:rPr>
        <w:t>el wrapper</w:t>
      </w:r>
      <w:r w:rsidR="007344E6" w:rsidRPr="00EE419B">
        <w:rPr>
          <w:szCs w:val="22"/>
        </w:rPr>
        <w:t>,</w:t>
      </w:r>
      <w:r w:rsidR="003B1694" w:rsidRPr="00EE419B">
        <w:rPr>
          <w:szCs w:val="22"/>
        </w:rPr>
        <w:t xml:space="preserve"> para descartar la posibilidad de que cualquier error que se llegará a generar al momento de incorporar el wrapper</w:t>
      </w:r>
      <w:r w:rsidR="00BA53E9">
        <w:rPr>
          <w:szCs w:val="22"/>
        </w:rPr>
        <w:t>,</w:t>
      </w:r>
      <w:r w:rsidR="003B1694" w:rsidRPr="00EE419B">
        <w:rPr>
          <w:szCs w:val="22"/>
        </w:rPr>
        <w:t xml:space="preserve"> estuviera asociado al mal funcionamiento de la aplicación en el sistema operativo Androi</w:t>
      </w:r>
      <w:r w:rsidR="00947BAE">
        <w:rPr>
          <w:szCs w:val="22"/>
        </w:rPr>
        <w:t>d</w:t>
      </w:r>
      <w:r w:rsidR="003B1694" w:rsidRPr="00EE419B">
        <w:rPr>
          <w:szCs w:val="22"/>
        </w:rPr>
        <w:t>.</w:t>
      </w:r>
      <w:r w:rsidRPr="00EE419B">
        <w:rPr>
          <w:szCs w:val="22"/>
        </w:rPr>
        <w:t xml:space="preserve"> </w:t>
      </w:r>
      <w:r w:rsidR="00947BAE">
        <w:rPr>
          <w:szCs w:val="22"/>
        </w:rPr>
        <w:t xml:space="preserve">Las subsecciones 3.1 a 3.3 explican las distintas etapas del proceso. </w:t>
      </w:r>
    </w:p>
    <w:p w14:paraId="4C3308BC" w14:textId="77777777" w:rsidR="00934D66" w:rsidRPr="00EE419B" w:rsidRDefault="00934D66" w:rsidP="00F62215">
      <w:pPr>
        <w:ind w:left="720"/>
        <w:jc w:val="both"/>
        <w:rPr>
          <w:szCs w:val="22"/>
        </w:rPr>
      </w:pPr>
    </w:p>
    <w:p w14:paraId="75620B2B" w14:textId="65622FC5" w:rsidR="00FA0083" w:rsidRPr="00EE419B" w:rsidRDefault="00791837" w:rsidP="00F62215">
      <w:pPr>
        <w:ind w:left="720"/>
        <w:jc w:val="both"/>
        <w:rPr>
          <w:szCs w:val="22"/>
        </w:rPr>
      </w:pPr>
      <w:r w:rsidRPr="00EE419B">
        <w:rPr>
          <w:szCs w:val="22"/>
        </w:rPr>
        <w:t>Es importante</w:t>
      </w:r>
      <w:r w:rsidR="00DF608A" w:rsidRPr="00EE419B">
        <w:rPr>
          <w:szCs w:val="22"/>
        </w:rPr>
        <w:t xml:space="preserve"> resalt</w:t>
      </w:r>
      <w:r w:rsidR="008C6AD0" w:rsidRPr="00EE419B">
        <w:rPr>
          <w:szCs w:val="22"/>
        </w:rPr>
        <w:t xml:space="preserve">ar que en esta fase del trabajo </w:t>
      </w:r>
      <w:r w:rsidR="00DF608A" w:rsidRPr="00EE419B">
        <w:rPr>
          <w:szCs w:val="22"/>
        </w:rPr>
        <w:t xml:space="preserve">no </w:t>
      </w:r>
      <w:r w:rsidR="008C6AD0" w:rsidRPr="00EE419B">
        <w:rPr>
          <w:szCs w:val="22"/>
        </w:rPr>
        <w:t xml:space="preserve">era posible probar con algoritmos </w:t>
      </w:r>
      <w:r w:rsidR="00CB5DDD" w:rsidRPr="00EE419B">
        <w:rPr>
          <w:szCs w:val="22"/>
        </w:rPr>
        <w:t xml:space="preserve">para el </w:t>
      </w:r>
      <w:r w:rsidR="008C6AD0" w:rsidRPr="00EE419B">
        <w:rPr>
          <w:szCs w:val="22"/>
        </w:rPr>
        <w:t>proces</w:t>
      </w:r>
      <w:r w:rsidR="00CB5DDD" w:rsidRPr="00EE419B">
        <w:rPr>
          <w:szCs w:val="22"/>
        </w:rPr>
        <w:t xml:space="preserve">amiento </w:t>
      </w:r>
      <w:r w:rsidR="003B1694" w:rsidRPr="00EE419B">
        <w:rPr>
          <w:szCs w:val="22"/>
        </w:rPr>
        <w:t>de imágenes</w:t>
      </w:r>
      <w:r w:rsidR="008C6AD0" w:rsidRPr="00EE419B">
        <w:rPr>
          <w:szCs w:val="22"/>
        </w:rPr>
        <w:t xml:space="preserve"> médicas debido a que no se tenía la versión compilada de ITK para Android, problema que se resolvió y se detalla en la sección</w:t>
      </w:r>
      <w:r w:rsidR="00E953E9" w:rsidRPr="00EE419B">
        <w:rPr>
          <w:szCs w:val="22"/>
        </w:rPr>
        <w:t xml:space="preserve"> </w:t>
      </w:r>
      <w:hyperlink w:anchor="_Compilación_cruzada_y" w:history="1">
        <w:r w:rsidR="00E953E9" w:rsidRPr="00EE419B">
          <w:rPr>
            <w:rStyle w:val="Hipervnculo"/>
            <w:szCs w:val="22"/>
          </w:rPr>
          <w:t>Compilación cruzada y estática</w:t>
        </w:r>
      </w:hyperlink>
      <w:r w:rsidR="00FA0083" w:rsidRPr="00EE419B">
        <w:rPr>
          <w:szCs w:val="22"/>
        </w:rPr>
        <w:t>.</w:t>
      </w:r>
    </w:p>
    <w:p w14:paraId="428A9F6E" w14:textId="0867D7A3" w:rsidR="00E60D7E" w:rsidRPr="00E60D7E" w:rsidRDefault="00E60D7E" w:rsidP="00B70135">
      <w:pPr>
        <w:pStyle w:val="Prrafodelista"/>
        <w:keepNext/>
        <w:numPr>
          <w:ilvl w:val="0"/>
          <w:numId w:val="21"/>
        </w:numPr>
        <w:contextualSpacing w:val="0"/>
        <w:jc w:val="left"/>
        <w:outlineLvl w:val="2"/>
        <w:rPr>
          <w:rFonts w:ascii="Arial" w:hAnsi="Arial"/>
          <w:b/>
          <w:vanish/>
          <w:sz w:val="24"/>
        </w:rPr>
      </w:pPr>
      <w:bookmarkStart w:id="349" w:name="_Toc465367938"/>
      <w:bookmarkStart w:id="350" w:name="_Toc465368064"/>
      <w:bookmarkStart w:id="351" w:name="_Toc466178180"/>
      <w:bookmarkStart w:id="352" w:name="_Toc466211114"/>
      <w:bookmarkStart w:id="353" w:name="_Toc466584806"/>
      <w:bookmarkStart w:id="354" w:name="_Toc466710556"/>
      <w:bookmarkStart w:id="355" w:name="_Toc467012507"/>
      <w:bookmarkStart w:id="356" w:name="_Toc467012606"/>
      <w:bookmarkStart w:id="357" w:name="_Toc467013973"/>
      <w:bookmarkStart w:id="358" w:name="_Toc467015265"/>
      <w:bookmarkStart w:id="359" w:name="_Toc467015658"/>
      <w:bookmarkStart w:id="360" w:name="_Toc467015787"/>
      <w:bookmarkEnd w:id="349"/>
      <w:bookmarkEnd w:id="350"/>
      <w:bookmarkEnd w:id="351"/>
      <w:bookmarkEnd w:id="352"/>
      <w:bookmarkEnd w:id="353"/>
      <w:bookmarkEnd w:id="354"/>
      <w:bookmarkEnd w:id="355"/>
      <w:bookmarkEnd w:id="356"/>
      <w:bookmarkEnd w:id="357"/>
      <w:bookmarkEnd w:id="358"/>
      <w:bookmarkEnd w:id="359"/>
      <w:bookmarkEnd w:id="360"/>
    </w:p>
    <w:p w14:paraId="6AE26CCB" w14:textId="35B381E3" w:rsidR="00E60D7E" w:rsidRDefault="00E60D7E" w:rsidP="00B70135">
      <w:pPr>
        <w:pStyle w:val="Ttulo3"/>
        <w:numPr>
          <w:ilvl w:val="1"/>
          <w:numId w:val="21"/>
        </w:numPr>
        <w:ind w:left="1512"/>
        <w:rPr>
          <w:lang w:val="es-ES"/>
        </w:rPr>
      </w:pPr>
      <w:bookmarkStart w:id="361" w:name="_Toc467015891"/>
      <w:r>
        <w:rPr>
          <w:lang w:val="es-ES"/>
        </w:rPr>
        <w:t>Ejecución Manual</w:t>
      </w:r>
      <w:bookmarkEnd w:id="361"/>
    </w:p>
    <w:p w14:paraId="1960285B" w14:textId="10FA3E3A" w:rsidR="002F2FA2" w:rsidRDefault="003C5783" w:rsidP="00F62215">
      <w:pPr>
        <w:ind w:left="1080"/>
        <w:jc w:val="both"/>
        <w:rPr>
          <w:szCs w:val="22"/>
        </w:rPr>
      </w:pPr>
      <w:r w:rsidRPr="00EE419B">
        <w:rPr>
          <w:szCs w:val="22"/>
        </w:rPr>
        <w:t>Como primera prueba,</w:t>
      </w:r>
      <w:r w:rsidR="00267F35" w:rsidRPr="00EE419B">
        <w:rPr>
          <w:szCs w:val="22"/>
        </w:rPr>
        <w:t xml:space="preserve"> </w:t>
      </w:r>
      <w:r w:rsidR="00675066">
        <w:rPr>
          <w:szCs w:val="22"/>
        </w:rPr>
        <w:t xml:space="preserve">la aplicación </w:t>
      </w:r>
      <w:r w:rsidR="00934D66" w:rsidRPr="00EE419B">
        <w:rPr>
          <w:szCs w:val="22"/>
        </w:rPr>
        <w:t>mencionad</w:t>
      </w:r>
      <w:r w:rsidR="00675066">
        <w:rPr>
          <w:szCs w:val="22"/>
        </w:rPr>
        <w:t>a</w:t>
      </w:r>
      <w:r w:rsidR="00934D66" w:rsidRPr="00EE419B">
        <w:rPr>
          <w:szCs w:val="22"/>
        </w:rPr>
        <w:t xml:space="preserve"> anteriormente </w:t>
      </w:r>
      <w:r w:rsidR="00267F35" w:rsidRPr="00EE419B">
        <w:rPr>
          <w:szCs w:val="22"/>
        </w:rPr>
        <w:t>se ejecut</w:t>
      </w:r>
      <w:r w:rsidR="00335497" w:rsidRPr="00EE419B">
        <w:rPr>
          <w:szCs w:val="22"/>
        </w:rPr>
        <w:t>ó</w:t>
      </w:r>
      <w:r w:rsidR="00267F35" w:rsidRPr="00EE419B">
        <w:rPr>
          <w:szCs w:val="22"/>
        </w:rPr>
        <w:t xml:space="preserve"> </w:t>
      </w:r>
      <w:r w:rsidRPr="00EE419B">
        <w:rPr>
          <w:szCs w:val="22"/>
        </w:rPr>
        <w:t xml:space="preserve">manualmente </w:t>
      </w:r>
      <w:r w:rsidR="00267F35" w:rsidRPr="00EE419B">
        <w:rPr>
          <w:szCs w:val="22"/>
        </w:rPr>
        <w:t>en el disposit</w:t>
      </w:r>
      <w:r w:rsidR="00942F71" w:rsidRPr="00EE419B">
        <w:rPr>
          <w:szCs w:val="22"/>
        </w:rPr>
        <w:t>i</w:t>
      </w:r>
      <w:r w:rsidR="00267F35" w:rsidRPr="00EE419B">
        <w:rPr>
          <w:szCs w:val="22"/>
        </w:rPr>
        <w:t>vo móvil</w:t>
      </w:r>
      <w:r w:rsidRPr="00EE419B">
        <w:rPr>
          <w:szCs w:val="22"/>
        </w:rPr>
        <w:t xml:space="preserve">. </w:t>
      </w:r>
      <w:r w:rsidR="002F2FA2">
        <w:rPr>
          <w:szCs w:val="22"/>
        </w:rPr>
        <w:t xml:space="preserve">Para ejecutarla se debía </w:t>
      </w:r>
      <w:r w:rsidR="002F2FA2" w:rsidRPr="00EE419B">
        <w:rPr>
          <w:szCs w:val="22"/>
        </w:rPr>
        <w:t xml:space="preserve">hacer </w:t>
      </w:r>
      <w:r w:rsidR="00C81022">
        <w:rPr>
          <w:szCs w:val="22"/>
        </w:rPr>
        <w:t>primero</w:t>
      </w:r>
      <w:r w:rsidR="00BA53E9">
        <w:rPr>
          <w:szCs w:val="22"/>
        </w:rPr>
        <w:t xml:space="preserve"> </w:t>
      </w:r>
      <w:r w:rsidR="002F2FA2" w:rsidRPr="00EE419B">
        <w:rPr>
          <w:szCs w:val="22"/>
        </w:rPr>
        <w:t xml:space="preserve">la compilación </w:t>
      </w:r>
      <w:r w:rsidR="002F2FA2">
        <w:rPr>
          <w:szCs w:val="22"/>
        </w:rPr>
        <w:t>cruzada de</w:t>
      </w:r>
      <w:r w:rsidR="00BA53E9">
        <w:rPr>
          <w:szCs w:val="22"/>
        </w:rPr>
        <w:t>l programa.</w:t>
      </w:r>
      <w:r w:rsidR="002F2FA2">
        <w:rPr>
          <w:szCs w:val="22"/>
        </w:rPr>
        <w:t xml:space="preserve"> En este proceso</w:t>
      </w:r>
      <w:r w:rsidR="002F2FA2" w:rsidRPr="00EE419B">
        <w:rPr>
          <w:szCs w:val="22"/>
        </w:rPr>
        <w:t xml:space="preserve">, era necesario utilizar el </w:t>
      </w:r>
      <w:r w:rsidR="002F2FA2" w:rsidRPr="00EE419B">
        <w:rPr>
          <w:i/>
          <w:szCs w:val="22"/>
        </w:rPr>
        <w:t>toolchain</w:t>
      </w:r>
      <w:r w:rsidR="002F2FA2" w:rsidRPr="00EE419B">
        <w:rPr>
          <w:szCs w:val="22"/>
        </w:rPr>
        <w:t xml:space="preserve"> que ya se había configurado durante la construcción del wrapper, y escribir un archivo llamado </w:t>
      </w:r>
      <w:r w:rsidR="002F2FA2" w:rsidRPr="00675066">
        <w:rPr>
          <w:b/>
          <w:szCs w:val="22"/>
        </w:rPr>
        <w:t>Android.mk</w:t>
      </w:r>
      <w:r w:rsidR="002F2FA2" w:rsidRPr="00EE419B">
        <w:rPr>
          <w:szCs w:val="22"/>
        </w:rPr>
        <w:t xml:space="preserve">, una versión simplificada de un </w:t>
      </w:r>
      <w:r w:rsidR="002F2FA2" w:rsidRPr="00EE419B">
        <w:rPr>
          <w:i/>
          <w:szCs w:val="22"/>
        </w:rPr>
        <w:t>makefile</w:t>
      </w:r>
      <w:r w:rsidR="002F2FA2" w:rsidRPr="00EE419B">
        <w:rPr>
          <w:szCs w:val="22"/>
        </w:rPr>
        <w:t xml:space="preserve"> para Android. </w:t>
      </w:r>
      <w:r w:rsidR="002F2FA2">
        <w:rPr>
          <w:szCs w:val="22"/>
        </w:rPr>
        <w:t>Aunque s</w:t>
      </w:r>
      <w:r w:rsidR="002F2FA2" w:rsidRPr="00EE419B">
        <w:rPr>
          <w:szCs w:val="22"/>
        </w:rPr>
        <w:t xml:space="preserve">e siguieron los pasos de la </w:t>
      </w:r>
      <w:r w:rsidR="00C81022" w:rsidRPr="00EE419B">
        <w:rPr>
          <w:szCs w:val="22"/>
        </w:rPr>
        <w:t>documentación</w:t>
      </w:r>
      <w:r w:rsidR="00C81022">
        <w:rPr>
          <w:szCs w:val="22"/>
        </w:rPr>
        <w:t>,</w:t>
      </w:r>
      <w:r w:rsidR="00C81022" w:rsidRPr="00EE419B">
        <w:rPr>
          <w:szCs w:val="22"/>
        </w:rPr>
        <w:t xml:space="preserve"> </w:t>
      </w:r>
      <w:r w:rsidR="00C81022">
        <w:rPr>
          <w:szCs w:val="22"/>
        </w:rPr>
        <w:t>se</w:t>
      </w:r>
      <w:r w:rsidR="002F2FA2">
        <w:rPr>
          <w:szCs w:val="22"/>
        </w:rPr>
        <w:t xml:space="preserve"> generaba </w:t>
      </w:r>
      <w:r w:rsidR="002F2FA2" w:rsidRPr="00EE419B">
        <w:rPr>
          <w:szCs w:val="22"/>
        </w:rPr>
        <w:t xml:space="preserve">un error en </w:t>
      </w:r>
      <w:r w:rsidR="00BA53E9">
        <w:rPr>
          <w:szCs w:val="22"/>
        </w:rPr>
        <w:t xml:space="preserve">la </w:t>
      </w:r>
      <w:r w:rsidR="002F2FA2" w:rsidRPr="00EE419B">
        <w:rPr>
          <w:szCs w:val="22"/>
        </w:rPr>
        <w:t xml:space="preserve">compilación </w:t>
      </w:r>
      <w:r w:rsidR="00BA53E9">
        <w:rPr>
          <w:szCs w:val="22"/>
        </w:rPr>
        <w:t>por</w:t>
      </w:r>
      <w:r w:rsidR="002F2FA2" w:rsidRPr="00EE419B">
        <w:rPr>
          <w:szCs w:val="22"/>
        </w:rPr>
        <w:t xml:space="preserve">que no </w:t>
      </w:r>
      <w:r w:rsidR="00BA53E9">
        <w:rPr>
          <w:szCs w:val="22"/>
        </w:rPr>
        <w:t xml:space="preserve">se </w:t>
      </w:r>
      <w:r w:rsidR="002F2FA2" w:rsidRPr="00EE419B">
        <w:rPr>
          <w:szCs w:val="22"/>
        </w:rPr>
        <w:t xml:space="preserve">encontraba la librería </w:t>
      </w:r>
      <w:r w:rsidR="002F2FA2" w:rsidRPr="00EE419B">
        <w:rPr>
          <w:b/>
          <w:szCs w:val="22"/>
        </w:rPr>
        <w:t>stdio</w:t>
      </w:r>
      <w:r w:rsidR="00BA53E9">
        <w:rPr>
          <w:szCs w:val="22"/>
        </w:rPr>
        <w:t>.</w:t>
      </w:r>
      <w:r w:rsidR="002F2FA2" w:rsidRPr="00EE419B">
        <w:rPr>
          <w:szCs w:val="22"/>
        </w:rPr>
        <w:t xml:space="preserve"> La solución a este problema fue modificar el</w:t>
      </w:r>
      <w:r w:rsidR="002F2FA2" w:rsidRPr="00675066">
        <w:rPr>
          <w:szCs w:val="22"/>
        </w:rPr>
        <w:t xml:space="preserve"> </w:t>
      </w:r>
      <w:r w:rsidR="002F2FA2" w:rsidRPr="00675066">
        <w:rPr>
          <w:b/>
          <w:szCs w:val="22"/>
        </w:rPr>
        <w:t>Android.mk</w:t>
      </w:r>
      <w:r w:rsidR="002F2FA2" w:rsidRPr="00675066">
        <w:rPr>
          <w:szCs w:val="22"/>
        </w:rPr>
        <w:t xml:space="preserve"> </w:t>
      </w:r>
      <w:r w:rsidR="002F2FA2" w:rsidRPr="00EE419B">
        <w:rPr>
          <w:szCs w:val="22"/>
        </w:rPr>
        <w:t xml:space="preserve">para que utilizara la variable </w:t>
      </w:r>
      <w:r w:rsidR="002F2FA2" w:rsidRPr="00EE419B">
        <w:rPr>
          <w:i/>
          <w:szCs w:val="22"/>
        </w:rPr>
        <w:t>APP_STL:=stlport_static</w:t>
      </w:r>
      <w:r w:rsidR="002F2FA2" w:rsidRPr="00EE419B">
        <w:rPr>
          <w:szCs w:val="22"/>
        </w:rPr>
        <w:t xml:space="preserve"> la cual agrega la librería estándar de C al proceso de construcción.</w:t>
      </w:r>
    </w:p>
    <w:p w14:paraId="5A571A9F" w14:textId="77777777" w:rsidR="00A719FA" w:rsidRDefault="00A719FA" w:rsidP="00F62215">
      <w:pPr>
        <w:ind w:left="1080"/>
        <w:jc w:val="both"/>
        <w:rPr>
          <w:szCs w:val="22"/>
        </w:rPr>
      </w:pPr>
    </w:p>
    <w:p w14:paraId="5C2F5AF7" w14:textId="21F557BA" w:rsidR="002B0DEE" w:rsidRPr="00F62215" w:rsidRDefault="002F2FA2" w:rsidP="00F62215">
      <w:pPr>
        <w:ind w:left="1080"/>
        <w:jc w:val="both"/>
        <w:rPr>
          <w:sz w:val="22"/>
          <w:szCs w:val="22"/>
        </w:rPr>
      </w:pPr>
      <w:r>
        <w:rPr>
          <w:szCs w:val="22"/>
        </w:rPr>
        <w:t xml:space="preserve">Finalmente </w:t>
      </w:r>
      <w:r w:rsidR="00A719FA">
        <w:rPr>
          <w:szCs w:val="22"/>
        </w:rPr>
        <w:t>se pud</w:t>
      </w:r>
      <w:r>
        <w:rPr>
          <w:szCs w:val="22"/>
        </w:rPr>
        <w:t xml:space="preserve">o </w:t>
      </w:r>
      <w:r w:rsidR="00A719FA">
        <w:rPr>
          <w:szCs w:val="22"/>
        </w:rPr>
        <w:t>construir</w:t>
      </w:r>
      <w:r>
        <w:rPr>
          <w:szCs w:val="22"/>
        </w:rPr>
        <w:t xml:space="preserve"> la </w:t>
      </w:r>
      <w:r w:rsidR="00A719FA">
        <w:rPr>
          <w:szCs w:val="22"/>
        </w:rPr>
        <w:t>aplicación para Android</w:t>
      </w:r>
      <w:r>
        <w:rPr>
          <w:szCs w:val="22"/>
        </w:rPr>
        <w:t xml:space="preserve"> y c</w:t>
      </w:r>
      <w:r w:rsidR="00267F35" w:rsidRPr="00EE419B">
        <w:rPr>
          <w:szCs w:val="22"/>
        </w:rPr>
        <w:t>on ayuda de</w:t>
      </w:r>
      <w:r w:rsidR="00AA32BB" w:rsidRPr="00EE419B">
        <w:rPr>
          <w:szCs w:val="22"/>
        </w:rPr>
        <w:t xml:space="preserve">l SDK de Android y la herramienta de línea de comandos </w:t>
      </w:r>
      <w:r w:rsidR="003B1694" w:rsidRPr="00EE419B">
        <w:rPr>
          <w:szCs w:val="22"/>
        </w:rPr>
        <w:t xml:space="preserve">ADB </w:t>
      </w:r>
      <w:r w:rsidR="00AA32BB" w:rsidRPr="00EE419B">
        <w:rPr>
          <w:szCs w:val="22"/>
        </w:rPr>
        <w:t>(Android Debug Bridge)</w:t>
      </w:r>
      <w:r w:rsidR="00267F35" w:rsidRPr="00EE419B">
        <w:rPr>
          <w:szCs w:val="22"/>
        </w:rPr>
        <w:t xml:space="preserve"> </w:t>
      </w:r>
      <w:r w:rsidR="0033549C" w:rsidRPr="00EE419B">
        <w:rPr>
          <w:szCs w:val="22"/>
        </w:rPr>
        <w:t>que</w:t>
      </w:r>
      <w:r w:rsidR="00942F71" w:rsidRPr="00EE419B">
        <w:rPr>
          <w:szCs w:val="22"/>
        </w:rPr>
        <w:t xml:space="preserve"> permite acceder </w:t>
      </w:r>
      <w:r w:rsidR="003C5783" w:rsidRPr="00EE419B">
        <w:rPr>
          <w:szCs w:val="22"/>
        </w:rPr>
        <w:t xml:space="preserve">directamente </w:t>
      </w:r>
      <w:r w:rsidR="00942F71" w:rsidRPr="00EE419B">
        <w:rPr>
          <w:szCs w:val="22"/>
        </w:rPr>
        <w:t xml:space="preserve">a los archivos del sistema de un </w:t>
      </w:r>
      <w:r w:rsidR="003C5783" w:rsidRPr="00EE419B">
        <w:rPr>
          <w:szCs w:val="22"/>
        </w:rPr>
        <w:t>celular</w:t>
      </w:r>
      <w:r w:rsidR="0033549C" w:rsidRPr="00EE419B">
        <w:rPr>
          <w:szCs w:val="22"/>
        </w:rPr>
        <w:t xml:space="preserve"> (</w:t>
      </w:r>
      <w:r w:rsidR="00942F71" w:rsidRPr="00EE419B">
        <w:rPr>
          <w:szCs w:val="22"/>
        </w:rPr>
        <w:t>conectado</w:t>
      </w:r>
      <w:r w:rsidR="0033549C" w:rsidRPr="00EE419B">
        <w:rPr>
          <w:szCs w:val="22"/>
        </w:rPr>
        <w:t xml:space="preserve"> a un computador de escritorio</w:t>
      </w:r>
      <w:r w:rsidR="00942F71" w:rsidRPr="00EE419B">
        <w:rPr>
          <w:szCs w:val="22"/>
        </w:rPr>
        <w:t xml:space="preserve"> vía USB</w:t>
      </w:r>
      <w:r w:rsidR="0033549C" w:rsidRPr="00EE419B">
        <w:rPr>
          <w:szCs w:val="22"/>
        </w:rPr>
        <w:t>)</w:t>
      </w:r>
      <w:r w:rsidR="00942F71" w:rsidRPr="00EE419B">
        <w:rPr>
          <w:szCs w:val="22"/>
        </w:rPr>
        <w:t xml:space="preserve"> </w:t>
      </w:r>
      <w:r w:rsidR="00335497" w:rsidRPr="00EE419B">
        <w:rPr>
          <w:szCs w:val="22"/>
        </w:rPr>
        <w:t>y desde allí ejecutar aplicaci</w:t>
      </w:r>
      <w:r w:rsidR="00601F5B" w:rsidRPr="00EE419B">
        <w:rPr>
          <w:szCs w:val="22"/>
        </w:rPr>
        <w:t>o</w:t>
      </w:r>
      <w:r w:rsidR="00335497" w:rsidRPr="00EE419B">
        <w:rPr>
          <w:szCs w:val="22"/>
        </w:rPr>
        <w:t>n</w:t>
      </w:r>
      <w:r w:rsidR="00601F5B" w:rsidRPr="00EE419B">
        <w:rPr>
          <w:szCs w:val="22"/>
        </w:rPr>
        <w:t>es</w:t>
      </w:r>
      <w:r w:rsidR="00335497" w:rsidRPr="00EE419B">
        <w:rPr>
          <w:szCs w:val="22"/>
        </w:rPr>
        <w:t xml:space="preserve"> como </w:t>
      </w:r>
      <w:r w:rsidR="003C5783" w:rsidRPr="00EE419B">
        <w:rPr>
          <w:szCs w:val="22"/>
        </w:rPr>
        <w:t xml:space="preserve">normalmente </w:t>
      </w:r>
      <w:r w:rsidR="00335497" w:rsidRPr="00EE419B">
        <w:rPr>
          <w:szCs w:val="22"/>
        </w:rPr>
        <w:t xml:space="preserve">se hace en </w:t>
      </w:r>
      <w:r w:rsidR="00A719FA">
        <w:rPr>
          <w:szCs w:val="22"/>
        </w:rPr>
        <w:t>ambientes</w:t>
      </w:r>
      <w:r w:rsidR="00335497" w:rsidRPr="00EE419B">
        <w:rPr>
          <w:szCs w:val="22"/>
        </w:rPr>
        <w:t xml:space="preserve"> Linux: </w:t>
      </w:r>
      <w:r w:rsidR="00335497" w:rsidRPr="00EE419B">
        <w:rPr>
          <w:rFonts w:ascii="Courier New" w:hAnsi="Courier New" w:cs="Courier New"/>
          <w:b/>
          <w:color w:val="000000"/>
          <w:szCs w:val="22"/>
          <w:lang w:val="es-CO" w:eastAsia="es-CO"/>
        </w:rPr>
        <w:t>./nombreEjecutable</w:t>
      </w:r>
      <w:r w:rsidR="00BA53E9">
        <w:rPr>
          <w:rFonts w:ascii="Courier New" w:hAnsi="Courier New" w:cs="Courier New"/>
          <w:b/>
          <w:color w:val="000000"/>
          <w:szCs w:val="22"/>
          <w:lang w:val="es-CO" w:eastAsia="es-CO"/>
        </w:rPr>
        <w:t>,</w:t>
      </w:r>
      <w:r w:rsidR="00A719FA">
        <w:rPr>
          <w:szCs w:val="22"/>
        </w:rPr>
        <w:t xml:space="preserve"> s</w:t>
      </w:r>
      <w:r w:rsidR="002B0DEE" w:rsidRPr="00EE419B">
        <w:rPr>
          <w:szCs w:val="22"/>
        </w:rPr>
        <w:t xml:space="preserve">e logró ejecutar </w:t>
      </w:r>
      <w:r w:rsidR="00A719FA">
        <w:rPr>
          <w:szCs w:val="22"/>
        </w:rPr>
        <w:t xml:space="preserve">la aplicación </w:t>
      </w:r>
      <w:r w:rsidR="002B0DEE" w:rsidRPr="00EE419B">
        <w:rPr>
          <w:szCs w:val="22"/>
        </w:rPr>
        <w:t>en el dispositivo móvil.</w:t>
      </w:r>
      <w:r w:rsidR="002B0DEE" w:rsidRPr="00F62215">
        <w:rPr>
          <w:sz w:val="22"/>
          <w:szCs w:val="22"/>
        </w:rPr>
        <w:tab/>
      </w:r>
    </w:p>
    <w:p w14:paraId="5B13211E" w14:textId="52A516D8" w:rsidR="00E60D7E" w:rsidRDefault="00176460" w:rsidP="00B70135">
      <w:pPr>
        <w:pStyle w:val="Ttulo3"/>
        <w:numPr>
          <w:ilvl w:val="1"/>
          <w:numId w:val="21"/>
        </w:numPr>
        <w:ind w:left="1512"/>
        <w:rPr>
          <w:lang w:val="es-ES"/>
        </w:rPr>
      </w:pPr>
      <w:bookmarkStart w:id="362" w:name="_Toc467015892"/>
      <w:r>
        <w:rPr>
          <w:lang w:val="es-ES"/>
        </w:rPr>
        <w:t>Ejecutable PIE</w:t>
      </w:r>
      <w:bookmarkEnd w:id="362"/>
    </w:p>
    <w:p w14:paraId="493C981D" w14:textId="20C2DE81" w:rsidR="00656664" w:rsidRDefault="00B71BDC" w:rsidP="00F62215">
      <w:pPr>
        <w:ind w:left="1080"/>
        <w:jc w:val="both"/>
        <w:rPr>
          <w:szCs w:val="22"/>
        </w:rPr>
      </w:pPr>
      <w:r w:rsidRPr="00EE419B">
        <w:rPr>
          <w:szCs w:val="22"/>
        </w:rPr>
        <w:t>Tras haber ejecutado manualmente la aplicación de prueba</w:t>
      </w:r>
      <w:r w:rsidR="00F5257C" w:rsidRPr="00EE419B">
        <w:rPr>
          <w:szCs w:val="22"/>
        </w:rPr>
        <w:t xml:space="preserve"> </w:t>
      </w:r>
      <w:r w:rsidR="004E3295" w:rsidRPr="00EE419B">
        <w:rPr>
          <w:szCs w:val="22"/>
        </w:rPr>
        <w:t>sin errores</w:t>
      </w:r>
      <w:r w:rsidR="00593645" w:rsidRPr="00EE419B">
        <w:rPr>
          <w:szCs w:val="22"/>
        </w:rPr>
        <w:t xml:space="preserve">, </w:t>
      </w:r>
      <w:r w:rsidR="00241F82" w:rsidRPr="00EE419B">
        <w:rPr>
          <w:szCs w:val="22"/>
        </w:rPr>
        <w:t xml:space="preserve">y verificando </w:t>
      </w:r>
      <w:r w:rsidR="00BA53E9">
        <w:rPr>
          <w:szCs w:val="22"/>
        </w:rPr>
        <w:t>la escritura correcta d</w:t>
      </w:r>
      <w:r w:rsidR="00241F82" w:rsidRPr="00EE419B">
        <w:rPr>
          <w:szCs w:val="22"/>
        </w:rPr>
        <w:t>el archivo de salida, s</w:t>
      </w:r>
      <w:r w:rsidR="00F5257C" w:rsidRPr="00EE419B">
        <w:rPr>
          <w:szCs w:val="22"/>
        </w:rPr>
        <w:t>e prosiguió a hacer uso del wrapper</w:t>
      </w:r>
      <w:r w:rsidR="00241F82" w:rsidRPr="00EE419B">
        <w:rPr>
          <w:szCs w:val="22"/>
        </w:rPr>
        <w:t xml:space="preserve">. </w:t>
      </w:r>
    </w:p>
    <w:p w14:paraId="2DEFEE2A" w14:textId="77777777" w:rsidR="00A719FA" w:rsidRPr="00EE419B" w:rsidRDefault="00A719FA" w:rsidP="00F62215">
      <w:pPr>
        <w:ind w:left="1080"/>
        <w:jc w:val="both"/>
        <w:rPr>
          <w:szCs w:val="22"/>
        </w:rPr>
      </w:pPr>
    </w:p>
    <w:p w14:paraId="7E9FC528" w14:textId="5DD26144" w:rsidR="00C81022" w:rsidRDefault="00241F82">
      <w:pPr>
        <w:ind w:left="1080"/>
        <w:jc w:val="both"/>
        <w:rPr>
          <w:szCs w:val="22"/>
        </w:rPr>
      </w:pPr>
      <w:r w:rsidRPr="00EE419B">
        <w:rPr>
          <w:szCs w:val="22"/>
        </w:rPr>
        <w:t>A</w:t>
      </w:r>
      <w:r w:rsidR="00E569A2" w:rsidRPr="00EE419B">
        <w:rPr>
          <w:szCs w:val="22"/>
        </w:rPr>
        <w:t xml:space="preserve">l intentar ejecutarlo en dispositivos móviles Android </w:t>
      </w:r>
      <w:r w:rsidR="004A2F1A" w:rsidRPr="00EE419B">
        <w:rPr>
          <w:szCs w:val="22"/>
        </w:rPr>
        <w:t xml:space="preserve">con </w:t>
      </w:r>
      <w:r w:rsidR="00E569A2" w:rsidRPr="00EE419B">
        <w:rPr>
          <w:szCs w:val="22"/>
        </w:rPr>
        <w:t>versi</w:t>
      </w:r>
      <w:r w:rsidR="004A2F1A" w:rsidRPr="00EE419B">
        <w:rPr>
          <w:szCs w:val="22"/>
        </w:rPr>
        <w:t>ón</w:t>
      </w:r>
      <w:r w:rsidR="00E569A2" w:rsidRPr="00EE419B">
        <w:rPr>
          <w:szCs w:val="22"/>
        </w:rPr>
        <w:t xml:space="preserve"> mayor </w:t>
      </w:r>
      <w:r w:rsidR="00381645" w:rsidRPr="00EE419B">
        <w:rPr>
          <w:szCs w:val="22"/>
        </w:rPr>
        <w:t xml:space="preserve">o igual </w:t>
      </w:r>
      <w:r w:rsidR="00E569A2" w:rsidRPr="00EE419B">
        <w:rPr>
          <w:szCs w:val="22"/>
        </w:rPr>
        <w:t>a 5</w:t>
      </w:r>
      <w:r w:rsidR="00947653" w:rsidRPr="00EE419B">
        <w:rPr>
          <w:szCs w:val="22"/>
        </w:rPr>
        <w:t>.0</w:t>
      </w:r>
      <w:r w:rsidR="00E569A2" w:rsidRPr="00EE419B">
        <w:rPr>
          <w:szCs w:val="22"/>
        </w:rPr>
        <w:t xml:space="preserve">, se obtenía un error en tiempo de ejecución que informaba </w:t>
      </w:r>
      <w:r w:rsidR="00111126">
        <w:rPr>
          <w:szCs w:val="22"/>
        </w:rPr>
        <w:t xml:space="preserve">que </w:t>
      </w:r>
      <w:r w:rsidR="003547EA">
        <w:rPr>
          <w:szCs w:val="22"/>
        </w:rPr>
        <w:lastRenderedPageBreak/>
        <w:t xml:space="preserve">el programa </w:t>
      </w:r>
      <w:r w:rsidR="00E569A2" w:rsidRPr="00EE419B">
        <w:rPr>
          <w:szCs w:val="22"/>
        </w:rPr>
        <w:t xml:space="preserve">que no era un ejecutable PIE (por </w:t>
      </w:r>
      <w:r w:rsidR="008316E5" w:rsidRPr="00EE419B">
        <w:rPr>
          <w:szCs w:val="22"/>
        </w:rPr>
        <w:t>sus siglas</w:t>
      </w:r>
      <w:r w:rsidR="00E569A2" w:rsidRPr="00EE419B">
        <w:rPr>
          <w:szCs w:val="22"/>
        </w:rPr>
        <w:t xml:space="preserve"> en inglés, Position</w:t>
      </w:r>
      <w:r w:rsidR="00381645" w:rsidRPr="00EE419B">
        <w:rPr>
          <w:szCs w:val="22"/>
        </w:rPr>
        <w:t xml:space="preserve"> </w:t>
      </w:r>
      <w:r w:rsidR="00E569A2" w:rsidRPr="00EE419B">
        <w:rPr>
          <w:szCs w:val="22"/>
        </w:rPr>
        <w:t xml:space="preserve">Independent </w:t>
      </w:r>
      <w:r w:rsidR="00E55EA0" w:rsidRPr="00EE419B">
        <w:rPr>
          <w:szCs w:val="22"/>
        </w:rPr>
        <w:t>Executable</w:t>
      </w:r>
      <w:r w:rsidR="00E569A2" w:rsidRPr="00EE419B">
        <w:rPr>
          <w:szCs w:val="22"/>
        </w:rPr>
        <w:t>)</w:t>
      </w:r>
      <w:r w:rsidR="008316E5" w:rsidRPr="00EE419B">
        <w:rPr>
          <w:szCs w:val="22"/>
        </w:rPr>
        <w:t xml:space="preserve">. </w:t>
      </w:r>
      <w:r w:rsidR="00656664" w:rsidRPr="00EE419B">
        <w:rPr>
          <w:szCs w:val="22"/>
        </w:rPr>
        <w:t>Se decidió entonces probar en dispositivos móviles Android con versión menor a 5.0 en los cuales ya no se presentaba este error.</w:t>
      </w:r>
      <w:r w:rsidR="001D0651" w:rsidRPr="00EE419B">
        <w:rPr>
          <w:szCs w:val="22"/>
        </w:rPr>
        <w:t xml:space="preserve"> </w:t>
      </w:r>
      <w:r w:rsidR="008316E5" w:rsidRPr="00EE419B">
        <w:rPr>
          <w:szCs w:val="22"/>
        </w:rPr>
        <w:t xml:space="preserve">Al </w:t>
      </w:r>
      <w:r w:rsidR="00E55EA0" w:rsidRPr="00EE419B">
        <w:rPr>
          <w:szCs w:val="22"/>
        </w:rPr>
        <w:t>intentar solucionar</w:t>
      </w:r>
      <w:r w:rsidR="001D0651" w:rsidRPr="00EE419B">
        <w:rPr>
          <w:szCs w:val="22"/>
        </w:rPr>
        <w:t>lo</w:t>
      </w:r>
      <w:r w:rsidR="008E74CC" w:rsidRPr="00EE419B">
        <w:rPr>
          <w:szCs w:val="22"/>
        </w:rPr>
        <w:t>,</w:t>
      </w:r>
      <w:r w:rsidR="008316E5" w:rsidRPr="00EE419B">
        <w:rPr>
          <w:szCs w:val="22"/>
        </w:rPr>
        <w:t xml:space="preserve"> se encontró que Android desde su versión </w:t>
      </w:r>
      <w:r w:rsidR="00746C61" w:rsidRPr="00EE419B">
        <w:rPr>
          <w:szCs w:val="22"/>
        </w:rPr>
        <w:t>5.0</w:t>
      </w:r>
      <w:r w:rsidR="00E55EA0" w:rsidRPr="00EE419B">
        <w:rPr>
          <w:szCs w:val="22"/>
        </w:rPr>
        <w:t xml:space="preserve"> exige </w:t>
      </w:r>
      <w:r w:rsidR="00EC2B7B" w:rsidRPr="00EE419B">
        <w:rPr>
          <w:szCs w:val="22"/>
        </w:rPr>
        <w:fldChar w:fldCharType="begin"/>
      </w:r>
      <w:r w:rsidR="00AA0003">
        <w:rPr>
          <w:szCs w:val="22"/>
        </w:rPr>
        <w:instrText xml:space="preserve"> ADDIN ZOTERO_ITEM CSL_CITATION {"citationID":"1vdc0h080b","properties":{"formattedCitation":"[80]","plainCitation":"[80]"},"citationItems":[{"id":984,"uris":["http://zotero.org/groups/480308/items/RVV2XK3K"],"uri":["http://zotero.org/groups/480308/items/RVV2XK3K"],"itemData":{"id":984,"type":"webpage","title":"Security Enhancements in Android 5.0 | Android Open Source Project","URL":"https://source.android.com/security/enhancements/enhancements50.html","accessed":{"date-parts":[["2016",10,22]]}}}],"schema":"https://github.com/citation-style-language/schema/raw/master/csl-citation.json"} </w:instrText>
      </w:r>
      <w:r w:rsidR="00EC2B7B" w:rsidRPr="00EE419B">
        <w:rPr>
          <w:szCs w:val="22"/>
        </w:rPr>
        <w:fldChar w:fldCharType="separate"/>
      </w:r>
      <w:r w:rsidR="00AA0003">
        <w:t>[80]</w:t>
      </w:r>
      <w:r w:rsidR="00EC2B7B" w:rsidRPr="00EE419B">
        <w:rPr>
          <w:szCs w:val="22"/>
        </w:rPr>
        <w:fldChar w:fldCharType="end"/>
      </w:r>
      <w:r w:rsidR="00EC2B7B" w:rsidRPr="00EE419B">
        <w:rPr>
          <w:szCs w:val="22"/>
        </w:rPr>
        <w:t xml:space="preserve"> </w:t>
      </w:r>
      <w:r w:rsidR="00E55EA0" w:rsidRPr="00EE419B">
        <w:rPr>
          <w:szCs w:val="22"/>
        </w:rPr>
        <w:t>que todo</w:t>
      </w:r>
      <w:r w:rsidR="00A62AC7">
        <w:rPr>
          <w:szCs w:val="22"/>
        </w:rPr>
        <w:t xml:space="preserve">s los </w:t>
      </w:r>
      <w:r w:rsidR="00111126">
        <w:rPr>
          <w:szCs w:val="22"/>
        </w:rPr>
        <w:t>pr</w:t>
      </w:r>
      <w:r w:rsidR="00A62AC7">
        <w:rPr>
          <w:szCs w:val="22"/>
        </w:rPr>
        <w:t>o</w:t>
      </w:r>
      <w:r w:rsidR="00111126">
        <w:rPr>
          <w:szCs w:val="22"/>
        </w:rPr>
        <w:t>grama</w:t>
      </w:r>
      <w:r w:rsidR="00A62AC7">
        <w:rPr>
          <w:szCs w:val="22"/>
        </w:rPr>
        <w:t>s</w:t>
      </w:r>
      <w:r w:rsidR="00111126">
        <w:rPr>
          <w:szCs w:val="22"/>
        </w:rPr>
        <w:t xml:space="preserve"> </w:t>
      </w:r>
      <w:r w:rsidR="00E55EA0" w:rsidRPr="00EE419B">
        <w:rPr>
          <w:szCs w:val="22"/>
        </w:rPr>
        <w:t>que se quiera</w:t>
      </w:r>
      <w:r w:rsidR="00C81022">
        <w:rPr>
          <w:szCs w:val="22"/>
        </w:rPr>
        <w:t>n</w:t>
      </w:r>
      <w:r w:rsidR="00E55EA0" w:rsidRPr="00EE419B">
        <w:rPr>
          <w:szCs w:val="22"/>
        </w:rPr>
        <w:t xml:space="preserve"> </w:t>
      </w:r>
      <w:r w:rsidR="00593645" w:rsidRPr="00EE419B">
        <w:rPr>
          <w:szCs w:val="22"/>
        </w:rPr>
        <w:t>ejecutar</w:t>
      </w:r>
      <w:r w:rsidR="00E55EA0" w:rsidRPr="00EE419B">
        <w:rPr>
          <w:szCs w:val="22"/>
        </w:rPr>
        <w:t xml:space="preserve"> en su plataforma debe contener la característica de seguridad PIE</w:t>
      </w:r>
      <w:r w:rsidR="00A62AC7">
        <w:rPr>
          <w:szCs w:val="22"/>
        </w:rPr>
        <w:t xml:space="preserve"> </w:t>
      </w:r>
      <w:r w:rsidR="00C81022">
        <w:rPr>
          <w:szCs w:val="22"/>
        </w:rPr>
        <w:t xml:space="preserve">la cual es </w:t>
      </w:r>
      <w:r w:rsidR="00A62AC7">
        <w:rPr>
          <w:szCs w:val="22"/>
        </w:rPr>
        <w:t xml:space="preserve">compatible </w:t>
      </w:r>
      <w:r w:rsidR="00C81022">
        <w:rPr>
          <w:szCs w:val="22"/>
        </w:rPr>
        <w:t xml:space="preserve">desde </w:t>
      </w:r>
      <w:r w:rsidR="00A62AC7">
        <w:rPr>
          <w:szCs w:val="22"/>
        </w:rPr>
        <w:t>la versión 4.1 del sistema operativo</w:t>
      </w:r>
      <w:r w:rsidR="006F0C19" w:rsidRPr="00EE419B">
        <w:rPr>
          <w:szCs w:val="22"/>
        </w:rPr>
        <w:t xml:space="preserve"> </w:t>
      </w:r>
      <w:r w:rsidR="006F0C19" w:rsidRPr="00EE419B">
        <w:rPr>
          <w:szCs w:val="22"/>
        </w:rPr>
        <w:fldChar w:fldCharType="begin"/>
      </w:r>
      <w:r w:rsidR="00AA0003">
        <w:rPr>
          <w:szCs w:val="22"/>
        </w:rPr>
        <w:instrText xml:space="preserve"> ADDIN ZOTERO_ITEM CSL_CITATION {"citationID":"1e75po7gs0","properties":{"formattedCitation":"[81], [82]","plainCitation":"[81], [82]"},"citationItems":[{"id":917,"uris":["http://zotero.org/groups/480308/items/AE22P9HX"],"uri":["http://zotero.org/groups/480308/items/AE22P9HX"],"itemData":{"id":917,"type":"article-journal","title":"Analysis of android vulnerabilities and modern exploitation techniques","container-title":"ICTACT Journal on Communication Technology","volume":"5","issue":"1","author":[{"family":"Shewale","given":"Himanshu"},{"family":"Patil","given":"Sameer"},{"family":"Deshmukh","given":"Vaibhav"},{"family":"Singh","given":"Pragya"}],"issued":{"date-parts":[["2014"]]}}},{"id":907,"uris":["http://zotero.org/groups/480308/items/4A2ZTSDZ"],"uri":["http://zotero.org/groups/480308/items/4A2ZTSDZ"],"itemData":{"id":907,"type":"webpage","title":"[FIX] [Android 'L'] Bypassing the new PIE security check","container-title":"XDA Developers","abstract":"Last month, Chainfire posted a nice writeup on several new security changes happening upstream in AOSP. There has been much discussion of the SELinux chan…","URL":"http://forum.xda-developers.com/google-nexus-5/development/fix-bypassing-pie-security-check-t2797731","accessed":{"date-parts":[["2016",10,18]]}}}],"schema":"https://github.com/citation-style-language/schema/raw/master/csl-citation.json"} </w:instrText>
      </w:r>
      <w:r w:rsidR="006F0C19" w:rsidRPr="00EE419B">
        <w:rPr>
          <w:szCs w:val="22"/>
        </w:rPr>
        <w:fldChar w:fldCharType="separate"/>
      </w:r>
      <w:r w:rsidR="00AA0003">
        <w:t>[81], [82]</w:t>
      </w:r>
      <w:r w:rsidR="006F0C19" w:rsidRPr="00EE419B">
        <w:rPr>
          <w:szCs w:val="22"/>
        </w:rPr>
        <w:fldChar w:fldCharType="end"/>
      </w:r>
      <w:r w:rsidR="001D0651" w:rsidRPr="00EE419B">
        <w:rPr>
          <w:szCs w:val="22"/>
        </w:rPr>
        <w:t>.</w:t>
      </w:r>
      <w:r w:rsidR="00111126">
        <w:rPr>
          <w:szCs w:val="22"/>
        </w:rPr>
        <w:t xml:space="preserve"> </w:t>
      </w:r>
    </w:p>
    <w:p w14:paraId="51EBD57D" w14:textId="77777777" w:rsidR="00C81022" w:rsidRDefault="00C81022">
      <w:pPr>
        <w:ind w:left="1080"/>
        <w:jc w:val="both"/>
        <w:rPr>
          <w:szCs w:val="22"/>
        </w:rPr>
      </w:pPr>
    </w:p>
    <w:p w14:paraId="57574FF5" w14:textId="1F01EF6B" w:rsidR="00241F82" w:rsidRDefault="00111126">
      <w:pPr>
        <w:ind w:left="1080"/>
        <w:jc w:val="both"/>
        <w:rPr>
          <w:szCs w:val="22"/>
        </w:rPr>
      </w:pPr>
      <w:r>
        <w:rPr>
          <w:szCs w:val="22"/>
        </w:rPr>
        <w:t xml:space="preserve">Un código ejecutable PIE  </w:t>
      </w:r>
      <w:r w:rsidR="00B02A7A" w:rsidRPr="00EE419B">
        <w:rPr>
          <w:szCs w:val="22"/>
        </w:rPr>
        <w:t>pued</w:t>
      </w:r>
      <w:r>
        <w:rPr>
          <w:szCs w:val="22"/>
        </w:rPr>
        <w:t>e</w:t>
      </w:r>
      <w:r w:rsidR="00B02A7A" w:rsidRPr="00EE419B">
        <w:rPr>
          <w:szCs w:val="22"/>
        </w:rPr>
        <w:t xml:space="preserve"> ser reubicado, es decir, cada vez que se ejecute el programa, este puede ser cargado en di</w:t>
      </w:r>
      <w:r w:rsidR="00442B50" w:rsidRPr="00EE419B">
        <w:rPr>
          <w:szCs w:val="22"/>
        </w:rPr>
        <w:t xml:space="preserve">ferentes direcciones de memoria </w:t>
      </w:r>
      <w:r w:rsidR="00E55EA0" w:rsidRPr="00EE419B">
        <w:rPr>
          <w:szCs w:val="22"/>
        </w:rPr>
        <w:t xml:space="preserve">haciendo que sea mucho más difícil para un atacante aprovechar errores en un programa </w:t>
      </w:r>
      <w:r w:rsidR="00E55EA0" w:rsidRPr="00EE419B">
        <w:rPr>
          <w:szCs w:val="22"/>
        </w:rPr>
        <w:fldChar w:fldCharType="begin"/>
      </w:r>
      <w:r w:rsidR="00AA0003">
        <w:rPr>
          <w:szCs w:val="22"/>
        </w:rPr>
        <w:instrText xml:space="preserve"> ADDIN ZOTERO_ITEM CSL_CITATION {"citationID":"1rcd9p86p1","properties":{"formattedCitation":"[83], [84]","plainCitation":"[83], [84]"},"citationItems":[{"id":913,"uris":["http://zotero.org/groups/480308/items/8KGRGM85"],"uri":["http://zotero.org/groups/480308/items/8KGRGM85"],"itemData":{"id":913,"type":"paper-conference","title":"Address space randomization for mobile devices","publisher":"ACM Press","page":"127","source":"CrossRef","URL":"http://portal.acm.org/citation.cfm?doid=1998412.1998434","DOI":"10.1145/1998412.1998434","ISBN":"978-1-4503-0692-8","language":"en","author":[{"family":"Bojinov","given":"Hristo"},{"family":"Boneh","given":"Dan"},{"family":"Cannings","given":"Rich"},{"family":"Malchev","given":"Iliyan"}],"issued":{"date-parts":[["2011"]]},"accessed":{"date-parts":[["2016",10,18]]}}},{"id":940,"uris":["http://zotero.org/groups/480308/items/VQQMGE62"],"uri":["http://zotero.org/groups/480308/items/VQQMGE62"],"itemData":{"id":940,"type":"chapter","title":"Android Security, Pitfalls and Lessons Learned","container-title":"Information Sciences and Systems 2013","collection-title":"Lecture Notes in Electrical Engineering","collection-number":"264","publisher":"Springer International Publishing","page":"409-417","source":"link.springer.com","abstract":"Over the last two years Android became the most popular mobile operating system. But Android is also targeted by an over-proportional share of malware. In this paper we systematize the knowledge about the Android security mechanisms and formulate how the pitfalls can be avoided when building a mobile operating system.","URL":"http://link.springer.com/chapter/10.1007/978-3-319-01604-7_40","ISBN":"978-3-319-01603-0","note":"DOI: 10.1007/978-3-319-01604-7_40","language":"en","author":[{"family":"Liebergeld","given":"Steffen"},{"family":"Lange","given":"Matthias"}],"editor":[{"family":"Gelenbe","given":"Erol"},{"family":"Lent","given":"Ricardo"}],"issued":{"date-parts":[["2013"]]},"accessed":{"date-parts":[["2016",10,18]]}}}],"schema":"https://github.com/citation-style-language/schema/raw/master/csl-citation.json"} </w:instrText>
      </w:r>
      <w:r w:rsidR="00E55EA0" w:rsidRPr="00EE419B">
        <w:rPr>
          <w:szCs w:val="22"/>
        </w:rPr>
        <w:fldChar w:fldCharType="separate"/>
      </w:r>
      <w:r w:rsidR="00AA0003">
        <w:t>[83], [84]</w:t>
      </w:r>
      <w:r w:rsidR="00E55EA0" w:rsidRPr="00EE419B">
        <w:rPr>
          <w:szCs w:val="22"/>
        </w:rPr>
        <w:fldChar w:fldCharType="end"/>
      </w:r>
      <w:r w:rsidR="00E55EA0" w:rsidRPr="00EE419B">
        <w:rPr>
          <w:szCs w:val="22"/>
        </w:rPr>
        <w:t>.</w:t>
      </w:r>
      <w:r w:rsidR="00241F82" w:rsidRPr="00EE419B">
        <w:rPr>
          <w:szCs w:val="22"/>
        </w:rPr>
        <w:t xml:space="preserve"> </w:t>
      </w:r>
    </w:p>
    <w:p w14:paraId="52500A67" w14:textId="77777777" w:rsidR="00A719FA" w:rsidRPr="00EE419B" w:rsidRDefault="00A719FA" w:rsidP="00F62215">
      <w:pPr>
        <w:ind w:left="1080"/>
        <w:jc w:val="both"/>
        <w:rPr>
          <w:szCs w:val="22"/>
        </w:rPr>
      </w:pPr>
    </w:p>
    <w:p w14:paraId="264F59C1" w14:textId="33BC6B17" w:rsidR="00241F82" w:rsidRPr="00EE419B" w:rsidRDefault="009721B4" w:rsidP="00F62215">
      <w:pPr>
        <w:ind w:left="1080"/>
        <w:jc w:val="both"/>
        <w:rPr>
          <w:szCs w:val="22"/>
        </w:rPr>
      </w:pPr>
      <w:r w:rsidRPr="00EE419B">
        <w:rPr>
          <w:szCs w:val="22"/>
        </w:rPr>
        <w:t>T</w:t>
      </w:r>
      <w:r w:rsidR="00241F82" w:rsidRPr="00EE419B">
        <w:rPr>
          <w:szCs w:val="22"/>
        </w:rPr>
        <w:t xml:space="preserve">eniendo en cuenta la velocidad con </w:t>
      </w:r>
      <w:r w:rsidR="00111126">
        <w:rPr>
          <w:szCs w:val="22"/>
        </w:rPr>
        <w:t xml:space="preserve">la </w:t>
      </w:r>
      <w:r w:rsidR="00C81022">
        <w:rPr>
          <w:szCs w:val="22"/>
        </w:rPr>
        <w:t>que avanza la tecnología</w:t>
      </w:r>
      <w:r w:rsidR="00241F82" w:rsidRPr="00EE419B">
        <w:rPr>
          <w:szCs w:val="22"/>
        </w:rPr>
        <w:t xml:space="preserve"> </w:t>
      </w:r>
      <w:r w:rsidR="00A62AC7">
        <w:rPr>
          <w:szCs w:val="22"/>
        </w:rPr>
        <w:t xml:space="preserve">y dadas las cifras de la </w:t>
      </w:r>
      <w:r w:rsidR="00C81022">
        <w:rPr>
          <w:szCs w:val="22"/>
        </w:rPr>
        <w:t>página</w:t>
      </w:r>
      <w:r w:rsidR="00A62AC7">
        <w:rPr>
          <w:szCs w:val="22"/>
        </w:rPr>
        <w:t xml:space="preserve"> </w:t>
      </w:r>
      <w:r w:rsidR="00A62AC7" w:rsidRPr="00A62AC7">
        <w:rPr>
          <w:szCs w:val="22"/>
        </w:rPr>
        <w:t>Statista</w:t>
      </w:r>
      <w:r w:rsidR="00A62AC7">
        <w:rPr>
          <w:szCs w:val="22"/>
        </w:rPr>
        <w:t xml:space="preserve">, tomadas en septiembre del 2016 que indican que el 97% de usuarios de Android tiene una versión mayor o igual a 4.1 y cerca del 54% mayor o igual a 5.0 </w:t>
      </w:r>
      <w:r w:rsidR="00A62AC7">
        <w:rPr>
          <w:szCs w:val="22"/>
        </w:rPr>
        <w:fldChar w:fldCharType="begin"/>
      </w:r>
      <w:r w:rsidR="00AA0003">
        <w:rPr>
          <w:szCs w:val="22"/>
        </w:rPr>
        <w:instrText xml:space="preserve"> ADDIN ZOTERO_ITEM CSL_CITATION {"citationID":"191ekqjs2m","properties":{"formattedCitation":"[85]","plainCitation":"[85]"},"citationItems":[{"id":1017,"uris":["http://zotero.org/groups/480308/items/Z5RHSIJS"],"uri":["http://zotero.org/groups/480308/items/Z5RHSIJS"],"itemData":{"id":1017,"type":"webpage","title":"Android versions market share 2016","container-title":"Statista","abstract":"This statistic shows the Android versions market share among smartphone owners in May 2016. This month, Android version 5.0 (Lollipop) had a market share of 16.2 percent among smartphone owners featuring Google's Android operating system.","URL":"https://www.statista.com/statistics/271774/share-of-android-platforms-on-mobile-devices-with-android-os/","accessed":{"date-parts":[["2016",11,10]]}}}],"schema":"https://github.com/citation-style-language/schema/raw/master/csl-citation.json"} </w:instrText>
      </w:r>
      <w:r w:rsidR="00A62AC7">
        <w:rPr>
          <w:szCs w:val="22"/>
        </w:rPr>
        <w:fldChar w:fldCharType="separate"/>
      </w:r>
      <w:r w:rsidR="00AA0003">
        <w:t>[85]</w:t>
      </w:r>
      <w:r w:rsidR="00A62AC7">
        <w:rPr>
          <w:szCs w:val="22"/>
        </w:rPr>
        <w:fldChar w:fldCharType="end"/>
      </w:r>
      <w:r w:rsidR="00A62AC7">
        <w:rPr>
          <w:szCs w:val="22"/>
        </w:rPr>
        <w:t>,</w:t>
      </w:r>
      <w:r w:rsidR="00241F82" w:rsidRPr="00EE419B">
        <w:rPr>
          <w:szCs w:val="22"/>
        </w:rPr>
        <w:t xml:space="preserve"> </w:t>
      </w:r>
      <w:r w:rsidR="00344E33" w:rsidRPr="00EE419B">
        <w:rPr>
          <w:szCs w:val="22"/>
        </w:rPr>
        <w:t>era evidente</w:t>
      </w:r>
      <w:r w:rsidR="00A16455" w:rsidRPr="00EE419B">
        <w:rPr>
          <w:szCs w:val="22"/>
        </w:rPr>
        <w:t xml:space="preserve"> </w:t>
      </w:r>
      <w:r w:rsidR="00344E33" w:rsidRPr="00EE419B">
        <w:rPr>
          <w:szCs w:val="22"/>
        </w:rPr>
        <w:t xml:space="preserve">la necesidad de tener soporte para </w:t>
      </w:r>
      <w:r w:rsidR="00A62AC7">
        <w:rPr>
          <w:szCs w:val="22"/>
        </w:rPr>
        <w:t>esta característica PIE</w:t>
      </w:r>
      <w:r w:rsidR="00344E33" w:rsidRPr="00EE419B">
        <w:rPr>
          <w:szCs w:val="22"/>
        </w:rPr>
        <w:t xml:space="preserve">. </w:t>
      </w:r>
      <w:r w:rsidR="00A62AC7">
        <w:rPr>
          <w:szCs w:val="22"/>
        </w:rPr>
        <w:t>Por esto, s</w:t>
      </w:r>
      <w:r w:rsidR="00A16455" w:rsidRPr="00EE419B">
        <w:rPr>
          <w:szCs w:val="22"/>
        </w:rPr>
        <w:t>e</w:t>
      </w:r>
      <w:r w:rsidR="00241F82" w:rsidRPr="00EE419B">
        <w:rPr>
          <w:szCs w:val="22"/>
        </w:rPr>
        <w:t xml:space="preserve"> modificó una vez</w:t>
      </w:r>
      <w:r w:rsidR="00344E33" w:rsidRPr="00EE419B">
        <w:rPr>
          <w:szCs w:val="22"/>
        </w:rPr>
        <w:t xml:space="preserve"> más</w:t>
      </w:r>
      <w:r w:rsidR="00241F82" w:rsidRPr="00EE419B">
        <w:rPr>
          <w:szCs w:val="22"/>
        </w:rPr>
        <w:t xml:space="preserve"> el proceso de construcción del wrapper, esta vez afectando</w:t>
      </w:r>
      <w:r w:rsidR="00344E33" w:rsidRPr="00EE419B">
        <w:rPr>
          <w:szCs w:val="22"/>
        </w:rPr>
        <w:t xml:space="preserve"> directamente</w:t>
      </w:r>
      <w:r w:rsidR="00241F82" w:rsidRPr="00EE419B">
        <w:rPr>
          <w:szCs w:val="22"/>
        </w:rPr>
        <w:t xml:space="preserve"> </w:t>
      </w:r>
      <w:r w:rsidR="00CB42A9" w:rsidRPr="00EE419B">
        <w:rPr>
          <w:szCs w:val="22"/>
        </w:rPr>
        <w:t xml:space="preserve">su </w:t>
      </w:r>
      <w:r w:rsidR="00241F82" w:rsidRPr="00EE419B">
        <w:rPr>
          <w:szCs w:val="22"/>
        </w:rPr>
        <w:t>c</w:t>
      </w:r>
      <w:r w:rsidR="00344E33" w:rsidRPr="00EE419B">
        <w:rPr>
          <w:szCs w:val="22"/>
        </w:rPr>
        <w:t xml:space="preserve">ódigo fuente </w:t>
      </w:r>
      <w:r w:rsidR="00CB42A9" w:rsidRPr="00EE419B">
        <w:rPr>
          <w:szCs w:val="22"/>
        </w:rPr>
        <w:t>para añadir las bandera</w:t>
      </w:r>
      <w:r w:rsidRPr="00EE419B">
        <w:rPr>
          <w:szCs w:val="22"/>
        </w:rPr>
        <w:t>s</w:t>
      </w:r>
      <w:r w:rsidR="00CB42A9" w:rsidRPr="00EE419B">
        <w:rPr>
          <w:szCs w:val="22"/>
        </w:rPr>
        <w:t xml:space="preserve"> “</w:t>
      </w:r>
      <w:r w:rsidR="00CB42A9" w:rsidRPr="00EE419B">
        <w:rPr>
          <w:i/>
          <w:szCs w:val="22"/>
        </w:rPr>
        <w:t>–fPIE</w:t>
      </w:r>
      <w:r w:rsidR="00CB42A9" w:rsidRPr="00EE419B">
        <w:rPr>
          <w:szCs w:val="22"/>
        </w:rPr>
        <w:t>” y “</w:t>
      </w:r>
      <w:r w:rsidR="00CB42A9" w:rsidRPr="00EE419B">
        <w:rPr>
          <w:i/>
          <w:szCs w:val="22"/>
        </w:rPr>
        <w:t>–fPIE –pie</w:t>
      </w:r>
      <w:r w:rsidR="00CB42A9" w:rsidRPr="00EE419B">
        <w:rPr>
          <w:szCs w:val="22"/>
        </w:rPr>
        <w:t>”</w:t>
      </w:r>
      <w:r w:rsidR="00241F82" w:rsidRPr="00EE419B">
        <w:rPr>
          <w:szCs w:val="22"/>
        </w:rPr>
        <w:t xml:space="preserve">, </w:t>
      </w:r>
      <w:r w:rsidRPr="00EE419B">
        <w:rPr>
          <w:szCs w:val="22"/>
        </w:rPr>
        <w:t>las cuales permitieron</w:t>
      </w:r>
      <w:r w:rsidR="00241F82" w:rsidRPr="00EE419B">
        <w:rPr>
          <w:szCs w:val="22"/>
        </w:rPr>
        <w:t xml:space="preserve"> </w:t>
      </w:r>
      <w:r w:rsidRPr="00EE419B">
        <w:rPr>
          <w:szCs w:val="22"/>
        </w:rPr>
        <w:t xml:space="preserve">construirlo </w:t>
      </w:r>
      <w:r w:rsidR="00241F82" w:rsidRPr="00EE419B">
        <w:rPr>
          <w:szCs w:val="22"/>
        </w:rPr>
        <w:t>como un ejecutable con la característica PIE y así</w:t>
      </w:r>
      <w:r w:rsidR="00344E33" w:rsidRPr="00EE419B">
        <w:rPr>
          <w:szCs w:val="22"/>
        </w:rPr>
        <w:t xml:space="preserve"> poder utilizar dispositivos móviles Android con versión mayor</w:t>
      </w:r>
      <w:r w:rsidR="00A16455" w:rsidRPr="00EE419B">
        <w:rPr>
          <w:szCs w:val="22"/>
        </w:rPr>
        <w:t xml:space="preserve"> o igual</w:t>
      </w:r>
      <w:r w:rsidR="00344E33" w:rsidRPr="00EE419B">
        <w:rPr>
          <w:szCs w:val="22"/>
        </w:rPr>
        <w:t xml:space="preserve"> a </w:t>
      </w:r>
      <w:r w:rsidR="00B00363" w:rsidRPr="00EE419B">
        <w:rPr>
          <w:szCs w:val="22"/>
        </w:rPr>
        <w:t>5.0</w:t>
      </w:r>
      <w:r w:rsidR="00241F82" w:rsidRPr="00EE419B">
        <w:rPr>
          <w:szCs w:val="22"/>
        </w:rPr>
        <w:t>.</w:t>
      </w:r>
    </w:p>
    <w:p w14:paraId="698FDF53" w14:textId="77ACF348" w:rsidR="00176460" w:rsidRPr="00CD32A3" w:rsidRDefault="00B319EF" w:rsidP="00B70135">
      <w:pPr>
        <w:pStyle w:val="Ttulo3"/>
        <w:numPr>
          <w:ilvl w:val="1"/>
          <w:numId w:val="21"/>
        </w:numPr>
        <w:ind w:left="1512"/>
        <w:rPr>
          <w:lang w:val="es-ES"/>
        </w:rPr>
      </w:pPr>
      <w:bookmarkStart w:id="363" w:name="_Toc467015893"/>
      <w:r w:rsidRPr="005C7B82">
        <w:rPr>
          <w:lang w:val="es-ES"/>
        </w:rPr>
        <w:t>Ejecución con Wrapper</w:t>
      </w:r>
      <w:bookmarkEnd w:id="363"/>
    </w:p>
    <w:p w14:paraId="0162E48B" w14:textId="3FAD4CDC" w:rsidR="00E4210C" w:rsidRDefault="006F07DF" w:rsidP="00F62215">
      <w:pPr>
        <w:ind w:left="1080"/>
        <w:jc w:val="both"/>
        <w:rPr>
          <w:szCs w:val="22"/>
        </w:rPr>
      </w:pPr>
      <w:r w:rsidRPr="00EE419B">
        <w:rPr>
          <w:szCs w:val="22"/>
        </w:rPr>
        <w:t>Una vez generado el wrapper como un ejecutable PIE</w:t>
      </w:r>
      <w:r w:rsidR="00111126">
        <w:rPr>
          <w:szCs w:val="22"/>
        </w:rPr>
        <w:t>,</w:t>
      </w:r>
      <w:r w:rsidRPr="00EE419B">
        <w:rPr>
          <w:szCs w:val="22"/>
        </w:rPr>
        <w:t xml:space="preserve"> </w:t>
      </w:r>
      <w:r w:rsidR="00241F82" w:rsidRPr="00EE419B">
        <w:rPr>
          <w:szCs w:val="22"/>
        </w:rPr>
        <w:t>se probó una vez más el wrapper en dispositivos móviles Android con versión mayor a 5</w:t>
      </w:r>
      <w:r w:rsidR="00B00363" w:rsidRPr="00EE419B">
        <w:rPr>
          <w:szCs w:val="22"/>
        </w:rPr>
        <w:t>.0</w:t>
      </w:r>
      <w:r w:rsidRPr="00EE419B">
        <w:rPr>
          <w:szCs w:val="22"/>
        </w:rPr>
        <w:t xml:space="preserve">. </w:t>
      </w:r>
      <w:r w:rsidR="00111126">
        <w:rPr>
          <w:szCs w:val="22"/>
        </w:rPr>
        <w:t xml:space="preserve">y </w:t>
      </w:r>
      <w:r w:rsidRPr="00EE419B">
        <w:rPr>
          <w:szCs w:val="22"/>
        </w:rPr>
        <w:t xml:space="preserve">nuevamente se generó  </w:t>
      </w:r>
      <w:r w:rsidR="00792B1F" w:rsidRPr="00EE419B">
        <w:rPr>
          <w:szCs w:val="22"/>
        </w:rPr>
        <w:t xml:space="preserve"> un error</w:t>
      </w:r>
      <w:r w:rsidR="00535DD2" w:rsidRPr="00EE419B">
        <w:rPr>
          <w:szCs w:val="22"/>
        </w:rPr>
        <w:t xml:space="preserve"> en tiempo de ejecución</w:t>
      </w:r>
      <w:r w:rsidR="00792B1F" w:rsidRPr="00EE419B">
        <w:rPr>
          <w:szCs w:val="22"/>
        </w:rPr>
        <w:t xml:space="preserve">. </w:t>
      </w:r>
      <w:r w:rsidR="00535DD2" w:rsidRPr="00EE419B">
        <w:rPr>
          <w:szCs w:val="22"/>
        </w:rPr>
        <w:t xml:space="preserve">La causa de </w:t>
      </w:r>
      <w:r w:rsidRPr="00EE419B">
        <w:rPr>
          <w:szCs w:val="22"/>
        </w:rPr>
        <w:t>é</w:t>
      </w:r>
      <w:r w:rsidR="00535DD2" w:rsidRPr="00EE419B">
        <w:rPr>
          <w:szCs w:val="22"/>
        </w:rPr>
        <w:t>ste se debía a que la variable de ento</w:t>
      </w:r>
      <w:r w:rsidRPr="00EE419B">
        <w:rPr>
          <w:szCs w:val="22"/>
        </w:rPr>
        <w:t>r</w:t>
      </w:r>
      <w:r w:rsidR="00535DD2" w:rsidRPr="00EE419B">
        <w:rPr>
          <w:szCs w:val="22"/>
        </w:rPr>
        <w:t xml:space="preserve">no </w:t>
      </w:r>
      <w:r w:rsidR="00535DD2" w:rsidRPr="00EE419B">
        <w:rPr>
          <w:b/>
          <w:szCs w:val="22"/>
        </w:rPr>
        <w:t>PWD</w:t>
      </w:r>
      <w:r w:rsidR="00535DD2" w:rsidRPr="00EE419B">
        <w:rPr>
          <w:szCs w:val="22"/>
        </w:rPr>
        <w:t xml:space="preserve"> (que </w:t>
      </w:r>
      <w:r w:rsidR="00E4210C" w:rsidRPr="00EE419B">
        <w:rPr>
          <w:szCs w:val="22"/>
        </w:rPr>
        <w:t xml:space="preserve">obtiene la ruta del directorio </w:t>
      </w:r>
      <w:r w:rsidRPr="00EE419B">
        <w:rPr>
          <w:szCs w:val="22"/>
        </w:rPr>
        <w:t>actual</w:t>
      </w:r>
      <w:r w:rsidR="00535DD2" w:rsidRPr="00EE419B">
        <w:rPr>
          <w:szCs w:val="22"/>
        </w:rPr>
        <w:t>)</w:t>
      </w:r>
      <w:r w:rsidR="005C7B82" w:rsidRPr="00EE419B">
        <w:rPr>
          <w:szCs w:val="22"/>
        </w:rPr>
        <w:t xml:space="preserve"> </w:t>
      </w:r>
      <w:r w:rsidR="00E4210C" w:rsidRPr="00EE419B">
        <w:rPr>
          <w:szCs w:val="22"/>
        </w:rPr>
        <w:t xml:space="preserve">en Android </w:t>
      </w:r>
      <w:r w:rsidR="00535DD2" w:rsidRPr="00EE419B">
        <w:rPr>
          <w:szCs w:val="22"/>
        </w:rPr>
        <w:t>no existe</w:t>
      </w:r>
      <w:r w:rsidR="00433BE3" w:rsidRPr="00EE419B">
        <w:rPr>
          <w:szCs w:val="22"/>
        </w:rPr>
        <w:t xml:space="preserve"> o no es visible para el programador</w:t>
      </w:r>
      <w:r w:rsidRPr="00EE419B">
        <w:rPr>
          <w:szCs w:val="22"/>
        </w:rPr>
        <w:t>.</w:t>
      </w:r>
      <w:r w:rsidR="00535DD2" w:rsidRPr="00EE419B">
        <w:rPr>
          <w:szCs w:val="22"/>
        </w:rPr>
        <w:t xml:space="preserve"> </w:t>
      </w:r>
      <w:r w:rsidRPr="00EE419B">
        <w:rPr>
          <w:szCs w:val="22"/>
        </w:rPr>
        <w:t>P</w:t>
      </w:r>
      <w:r w:rsidR="00535DD2" w:rsidRPr="00EE419B">
        <w:rPr>
          <w:szCs w:val="22"/>
        </w:rPr>
        <w:t>ara solucionarlo</w:t>
      </w:r>
      <w:r w:rsidR="00621D2B" w:rsidRPr="00EE419B">
        <w:rPr>
          <w:szCs w:val="22"/>
        </w:rPr>
        <w:t xml:space="preserve"> se</w:t>
      </w:r>
      <w:r w:rsidR="00535DD2" w:rsidRPr="00EE419B">
        <w:rPr>
          <w:szCs w:val="22"/>
        </w:rPr>
        <w:t xml:space="preserve"> modific</w:t>
      </w:r>
      <w:r w:rsidR="00433BE3" w:rsidRPr="00EE419B">
        <w:rPr>
          <w:szCs w:val="22"/>
        </w:rPr>
        <w:t>ó</w:t>
      </w:r>
      <w:r w:rsidR="00535DD2" w:rsidRPr="00EE419B">
        <w:rPr>
          <w:szCs w:val="22"/>
        </w:rPr>
        <w:t xml:space="preserve"> el có</w:t>
      </w:r>
      <w:r w:rsidR="00621D2B" w:rsidRPr="00EE419B">
        <w:rPr>
          <w:szCs w:val="22"/>
        </w:rPr>
        <w:t>d</w:t>
      </w:r>
      <w:r w:rsidR="00535DD2" w:rsidRPr="00EE419B">
        <w:rPr>
          <w:szCs w:val="22"/>
        </w:rPr>
        <w:t xml:space="preserve">igo fuente del wrapper cambiando el llamado de </w:t>
      </w:r>
      <w:r w:rsidR="00535DD2" w:rsidRPr="00EE419B">
        <w:rPr>
          <w:b/>
          <w:szCs w:val="22"/>
        </w:rPr>
        <w:t xml:space="preserve">PWD </w:t>
      </w:r>
      <w:r w:rsidR="00535DD2" w:rsidRPr="00EE419B">
        <w:rPr>
          <w:szCs w:val="22"/>
        </w:rPr>
        <w:t xml:space="preserve">por la función </w:t>
      </w:r>
      <w:r w:rsidR="00535DD2" w:rsidRPr="00EE419B">
        <w:rPr>
          <w:b/>
          <w:i/>
          <w:szCs w:val="22"/>
        </w:rPr>
        <w:t>getcwd</w:t>
      </w:r>
      <w:r w:rsidR="00535DD2" w:rsidRPr="00EE419B">
        <w:rPr>
          <w:szCs w:val="22"/>
        </w:rPr>
        <w:t xml:space="preserve"> qué hace parte de la librería </w:t>
      </w:r>
      <w:r w:rsidR="006715B4" w:rsidRPr="009A41CA">
        <w:rPr>
          <w:b/>
          <w:szCs w:val="22"/>
        </w:rPr>
        <w:t>unistd</w:t>
      </w:r>
      <w:r w:rsidR="006715B4" w:rsidRPr="006715B4">
        <w:rPr>
          <w:szCs w:val="22"/>
        </w:rPr>
        <w:t xml:space="preserve"> </w:t>
      </w:r>
      <w:r w:rsidR="00535DD2" w:rsidRPr="00EE419B">
        <w:rPr>
          <w:szCs w:val="22"/>
        </w:rPr>
        <w:t>de C</w:t>
      </w:r>
      <w:r w:rsidR="00E4210C" w:rsidRPr="00EE419B">
        <w:rPr>
          <w:szCs w:val="22"/>
        </w:rPr>
        <w:t xml:space="preserve">. </w:t>
      </w:r>
    </w:p>
    <w:p w14:paraId="15F78244" w14:textId="77777777" w:rsidR="00111126" w:rsidRPr="00EE419B" w:rsidRDefault="00111126" w:rsidP="00F62215">
      <w:pPr>
        <w:ind w:left="1080"/>
        <w:jc w:val="both"/>
        <w:rPr>
          <w:szCs w:val="22"/>
        </w:rPr>
      </w:pPr>
    </w:p>
    <w:p w14:paraId="6A398B57" w14:textId="7EFDB16B" w:rsidR="000418C3" w:rsidRDefault="00E4210C" w:rsidP="00A20BCC">
      <w:pPr>
        <w:ind w:left="1080"/>
        <w:jc w:val="both"/>
        <w:rPr>
          <w:szCs w:val="22"/>
        </w:rPr>
      </w:pPr>
      <w:r w:rsidRPr="00EE419B">
        <w:rPr>
          <w:szCs w:val="22"/>
        </w:rPr>
        <w:t xml:space="preserve">Con estas nuevas modificaciones fue posible utilizar el wrapper compilado para </w:t>
      </w:r>
      <w:r w:rsidR="005C7B82" w:rsidRPr="00EE419B">
        <w:rPr>
          <w:szCs w:val="22"/>
        </w:rPr>
        <w:t>Android y</w:t>
      </w:r>
      <w:r w:rsidR="006F07DF" w:rsidRPr="00EE419B">
        <w:rPr>
          <w:szCs w:val="22"/>
        </w:rPr>
        <w:t xml:space="preserve"> </w:t>
      </w:r>
      <w:r w:rsidRPr="00EE419B">
        <w:rPr>
          <w:szCs w:val="22"/>
        </w:rPr>
        <w:t>ejecuta</w:t>
      </w:r>
      <w:r w:rsidR="006F07DF" w:rsidRPr="00EE419B">
        <w:rPr>
          <w:szCs w:val="22"/>
        </w:rPr>
        <w:t xml:space="preserve">r </w:t>
      </w:r>
      <w:r w:rsidR="005C7B82" w:rsidRPr="00EE419B">
        <w:rPr>
          <w:szCs w:val="22"/>
        </w:rPr>
        <w:t>correctamente la</w:t>
      </w:r>
      <w:r w:rsidR="006A1253" w:rsidRPr="00EE419B">
        <w:rPr>
          <w:szCs w:val="22"/>
        </w:rPr>
        <w:t xml:space="preserve"> aplicación descrita al inicio de esta sección</w:t>
      </w:r>
      <w:r w:rsidR="005C7B82" w:rsidRPr="00EE419B">
        <w:rPr>
          <w:szCs w:val="22"/>
        </w:rPr>
        <w:t xml:space="preserve"> la cual generó correctamente el archivo de salida</w:t>
      </w:r>
      <w:r w:rsidR="00111126">
        <w:rPr>
          <w:szCs w:val="22"/>
        </w:rPr>
        <w:t>.</w:t>
      </w:r>
      <w:r w:rsidR="006F07DF" w:rsidRPr="00EE419B">
        <w:rPr>
          <w:szCs w:val="22"/>
        </w:rPr>
        <w:t>Con lo descrito en est</w:t>
      </w:r>
      <w:r w:rsidR="005C7B82" w:rsidRPr="00EE419B">
        <w:rPr>
          <w:szCs w:val="22"/>
        </w:rPr>
        <w:t xml:space="preserve">a sección </w:t>
      </w:r>
      <w:r w:rsidRPr="00EE419B">
        <w:rPr>
          <w:szCs w:val="22"/>
        </w:rPr>
        <w:t xml:space="preserve">se solucionó </w:t>
      </w:r>
      <w:r w:rsidR="006A1253" w:rsidRPr="00EE419B">
        <w:rPr>
          <w:szCs w:val="22"/>
        </w:rPr>
        <w:t>l</w:t>
      </w:r>
      <w:r w:rsidRPr="00EE419B">
        <w:rPr>
          <w:szCs w:val="22"/>
        </w:rPr>
        <w:t>a siguiente parte del problema</w:t>
      </w:r>
      <w:r w:rsidR="006A1253" w:rsidRPr="00EE419B">
        <w:rPr>
          <w:szCs w:val="22"/>
        </w:rPr>
        <w:t xml:space="preserve">: </w:t>
      </w:r>
      <w:r w:rsidRPr="00EE419B">
        <w:rPr>
          <w:szCs w:val="22"/>
        </w:rPr>
        <w:t xml:space="preserve">poder ejecutar </w:t>
      </w:r>
      <w:r w:rsidR="006A1253" w:rsidRPr="00EE419B">
        <w:rPr>
          <w:szCs w:val="22"/>
        </w:rPr>
        <w:t>algoritmos en dispositivos móviles haciendo uso de un wrapper.</w:t>
      </w:r>
    </w:p>
    <w:p w14:paraId="49D5B334" w14:textId="77777777" w:rsidR="00343902" w:rsidRPr="00A20BCC" w:rsidRDefault="00343902" w:rsidP="00A20BCC">
      <w:pPr>
        <w:ind w:left="1080"/>
        <w:jc w:val="both"/>
        <w:rPr>
          <w:szCs w:val="22"/>
        </w:rPr>
      </w:pPr>
    </w:p>
    <w:p w14:paraId="5520EBD5" w14:textId="0CF61EFE" w:rsidR="00C335DD" w:rsidRDefault="00C335DD" w:rsidP="00C335DD">
      <w:pPr>
        <w:pStyle w:val="Ttulo1"/>
        <w:rPr>
          <w:lang w:val="es-CO"/>
        </w:rPr>
      </w:pPr>
      <w:bookmarkStart w:id="364" w:name="_VII_–_ITK"/>
      <w:bookmarkStart w:id="365" w:name="_Toc467015894"/>
      <w:bookmarkEnd w:id="364"/>
      <w:r>
        <w:rPr>
          <w:lang w:val="es-CO"/>
        </w:rPr>
        <w:lastRenderedPageBreak/>
        <w:t>VII</w:t>
      </w:r>
      <w:r w:rsidRPr="00FF0972">
        <w:rPr>
          <w:lang w:val="es-CO"/>
        </w:rPr>
        <w:t xml:space="preserve"> </w:t>
      </w:r>
      <w:r w:rsidR="00A719FA">
        <w:rPr>
          <w:lang w:val="es-CO"/>
        </w:rPr>
        <w:t>–</w:t>
      </w:r>
      <w:r w:rsidR="00A719FA" w:rsidRPr="00FF0972">
        <w:rPr>
          <w:lang w:val="es-CO"/>
        </w:rPr>
        <w:t xml:space="preserve"> </w:t>
      </w:r>
      <w:r w:rsidR="00A719FA">
        <w:rPr>
          <w:lang w:val="es-CO"/>
        </w:rPr>
        <w:t>EJECUCIÓN DE ALGORITMOS PARA EL PROCESAMIENTO DE IMÁGENES MÉDICAS</w:t>
      </w:r>
      <w:bookmarkEnd w:id="365"/>
    </w:p>
    <w:p w14:paraId="76650352" w14:textId="6D30C6E6" w:rsidR="00F56665" w:rsidRPr="00EE419B" w:rsidRDefault="001A4726" w:rsidP="00713D64">
      <w:pPr>
        <w:jc w:val="both"/>
        <w:rPr>
          <w:szCs w:val="22"/>
        </w:rPr>
      </w:pPr>
      <w:r w:rsidRPr="00EE419B">
        <w:rPr>
          <w:szCs w:val="22"/>
        </w:rPr>
        <w:t xml:space="preserve">Teniendo la certeza, </w:t>
      </w:r>
      <w:r w:rsidR="00B84831" w:rsidRPr="00EE419B">
        <w:rPr>
          <w:szCs w:val="22"/>
        </w:rPr>
        <w:t xml:space="preserve">de </w:t>
      </w:r>
      <w:r w:rsidRPr="00EE419B">
        <w:rPr>
          <w:szCs w:val="22"/>
        </w:rPr>
        <w:t xml:space="preserve">que ahora es posible utilizar la infraestructura proveída por Boinc para crear una aplicación que se pueda desplegar en dispositivos móviles con sistema operativo Android sin necesidad de modificar el código fuente para comunicarse con Boinc, </w:t>
      </w:r>
      <w:r w:rsidR="00B84831" w:rsidRPr="00EE419B">
        <w:rPr>
          <w:szCs w:val="22"/>
        </w:rPr>
        <w:t>e</w:t>
      </w:r>
      <w:r w:rsidRPr="00EE419B">
        <w:rPr>
          <w:szCs w:val="22"/>
        </w:rPr>
        <w:t>l siguiente paso e</w:t>
      </w:r>
      <w:r w:rsidR="00B84831" w:rsidRPr="00EE419B">
        <w:rPr>
          <w:szCs w:val="22"/>
        </w:rPr>
        <w:t>s</w:t>
      </w:r>
      <w:r w:rsidRPr="00EE419B">
        <w:rPr>
          <w:szCs w:val="22"/>
        </w:rPr>
        <w:t xml:space="preserve"> </w:t>
      </w:r>
      <w:r w:rsidR="00B84831" w:rsidRPr="00EE419B">
        <w:rPr>
          <w:szCs w:val="22"/>
        </w:rPr>
        <w:t>explorar la ejecución de programas para el procesamiento de imágenes médicas, que usen la librería ITK</w:t>
      </w:r>
      <w:r w:rsidRPr="00EE419B">
        <w:rPr>
          <w:szCs w:val="22"/>
        </w:rPr>
        <w:t>.</w:t>
      </w:r>
      <w:r w:rsidR="00906645">
        <w:rPr>
          <w:szCs w:val="22"/>
        </w:rPr>
        <w:t xml:space="preserve"> Para la ejecución de estos algoritmos se </w:t>
      </w:r>
      <w:r w:rsidR="00C3535F">
        <w:rPr>
          <w:szCs w:val="22"/>
        </w:rPr>
        <w:t>requirió</w:t>
      </w:r>
      <w:r w:rsidR="00906645">
        <w:rPr>
          <w:szCs w:val="22"/>
        </w:rPr>
        <w:t xml:space="preserve"> previamente la compilación de la librería para la plataforma destino. Una vez compilada la librería se </w:t>
      </w:r>
      <w:r w:rsidR="009A41CA">
        <w:rPr>
          <w:szCs w:val="22"/>
        </w:rPr>
        <w:t>seleccionó</w:t>
      </w:r>
      <w:r w:rsidR="00906645">
        <w:rPr>
          <w:szCs w:val="22"/>
        </w:rPr>
        <w:t xml:space="preserve"> un filtro</w:t>
      </w:r>
      <w:r w:rsidR="00594FF5">
        <w:rPr>
          <w:szCs w:val="22"/>
        </w:rPr>
        <w:t xml:space="preserve"> que cumpliera con las características requeridas para el proyecto.</w:t>
      </w:r>
    </w:p>
    <w:p w14:paraId="58C1CB25" w14:textId="5293CA9C" w:rsidR="00F56665" w:rsidRDefault="00F56665" w:rsidP="00B70135">
      <w:pPr>
        <w:pStyle w:val="Ttulo2"/>
        <w:numPr>
          <w:ilvl w:val="0"/>
          <w:numId w:val="23"/>
        </w:numPr>
        <w:rPr>
          <w:lang w:val="es-ES"/>
        </w:rPr>
      </w:pPr>
      <w:bookmarkStart w:id="366" w:name="_Toc467015895"/>
      <w:r>
        <w:rPr>
          <w:lang w:val="es-ES"/>
        </w:rPr>
        <w:t>Descripción</w:t>
      </w:r>
      <w:r w:rsidR="00713D64">
        <w:rPr>
          <w:lang w:val="es-ES"/>
        </w:rPr>
        <w:t xml:space="preserve"> de la l</w:t>
      </w:r>
      <w:r w:rsidR="00B84831">
        <w:rPr>
          <w:lang w:val="es-ES"/>
        </w:rPr>
        <w:t xml:space="preserve">ibrería </w:t>
      </w:r>
      <w:r w:rsidR="00713D64">
        <w:rPr>
          <w:lang w:val="es-ES"/>
        </w:rPr>
        <w:t>ITK</w:t>
      </w:r>
      <w:bookmarkEnd w:id="366"/>
    </w:p>
    <w:p w14:paraId="113B2E41" w14:textId="0A19826C" w:rsidR="001A4726" w:rsidRDefault="001A4726" w:rsidP="00F62215">
      <w:pPr>
        <w:ind w:left="360"/>
        <w:jc w:val="both"/>
        <w:rPr>
          <w:szCs w:val="22"/>
        </w:rPr>
      </w:pPr>
      <w:r w:rsidRPr="00EE419B">
        <w:rPr>
          <w:szCs w:val="22"/>
        </w:rPr>
        <w:t>ITK es una librería para realizar registro</w:t>
      </w:r>
      <w:r w:rsidRPr="00EE419B">
        <w:rPr>
          <w:rStyle w:val="Refdenotaalpie"/>
          <w:sz w:val="24"/>
          <w:szCs w:val="22"/>
        </w:rPr>
        <w:footnoteReference w:id="1"/>
      </w:r>
      <w:r w:rsidRPr="00EE419B">
        <w:rPr>
          <w:szCs w:val="22"/>
        </w:rPr>
        <w:t xml:space="preserve"> y segmentación</w:t>
      </w:r>
      <w:r w:rsidRPr="00EE419B">
        <w:rPr>
          <w:rStyle w:val="Refdenotaalpie"/>
          <w:sz w:val="24"/>
          <w:szCs w:val="22"/>
        </w:rPr>
        <w:footnoteReference w:id="2"/>
      </w:r>
      <w:r w:rsidR="00381FFE">
        <w:rPr>
          <w:szCs w:val="22"/>
        </w:rPr>
        <w:t xml:space="preserve"> de imágenes. </w:t>
      </w:r>
      <w:r w:rsidRPr="00EE419B">
        <w:rPr>
          <w:szCs w:val="22"/>
        </w:rPr>
        <w:t>Esta librería en conjunto con VTK, ITK, KWWidgets, y IGSTK son las librerías de código abierto más utilizadas en el campo de procesamiento y análisis de imagines médicas</w:t>
      </w:r>
      <w:r w:rsidR="0048066B" w:rsidRPr="00EE419B">
        <w:rPr>
          <w:szCs w:val="22"/>
        </w:rPr>
        <w:t>.</w:t>
      </w:r>
      <w:r w:rsidRPr="00EE419B">
        <w:rPr>
          <w:szCs w:val="22"/>
        </w:rPr>
        <w:t xml:space="preserve"> </w:t>
      </w:r>
      <w:r w:rsidR="0048066B" w:rsidRPr="00EE419B">
        <w:rPr>
          <w:szCs w:val="22"/>
        </w:rPr>
        <w:t>H</w:t>
      </w:r>
      <w:r w:rsidRPr="00EE419B">
        <w:rPr>
          <w:szCs w:val="22"/>
        </w:rPr>
        <w:t xml:space="preserve">an sido extensivamente probadas y su robustez, flexibilidad y extensibilidad </w:t>
      </w:r>
      <w:r w:rsidR="0048066B" w:rsidRPr="00EE419B">
        <w:rPr>
          <w:szCs w:val="22"/>
        </w:rPr>
        <w:t xml:space="preserve">está </w:t>
      </w:r>
      <w:r w:rsidRPr="00EE419B">
        <w:rPr>
          <w:szCs w:val="22"/>
        </w:rPr>
        <w:t>garantizada</w:t>
      </w:r>
      <w:r w:rsidR="0048066B" w:rsidRPr="00713D64">
        <w:rPr>
          <w:szCs w:val="22"/>
          <w:lang w:val="es-CO"/>
        </w:rPr>
        <w:t>;</w:t>
      </w:r>
      <w:r w:rsidRPr="00EE419B">
        <w:rPr>
          <w:szCs w:val="22"/>
        </w:rPr>
        <w:t xml:space="preserve"> </w:t>
      </w:r>
      <w:r w:rsidR="0048066B" w:rsidRPr="00EE419B">
        <w:rPr>
          <w:szCs w:val="22"/>
        </w:rPr>
        <w:t xml:space="preserve">son </w:t>
      </w:r>
      <w:r w:rsidRPr="00EE419B">
        <w:rPr>
          <w:szCs w:val="22"/>
        </w:rPr>
        <w:t>el estándar en est</w:t>
      </w:r>
      <w:r w:rsidR="0048066B" w:rsidRPr="00EE419B">
        <w:rPr>
          <w:szCs w:val="22"/>
        </w:rPr>
        <w:t>a</w:t>
      </w:r>
      <w:r w:rsidRPr="00EE419B">
        <w:rPr>
          <w:szCs w:val="22"/>
        </w:rPr>
        <w:t xml:space="preserve"> área </w:t>
      </w:r>
      <w:r w:rsidRPr="00EE419B">
        <w:rPr>
          <w:szCs w:val="22"/>
        </w:rPr>
        <w:fldChar w:fldCharType="begin"/>
      </w:r>
      <w:r w:rsidR="00AA0003">
        <w:rPr>
          <w:szCs w:val="22"/>
        </w:rPr>
        <w:instrText xml:space="preserve"> ADDIN ZOTERO_ITEM CSL_CITATION {"citationID":"mtf13b6ai","properties":{"formattedCitation":"[86]","plainCitation":"[86]"},"citationItems":[{"id":979,"uris":["http://zotero.org/groups/480308/items/8XTFI5A5"],"uri":["http://zotero.org/groups/480308/items/8XTFI5A5"],"itemData":{"id":979,"type":"article-journal","title":"Rapid development of medical imaging tools with open-source libraries","container-title":"Journal of Digital Imaging","page":"83–93","volume":"20","issue":"1","author":[{"family":"Caban","given":"Jesus J"},{"family":"Joshi","given":"Alark"},{"family":"Nagy","given":"Paul"}],"issued":{"date-parts":[["2007"]]}}}],"schema":"https://github.com/citation-style-language/schema/raw/master/csl-citation.json"} </w:instrText>
      </w:r>
      <w:r w:rsidRPr="00EE419B">
        <w:rPr>
          <w:szCs w:val="22"/>
        </w:rPr>
        <w:fldChar w:fldCharType="separate"/>
      </w:r>
      <w:r w:rsidR="00AA0003">
        <w:t>[86]</w:t>
      </w:r>
      <w:r w:rsidRPr="00EE419B">
        <w:rPr>
          <w:szCs w:val="22"/>
        </w:rPr>
        <w:fldChar w:fldCharType="end"/>
      </w:r>
      <w:r w:rsidRPr="00EE419B">
        <w:rPr>
          <w:szCs w:val="22"/>
        </w:rPr>
        <w:t>.</w:t>
      </w:r>
    </w:p>
    <w:p w14:paraId="48E55F9F" w14:textId="77777777" w:rsidR="009A41CA" w:rsidRPr="00EE419B" w:rsidRDefault="009A41CA" w:rsidP="00F62215">
      <w:pPr>
        <w:ind w:left="360"/>
        <w:jc w:val="both"/>
        <w:rPr>
          <w:szCs w:val="22"/>
        </w:rPr>
      </w:pPr>
    </w:p>
    <w:p w14:paraId="3348053D" w14:textId="6D82E7E5" w:rsidR="00E23C39" w:rsidRPr="00367CAB" w:rsidRDefault="0011449D" w:rsidP="00367CAB">
      <w:pPr>
        <w:ind w:left="360"/>
        <w:jc w:val="both"/>
        <w:rPr>
          <w:szCs w:val="22"/>
        </w:rPr>
      </w:pPr>
      <w:r>
        <w:rPr>
          <w:szCs w:val="22"/>
        </w:rPr>
        <w:t>La</w:t>
      </w:r>
      <w:r w:rsidR="001A4726" w:rsidRPr="00EE419B">
        <w:rPr>
          <w:szCs w:val="22"/>
        </w:rPr>
        <w:t xml:space="preserve"> librería</w:t>
      </w:r>
      <w:r>
        <w:rPr>
          <w:szCs w:val="22"/>
        </w:rPr>
        <w:t xml:space="preserve"> ITK</w:t>
      </w:r>
      <w:r w:rsidR="001A4726" w:rsidRPr="00EE419B">
        <w:rPr>
          <w:szCs w:val="22"/>
        </w:rPr>
        <w:t xml:space="preserve"> está desarrollada en C++ y garantiza soporte multi-plataforma (cross-platform) utilizando el entorno de construcción CMake </w:t>
      </w:r>
      <w:r w:rsidR="001A4726" w:rsidRPr="00EE419B">
        <w:rPr>
          <w:szCs w:val="22"/>
        </w:rPr>
        <w:fldChar w:fldCharType="begin"/>
      </w:r>
      <w:r w:rsidR="00AA0003">
        <w:rPr>
          <w:szCs w:val="22"/>
        </w:rPr>
        <w:instrText xml:space="preserve"> ADDIN ZOTERO_ITEM CSL_CITATION {"citationID":"gcdhv8rqm","properties":{"formattedCitation":"[87]","plainCitation":"[87]"},"citationItems":[{"id":980,"uris":["http://zotero.org/groups/480308/items/9QXP7JQ5"],"uri":["http://zotero.org/groups/480308/items/9QXP7JQ5"],"itemData":{"id":980,"type":"post-weblog","title":"CMake","URL":"https://cmake.org/","accessed":{"date-parts":[["2016",10,22]]}}}],"schema":"https://github.com/citation-style-language/schema/raw/master/csl-citation.json"} </w:instrText>
      </w:r>
      <w:r w:rsidR="001A4726" w:rsidRPr="00EE419B">
        <w:rPr>
          <w:szCs w:val="22"/>
        </w:rPr>
        <w:fldChar w:fldCharType="separate"/>
      </w:r>
      <w:r w:rsidR="00AA0003">
        <w:t>[87]</w:t>
      </w:r>
      <w:r w:rsidR="001A4726" w:rsidRPr="00EE419B">
        <w:rPr>
          <w:szCs w:val="22"/>
        </w:rPr>
        <w:fldChar w:fldCharType="end"/>
      </w:r>
      <w:r w:rsidR="001A4726" w:rsidRPr="00EE419B">
        <w:rPr>
          <w:szCs w:val="22"/>
        </w:rPr>
        <w:t>. Provee una alta gama de técnicas de segmentación, registro y filtrado de imágenes, pero no proporciona una interfaz gráfica o métodos para visualización de datos</w:t>
      </w:r>
      <w:r w:rsidR="0048066B" w:rsidRPr="00EE419B">
        <w:rPr>
          <w:szCs w:val="22"/>
        </w:rPr>
        <w:t>;</w:t>
      </w:r>
      <w:r w:rsidR="001A4726" w:rsidRPr="00EE419B">
        <w:rPr>
          <w:szCs w:val="22"/>
        </w:rPr>
        <w:t xml:space="preserve"> sin embargo, existe un proceso establecido para su integración con la visualización proveída por VTK.</w:t>
      </w:r>
    </w:p>
    <w:p w14:paraId="347A1CFB" w14:textId="5A553DD7" w:rsidR="001A4726" w:rsidRPr="0001362F" w:rsidRDefault="00D1297B" w:rsidP="00B70135">
      <w:pPr>
        <w:pStyle w:val="Ttulo2"/>
        <w:numPr>
          <w:ilvl w:val="0"/>
          <w:numId w:val="23"/>
        </w:numPr>
        <w:rPr>
          <w:lang w:val="es-CO"/>
        </w:rPr>
      </w:pPr>
      <w:bookmarkStart w:id="367" w:name="_Compilación_cruzada_y"/>
      <w:bookmarkStart w:id="368" w:name="_Toc467015896"/>
      <w:bookmarkEnd w:id="367"/>
      <w:r>
        <w:rPr>
          <w:lang w:val="es-CO"/>
        </w:rPr>
        <w:t xml:space="preserve">Compilación cruzada </w:t>
      </w:r>
      <w:r w:rsidR="00A719FA">
        <w:rPr>
          <w:lang w:val="es-CO"/>
        </w:rPr>
        <w:t>de ITK</w:t>
      </w:r>
      <w:bookmarkEnd w:id="368"/>
    </w:p>
    <w:p w14:paraId="2050D8BD" w14:textId="592F8EB6" w:rsidR="00F56665" w:rsidRPr="00EE419B" w:rsidRDefault="00F56665" w:rsidP="00F62215">
      <w:pPr>
        <w:ind w:left="360"/>
        <w:jc w:val="both"/>
        <w:rPr>
          <w:szCs w:val="22"/>
        </w:rPr>
      </w:pPr>
      <w:r w:rsidRPr="00EE419B">
        <w:rPr>
          <w:szCs w:val="22"/>
        </w:rPr>
        <w:t>Para utilizar algoritmos con la librería ITK es necesario construirla para la plataforma destino, en este caso Android</w:t>
      </w:r>
      <w:r w:rsidR="0048066B" w:rsidRPr="00EE419B">
        <w:rPr>
          <w:szCs w:val="22"/>
        </w:rPr>
        <w:t xml:space="preserve">, con la ayuda de </w:t>
      </w:r>
      <w:r w:rsidRPr="00EE419B">
        <w:rPr>
          <w:szCs w:val="22"/>
        </w:rPr>
        <w:t>la herramienta CMake.</w:t>
      </w:r>
    </w:p>
    <w:p w14:paraId="58978A46" w14:textId="5EDC4ED9" w:rsidR="00F56665" w:rsidRPr="00EE419B" w:rsidRDefault="0048066B" w:rsidP="00713D64">
      <w:pPr>
        <w:ind w:left="360"/>
        <w:jc w:val="both"/>
        <w:rPr>
          <w:szCs w:val="22"/>
        </w:rPr>
      </w:pPr>
      <w:r w:rsidRPr="00EE419B">
        <w:rPr>
          <w:szCs w:val="22"/>
        </w:rPr>
        <w:t xml:space="preserve">ITK </w:t>
      </w:r>
      <w:r w:rsidR="00F56665" w:rsidRPr="00EE419B">
        <w:rPr>
          <w:szCs w:val="22"/>
        </w:rPr>
        <w:t xml:space="preserve">consiste de múltiples subsistemas y a partir de la versión 4.0.0, lanzada en Diciembre de 2011, fue oficialmente modularizada. Actualmente consiste de más de 100 módulos internos y otros remotos, los cuales están agrupados en </w:t>
      </w:r>
      <w:r w:rsidR="00F56665" w:rsidRPr="00EE419B">
        <w:rPr>
          <w:szCs w:val="22"/>
        </w:rPr>
        <w:fldChar w:fldCharType="begin"/>
      </w:r>
      <w:r w:rsidR="00AA0003">
        <w:rPr>
          <w:szCs w:val="22"/>
        </w:rPr>
        <w:instrText xml:space="preserve"> ADDIN ZOTERO_ITEM CSL_CITATION {"citationID":"2bsc3bh39l","properties":{"formattedCitation":"[27]","plainCitation":"[27]"},"citationItems":[{"id":880,"uris":["http://zotero.org/groups/480308/items/WI376E4W"],"uri":["http://zotero.org/groups/480308/items/WI376E4W"],"itemData":{"id":880,"type":"article-journal","title":"The ITK software guide","author":[{"family":"Ibanez","given":"Luis"},{"family":"Schroeder","given":"William"},{"family":"Ng","given":"Lydia"},{"family":"Cates","given":"Josh"}],"issued":{"date-parts":[["2003"]]}}}],"schema":"https://github.com/citation-style-language/schema/raw/master/csl-citation.json"} </w:instrText>
      </w:r>
      <w:r w:rsidR="00F56665" w:rsidRPr="00EE419B">
        <w:rPr>
          <w:szCs w:val="22"/>
        </w:rPr>
        <w:fldChar w:fldCharType="separate"/>
      </w:r>
      <w:r w:rsidR="00FC61C4" w:rsidRPr="00713D64">
        <w:rPr>
          <w:szCs w:val="22"/>
          <w:lang w:val="es-CO"/>
        </w:rPr>
        <w:t>[27]</w:t>
      </w:r>
      <w:r w:rsidR="00F56665" w:rsidRPr="00EE419B">
        <w:rPr>
          <w:szCs w:val="22"/>
        </w:rPr>
        <w:fldChar w:fldCharType="end"/>
      </w:r>
      <w:r w:rsidR="00F56665" w:rsidRPr="00EE419B">
        <w:rPr>
          <w:szCs w:val="22"/>
        </w:rPr>
        <w:t>:</w:t>
      </w:r>
    </w:p>
    <w:p w14:paraId="48A08170"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Core</w:t>
      </w:r>
    </w:p>
    <w:p w14:paraId="50926FA4"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ThirdParty</w:t>
      </w:r>
    </w:p>
    <w:p w14:paraId="1CD1CB22"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Filtering</w:t>
      </w:r>
    </w:p>
    <w:p w14:paraId="376AA80D" w14:textId="77777777" w:rsidR="00F56665" w:rsidRPr="00EE419B" w:rsidRDefault="00F56665" w:rsidP="00343902">
      <w:pPr>
        <w:pStyle w:val="Prrafodelista"/>
        <w:numPr>
          <w:ilvl w:val="0"/>
          <w:numId w:val="22"/>
        </w:numPr>
        <w:spacing w:before="0" w:after="0" w:line="240" w:lineRule="auto"/>
        <w:ind w:hanging="357"/>
        <w:rPr>
          <w:rFonts w:ascii="Courier" w:hAnsi="Courier"/>
          <w:sz w:val="24"/>
          <w:szCs w:val="22"/>
        </w:rPr>
      </w:pPr>
      <w:r w:rsidRPr="00EE419B">
        <w:rPr>
          <w:rFonts w:ascii="Courier" w:hAnsi="Courier"/>
          <w:sz w:val="24"/>
          <w:szCs w:val="22"/>
        </w:rPr>
        <w:t>IO</w:t>
      </w:r>
    </w:p>
    <w:p w14:paraId="11BDC641"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lastRenderedPageBreak/>
        <w:t>Bridge</w:t>
      </w:r>
    </w:p>
    <w:p w14:paraId="386B62B0"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Registration</w:t>
      </w:r>
    </w:p>
    <w:p w14:paraId="0AB5C0D3"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Segmentation</w:t>
      </w:r>
    </w:p>
    <w:p w14:paraId="79B30BAE"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Video</w:t>
      </w:r>
    </w:p>
    <w:p w14:paraId="64D418C8"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Compatibility</w:t>
      </w:r>
    </w:p>
    <w:p w14:paraId="37C79330"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Remote</w:t>
      </w:r>
    </w:p>
    <w:p w14:paraId="7E666CCE" w14:textId="77777777" w:rsidR="00F56665" w:rsidRPr="00EE419B" w:rsidRDefault="00F56665" w:rsidP="00343902">
      <w:pPr>
        <w:pStyle w:val="Prrafodelista"/>
        <w:numPr>
          <w:ilvl w:val="0"/>
          <w:numId w:val="22"/>
        </w:numPr>
        <w:spacing w:before="0" w:after="0" w:line="240" w:lineRule="auto"/>
        <w:ind w:hanging="357"/>
        <w:rPr>
          <w:sz w:val="24"/>
          <w:szCs w:val="22"/>
        </w:rPr>
      </w:pPr>
      <w:r w:rsidRPr="00EE419B">
        <w:rPr>
          <w:sz w:val="24"/>
          <w:szCs w:val="22"/>
        </w:rPr>
        <w:t>External</w:t>
      </w:r>
    </w:p>
    <w:p w14:paraId="72B2F4F2" w14:textId="5C1C1CE2" w:rsidR="00381FFE" w:rsidRPr="00343902" w:rsidRDefault="00F56665" w:rsidP="00343902">
      <w:pPr>
        <w:pStyle w:val="Prrafodelista"/>
        <w:numPr>
          <w:ilvl w:val="0"/>
          <w:numId w:val="22"/>
        </w:numPr>
        <w:spacing w:before="0" w:after="0" w:line="240" w:lineRule="auto"/>
        <w:ind w:hanging="357"/>
        <w:rPr>
          <w:sz w:val="24"/>
          <w:szCs w:val="22"/>
        </w:rPr>
      </w:pPr>
      <w:r w:rsidRPr="00EE419B">
        <w:rPr>
          <w:sz w:val="24"/>
          <w:szCs w:val="22"/>
        </w:rPr>
        <w:t>Numerics</w:t>
      </w:r>
    </w:p>
    <w:p w14:paraId="3541FEB2" w14:textId="5AE87C24" w:rsidR="0011449D" w:rsidRDefault="00F56665" w:rsidP="00F62215">
      <w:pPr>
        <w:ind w:left="360"/>
        <w:jc w:val="both"/>
        <w:rPr>
          <w:szCs w:val="22"/>
        </w:rPr>
      </w:pPr>
      <w:r w:rsidRPr="00EE419B">
        <w:rPr>
          <w:szCs w:val="22"/>
        </w:rPr>
        <w:t>La construcción de algunos de estos módu</w:t>
      </w:r>
      <w:r w:rsidR="0062463B">
        <w:rPr>
          <w:szCs w:val="22"/>
        </w:rPr>
        <w:t>los requiere de la generación de ejecutables</w:t>
      </w:r>
      <w:r w:rsidR="00723AD5">
        <w:rPr>
          <w:szCs w:val="22"/>
        </w:rPr>
        <w:t xml:space="preserve"> intermedios que deben ser ejecutados para </w:t>
      </w:r>
      <w:r w:rsidR="0062463B">
        <w:rPr>
          <w:szCs w:val="22"/>
        </w:rPr>
        <w:t>completa</w:t>
      </w:r>
      <w:r w:rsidR="00723AD5">
        <w:rPr>
          <w:szCs w:val="22"/>
        </w:rPr>
        <w:t>r</w:t>
      </w:r>
      <w:r w:rsidR="0062463B">
        <w:rPr>
          <w:szCs w:val="22"/>
        </w:rPr>
        <w:t xml:space="preserve"> la construcción del módulo exitosamente. Dado que estos ejecutables se generan para la plataforma destino, en este caso</w:t>
      </w:r>
      <w:r w:rsidR="00723AD5">
        <w:rPr>
          <w:szCs w:val="22"/>
        </w:rPr>
        <w:t xml:space="preserve"> Android </w:t>
      </w:r>
      <w:r w:rsidR="00AE74F9">
        <w:rPr>
          <w:szCs w:val="22"/>
        </w:rPr>
        <w:t>ARM</w:t>
      </w:r>
      <w:r w:rsidR="0062463B">
        <w:rPr>
          <w:szCs w:val="22"/>
        </w:rPr>
        <w:t>, no se pueden ejecutar dentro de la plataforma en la cual se hace la compilación cruzada, Linux x86_64</w:t>
      </w:r>
      <w:r w:rsidRPr="00EE419B">
        <w:rPr>
          <w:szCs w:val="22"/>
        </w:rPr>
        <w:t>. Por esta razón, actualmente no es posible realizar la compilación cruzada de todo el kit de herramientas.</w:t>
      </w:r>
    </w:p>
    <w:p w14:paraId="6A877FAD" w14:textId="3FD4B5BA" w:rsidR="00F56665" w:rsidRPr="00EE419B" w:rsidRDefault="00F56665" w:rsidP="00F62215">
      <w:pPr>
        <w:ind w:left="360"/>
        <w:jc w:val="both"/>
        <w:rPr>
          <w:szCs w:val="22"/>
        </w:rPr>
      </w:pPr>
    </w:p>
    <w:p w14:paraId="6B39F00E" w14:textId="616E3C75" w:rsidR="00F56665" w:rsidRPr="00EE419B" w:rsidRDefault="00F56665" w:rsidP="00F62215">
      <w:pPr>
        <w:ind w:left="360"/>
        <w:jc w:val="both"/>
        <w:rPr>
          <w:szCs w:val="22"/>
        </w:rPr>
      </w:pPr>
      <w:r w:rsidRPr="00EE419B">
        <w:rPr>
          <w:szCs w:val="22"/>
        </w:rPr>
        <w:t>Para la realización de est</w:t>
      </w:r>
      <w:r w:rsidR="00A3744A">
        <w:rPr>
          <w:szCs w:val="22"/>
        </w:rPr>
        <w:t xml:space="preserve">e </w:t>
      </w:r>
      <w:r w:rsidR="00116E44">
        <w:rPr>
          <w:szCs w:val="22"/>
        </w:rPr>
        <w:t>Trabajo de Grado</w:t>
      </w:r>
      <w:r w:rsidR="0011449D">
        <w:rPr>
          <w:szCs w:val="22"/>
        </w:rPr>
        <w:t xml:space="preserve"> </w:t>
      </w:r>
      <w:r w:rsidRPr="00EE419B">
        <w:rPr>
          <w:szCs w:val="22"/>
        </w:rPr>
        <w:t>se construyeron los módulos núcleo (Core) y de filtrado (Filtering) y adicionalmente el módulo de filtro gaussiano que no pertenece a los módulos por defecto. Para la compilación cruzada también fue necesario desactivar las banderas que realizan pruebas</w:t>
      </w:r>
      <w:r w:rsidR="0048066B" w:rsidRPr="00EE419B">
        <w:rPr>
          <w:szCs w:val="22"/>
        </w:rPr>
        <w:t>,</w:t>
      </w:r>
      <w:r w:rsidRPr="00EE419B">
        <w:rPr>
          <w:szCs w:val="22"/>
        </w:rPr>
        <w:t xml:space="preserve"> pues deben ejecutarse en la plataforma destino.</w:t>
      </w:r>
    </w:p>
    <w:p w14:paraId="5E4C69D9" w14:textId="77777777" w:rsidR="0011449D" w:rsidRDefault="0011449D" w:rsidP="00713D64">
      <w:pPr>
        <w:ind w:left="360"/>
        <w:jc w:val="both"/>
        <w:rPr>
          <w:szCs w:val="22"/>
        </w:rPr>
      </w:pPr>
    </w:p>
    <w:p w14:paraId="1642D8CF" w14:textId="173D75E3" w:rsidR="001A4726" w:rsidRPr="00713D64" w:rsidRDefault="00F56665" w:rsidP="00713D64">
      <w:pPr>
        <w:ind w:left="360"/>
        <w:jc w:val="both"/>
        <w:rPr>
          <w:szCs w:val="22"/>
        </w:rPr>
      </w:pPr>
      <w:r w:rsidRPr="00EE419B">
        <w:rPr>
          <w:szCs w:val="22"/>
        </w:rPr>
        <w:t xml:space="preserve">Por último, la aplicación </w:t>
      </w:r>
      <w:r w:rsidR="00D1297B">
        <w:rPr>
          <w:szCs w:val="22"/>
        </w:rPr>
        <w:t xml:space="preserve">no </w:t>
      </w:r>
      <w:r w:rsidR="00C3535F">
        <w:rPr>
          <w:szCs w:val="22"/>
        </w:rPr>
        <w:t>debía</w:t>
      </w:r>
      <w:r w:rsidR="00D1297B">
        <w:rPr>
          <w:szCs w:val="22"/>
        </w:rPr>
        <w:t xml:space="preserve"> cargar</w:t>
      </w:r>
      <w:r w:rsidR="00713D64">
        <w:rPr>
          <w:szCs w:val="22"/>
        </w:rPr>
        <w:t xml:space="preserve"> </w:t>
      </w:r>
      <w:r w:rsidR="0048066B" w:rsidRPr="00EE419B">
        <w:rPr>
          <w:szCs w:val="22"/>
        </w:rPr>
        <w:t>librerías</w:t>
      </w:r>
      <w:r w:rsidRPr="00EE419B">
        <w:rPr>
          <w:szCs w:val="22"/>
        </w:rPr>
        <w:t xml:space="preserve"> </w:t>
      </w:r>
      <w:r w:rsidR="00D1297B">
        <w:rPr>
          <w:szCs w:val="22"/>
        </w:rPr>
        <w:t xml:space="preserve">dinámicamente </w:t>
      </w:r>
      <w:r w:rsidR="00C3535F">
        <w:rPr>
          <w:szCs w:val="22"/>
        </w:rPr>
        <w:t xml:space="preserve">en el dispositivo móvil ya que </w:t>
      </w:r>
      <w:r w:rsidRPr="00EE419B">
        <w:rPr>
          <w:szCs w:val="22"/>
        </w:rPr>
        <w:t>no</w:t>
      </w:r>
      <w:r w:rsidR="00D1297B">
        <w:rPr>
          <w:szCs w:val="22"/>
        </w:rPr>
        <w:t xml:space="preserve"> se puede asegurar que </w:t>
      </w:r>
      <w:r w:rsidR="00EF1D2E">
        <w:rPr>
          <w:szCs w:val="22"/>
        </w:rPr>
        <w:t xml:space="preserve">estos </w:t>
      </w:r>
      <w:r w:rsidR="00C3535F">
        <w:rPr>
          <w:szCs w:val="22"/>
        </w:rPr>
        <w:t>tengan</w:t>
      </w:r>
      <w:r w:rsidRPr="00EE419B">
        <w:rPr>
          <w:szCs w:val="22"/>
        </w:rPr>
        <w:t xml:space="preserve"> las instalaciones necesarias para poder ejecutar los algoritmos. Como consecuencia, es necesario deshabilitar la </w:t>
      </w:r>
      <w:r w:rsidR="00713D64" w:rsidRPr="00EE419B">
        <w:rPr>
          <w:szCs w:val="22"/>
        </w:rPr>
        <w:t>carga de</w:t>
      </w:r>
      <w:r w:rsidRPr="00EE419B">
        <w:rPr>
          <w:szCs w:val="22"/>
        </w:rPr>
        <w:t xml:space="preserve"> librerías en tiempo de </w:t>
      </w:r>
      <w:r w:rsidR="00713D64" w:rsidRPr="00EE419B">
        <w:rPr>
          <w:szCs w:val="22"/>
        </w:rPr>
        <w:t>ejecución, con</w:t>
      </w:r>
      <w:r w:rsidRPr="00EE419B">
        <w:rPr>
          <w:szCs w:val="22"/>
        </w:rPr>
        <w:t xml:space="preserve"> el fin de </w:t>
      </w:r>
      <w:r w:rsidR="0048066B" w:rsidRPr="00EE419B">
        <w:rPr>
          <w:szCs w:val="22"/>
        </w:rPr>
        <w:t xml:space="preserve">generar un código </w:t>
      </w:r>
      <w:r w:rsidR="00713D64" w:rsidRPr="00EE419B">
        <w:rPr>
          <w:szCs w:val="22"/>
        </w:rPr>
        <w:t>ejecutable estático</w:t>
      </w:r>
      <w:r w:rsidRPr="00EE419B">
        <w:rPr>
          <w:szCs w:val="22"/>
        </w:rPr>
        <w:t xml:space="preserve">. </w:t>
      </w:r>
      <w:r w:rsidR="00C3535F">
        <w:rPr>
          <w:szCs w:val="22"/>
        </w:rPr>
        <w:t>E</w:t>
      </w:r>
      <w:r w:rsidRPr="00EE419B">
        <w:rPr>
          <w:szCs w:val="22"/>
        </w:rPr>
        <w:t xml:space="preserve">ste proceso se </w:t>
      </w:r>
      <w:r w:rsidR="00C3535F">
        <w:rPr>
          <w:szCs w:val="22"/>
        </w:rPr>
        <w:t>detalla</w:t>
      </w:r>
      <w:r w:rsidRPr="00EE419B">
        <w:rPr>
          <w:szCs w:val="22"/>
        </w:rPr>
        <w:t xml:space="preserve"> en el </w:t>
      </w:r>
      <w:r w:rsidR="00401997">
        <w:rPr>
          <w:szCs w:val="22"/>
        </w:rPr>
        <w:t>Anexo 5: Compilación Cruzada de ITK.</w:t>
      </w:r>
    </w:p>
    <w:p w14:paraId="71039E78" w14:textId="3B2E85DA" w:rsidR="001A4726" w:rsidRPr="003D3EEF" w:rsidRDefault="00E23C39" w:rsidP="00B70135">
      <w:pPr>
        <w:pStyle w:val="Ttulo2"/>
        <w:numPr>
          <w:ilvl w:val="0"/>
          <w:numId w:val="23"/>
        </w:numPr>
        <w:rPr>
          <w:lang w:val="es-CO"/>
        </w:rPr>
      </w:pPr>
      <w:bookmarkStart w:id="369" w:name="_Toc465367945"/>
      <w:bookmarkStart w:id="370" w:name="_Toc465368071"/>
      <w:bookmarkStart w:id="371" w:name="_Toc465367946"/>
      <w:bookmarkStart w:id="372" w:name="_Toc465368072"/>
      <w:bookmarkStart w:id="373" w:name="_Selección_de_algoritmos"/>
      <w:bookmarkStart w:id="374" w:name="_Toc467015897"/>
      <w:bookmarkEnd w:id="369"/>
      <w:bookmarkEnd w:id="370"/>
      <w:bookmarkEnd w:id="371"/>
      <w:bookmarkEnd w:id="372"/>
      <w:bookmarkEnd w:id="373"/>
      <w:r w:rsidRPr="0001362F">
        <w:rPr>
          <w:lang w:val="es-CO"/>
        </w:rPr>
        <w:t>Se</w:t>
      </w:r>
      <w:r w:rsidR="001A4726" w:rsidRPr="0001362F">
        <w:rPr>
          <w:lang w:val="es-CO"/>
        </w:rPr>
        <w:t xml:space="preserve">lección </w:t>
      </w:r>
      <w:r w:rsidR="001A4726" w:rsidRPr="007B2EF0">
        <w:rPr>
          <w:lang w:val="es-CO"/>
        </w:rPr>
        <w:t>de</w:t>
      </w:r>
      <w:r w:rsidR="00396A89">
        <w:rPr>
          <w:lang w:val="es-CO"/>
        </w:rPr>
        <w:t>l</w:t>
      </w:r>
      <w:r w:rsidR="001A4726" w:rsidRPr="007B2EF0">
        <w:rPr>
          <w:lang w:val="es-CO"/>
        </w:rPr>
        <w:t xml:space="preserve"> algoritmo</w:t>
      </w:r>
      <w:bookmarkEnd w:id="374"/>
    </w:p>
    <w:p w14:paraId="220E4B5F" w14:textId="7560EB54" w:rsidR="00597FD0" w:rsidRDefault="0048066B" w:rsidP="00F62215">
      <w:pPr>
        <w:ind w:left="360"/>
        <w:jc w:val="both"/>
        <w:rPr>
          <w:szCs w:val="22"/>
        </w:rPr>
      </w:pPr>
      <w:r w:rsidRPr="00EE419B">
        <w:rPr>
          <w:szCs w:val="22"/>
        </w:rPr>
        <w:t>Uno de los objetivos de este trabajo es ejecutar algoritmos que utilizan la estrategia divid</w:t>
      </w:r>
      <w:r w:rsidR="006E00E4">
        <w:rPr>
          <w:szCs w:val="22"/>
        </w:rPr>
        <w:t>ir</w:t>
      </w:r>
      <w:r w:rsidRPr="00EE419B">
        <w:rPr>
          <w:szCs w:val="22"/>
        </w:rPr>
        <w:t xml:space="preserve"> y conquistar y tratan con ello de aprovechar el procesamiento paralelo. </w:t>
      </w:r>
      <w:r w:rsidR="00906645">
        <w:rPr>
          <w:szCs w:val="22"/>
        </w:rPr>
        <w:t xml:space="preserve">La idea es tener un paralelismo de grado mediano a grueso, con mucha independencia de las tareas paralelas trabajando sobre el conjunto de datos. </w:t>
      </w:r>
      <w:r w:rsidR="00597FD0" w:rsidRPr="00EE419B">
        <w:rPr>
          <w:szCs w:val="22"/>
        </w:rPr>
        <w:t xml:space="preserve">Teniendo </w:t>
      </w:r>
      <w:r w:rsidR="006E00E4">
        <w:rPr>
          <w:szCs w:val="22"/>
        </w:rPr>
        <w:t>lo anterior</w:t>
      </w:r>
      <w:r w:rsidR="00597FD0" w:rsidRPr="00EE419B">
        <w:rPr>
          <w:szCs w:val="22"/>
        </w:rPr>
        <w:t xml:space="preserve"> en </w:t>
      </w:r>
      <w:r w:rsidR="006E00E4" w:rsidRPr="00EE419B">
        <w:rPr>
          <w:szCs w:val="22"/>
        </w:rPr>
        <w:t>cuenta, no</w:t>
      </w:r>
      <w:r w:rsidR="00597FD0" w:rsidRPr="00EE419B">
        <w:rPr>
          <w:szCs w:val="22"/>
        </w:rPr>
        <w:t xml:space="preserve"> </w:t>
      </w:r>
      <w:r w:rsidR="00906645">
        <w:rPr>
          <w:szCs w:val="22"/>
        </w:rPr>
        <w:t xml:space="preserve">parecían adecuados aquellos filtros </w:t>
      </w:r>
      <w:r w:rsidR="00597FD0" w:rsidRPr="00EE419B">
        <w:rPr>
          <w:szCs w:val="22"/>
        </w:rPr>
        <w:t>que requirier</w:t>
      </w:r>
      <w:r w:rsidR="00906645">
        <w:rPr>
          <w:szCs w:val="22"/>
        </w:rPr>
        <w:t>en</w:t>
      </w:r>
      <w:r w:rsidR="00597FD0" w:rsidRPr="00EE419B">
        <w:rPr>
          <w:szCs w:val="22"/>
        </w:rPr>
        <w:t xml:space="preserve"> de alguna forma información de toda la imagen para hacer los cálculos de una región en especial. Por ejemplo, filtros que realizan inicialmente un muestreo de toda la imagen para modificar cada uno de sus pixeles dependiendo de estos valores, pues los resultados de este filtro serían diferentes si se realizan en subregiones independientes de la imagen ya que localmente este muestreo sería diferente al global y modificarían los pixeles de forma diferente.</w:t>
      </w:r>
    </w:p>
    <w:p w14:paraId="381CE3D2" w14:textId="77777777" w:rsidR="006E00E4" w:rsidRPr="00EE419B" w:rsidRDefault="006E00E4" w:rsidP="00F62215">
      <w:pPr>
        <w:ind w:left="360"/>
        <w:jc w:val="both"/>
        <w:rPr>
          <w:szCs w:val="22"/>
        </w:rPr>
      </w:pPr>
    </w:p>
    <w:p w14:paraId="342E8672" w14:textId="130F6BFA" w:rsidR="00597FD0" w:rsidRDefault="00597FD0" w:rsidP="006E00E4">
      <w:pPr>
        <w:ind w:left="360"/>
        <w:jc w:val="both"/>
        <w:rPr>
          <w:szCs w:val="22"/>
        </w:rPr>
      </w:pPr>
      <w:r w:rsidRPr="00EE419B">
        <w:rPr>
          <w:szCs w:val="22"/>
        </w:rPr>
        <w:t xml:space="preserve">Se escogió un filtro con la propiedad de </w:t>
      </w:r>
      <w:r w:rsidR="001A4726" w:rsidRPr="00EE419B">
        <w:rPr>
          <w:szCs w:val="22"/>
        </w:rPr>
        <w:t>procesar independientemente diferentes regiones de una imagen para luego unir los resultados</w:t>
      </w:r>
      <w:r w:rsidR="0048066B" w:rsidRPr="00EE419B">
        <w:rPr>
          <w:szCs w:val="22"/>
        </w:rPr>
        <w:t xml:space="preserve">. </w:t>
      </w:r>
      <w:r w:rsidR="00381FFE">
        <w:rPr>
          <w:szCs w:val="22"/>
        </w:rPr>
        <w:t>El</w:t>
      </w:r>
      <w:r w:rsidRPr="00EE419B">
        <w:rPr>
          <w:szCs w:val="22"/>
        </w:rPr>
        <w:t xml:space="preserve"> </w:t>
      </w:r>
      <w:r w:rsidR="00381FFE">
        <w:rPr>
          <w:szCs w:val="22"/>
        </w:rPr>
        <w:t>filtro</w:t>
      </w:r>
      <w:r w:rsidRPr="00EE419B">
        <w:rPr>
          <w:szCs w:val="22"/>
        </w:rPr>
        <w:t xml:space="preserve"> </w:t>
      </w:r>
      <w:r w:rsidR="00381FFE">
        <w:rPr>
          <w:szCs w:val="22"/>
        </w:rPr>
        <w:t>a utilizar debe</w:t>
      </w:r>
      <w:r w:rsidRPr="00EE419B">
        <w:rPr>
          <w:szCs w:val="22"/>
        </w:rPr>
        <w:t xml:space="preserve"> </w:t>
      </w:r>
      <w:r w:rsidR="006E00E4" w:rsidRPr="00EE419B">
        <w:rPr>
          <w:szCs w:val="22"/>
        </w:rPr>
        <w:t>tomar en</w:t>
      </w:r>
      <w:r w:rsidRPr="00EE419B">
        <w:rPr>
          <w:szCs w:val="22"/>
        </w:rPr>
        <w:t xml:space="preserve"> cuenta la información de sus vecinos haciendo posible procesar regiones independientes</w:t>
      </w:r>
      <w:r w:rsidR="00475EE8">
        <w:rPr>
          <w:szCs w:val="22"/>
        </w:rPr>
        <w:t xml:space="preserve">, </w:t>
      </w:r>
      <w:r w:rsidR="00475EE8">
        <w:rPr>
          <w:lang w:val="es-CO"/>
        </w:rPr>
        <w:t>l</w:t>
      </w:r>
      <w:r w:rsidR="00475EE8" w:rsidRPr="00F55ECA">
        <w:rPr>
          <w:lang w:val="es-CO"/>
        </w:rPr>
        <w:t>os vecinos</w:t>
      </w:r>
      <w:r w:rsidR="00475EE8">
        <w:rPr>
          <w:lang w:val="es-CO"/>
        </w:rPr>
        <w:t xml:space="preserve"> seleccionados</w:t>
      </w:r>
      <w:r w:rsidR="00475EE8" w:rsidRPr="00F55ECA">
        <w:rPr>
          <w:lang w:val="es-CO"/>
        </w:rPr>
        <w:t xml:space="preserve"> se deciden dando un radio y tomando los que </w:t>
      </w:r>
      <w:r w:rsidR="00475EE8">
        <w:rPr>
          <w:lang w:val="es-CO"/>
        </w:rPr>
        <w:t xml:space="preserve">se </w:t>
      </w:r>
      <w:r w:rsidR="00475EE8" w:rsidRPr="00F55ECA">
        <w:rPr>
          <w:lang w:val="es-CO"/>
        </w:rPr>
        <w:t>intersecten con este</w:t>
      </w:r>
      <w:r w:rsidRPr="00EE419B">
        <w:rPr>
          <w:szCs w:val="22"/>
        </w:rPr>
        <w:t xml:space="preserve">. </w:t>
      </w:r>
      <w:r w:rsidR="0048066B" w:rsidRPr="00EE419B">
        <w:rPr>
          <w:szCs w:val="22"/>
        </w:rPr>
        <w:t>Dado que se ejecuta el mismo algoritmo sob</w:t>
      </w:r>
      <w:r w:rsidRPr="00EE419B">
        <w:rPr>
          <w:szCs w:val="22"/>
        </w:rPr>
        <w:t>re distinta</w:t>
      </w:r>
      <w:r w:rsidR="0048066B" w:rsidRPr="00EE419B">
        <w:rPr>
          <w:szCs w:val="22"/>
        </w:rPr>
        <w:t xml:space="preserve">s </w:t>
      </w:r>
      <w:r w:rsidRPr="00EE419B">
        <w:rPr>
          <w:szCs w:val="22"/>
        </w:rPr>
        <w:t>partes de la imagen inicial</w:t>
      </w:r>
      <w:r w:rsidR="0048066B" w:rsidRPr="00EE419B">
        <w:rPr>
          <w:szCs w:val="22"/>
        </w:rPr>
        <w:t xml:space="preserve">, </w:t>
      </w:r>
      <w:r w:rsidRPr="00EE419B">
        <w:rPr>
          <w:szCs w:val="22"/>
        </w:rPr>
        <w:t xml:space="preserve">el modelo de ejecución paralela es </w:t>
      </w:r>
      <w:r w:rsidR="001A4726" w:rsidRPr="00EE419B">
        <w:rPr>
          <w:i/>
          <w:szCs w:val="22"/>
        </w:rPr>
        <w:t>Single Instruction Multiple Data</w:t>
      </w:r>
      <w:r w:rsidR="001A4726" w:rsidRPr="00EE419B">
        <w:rPr>
          <w:szCs w:val="22"/>
        </w:rPr>
        <w:t xml:space="preserve"> (SIMD)</w:t>
      </w:r>
      <w:r w:rsidRPr="00EE419B">
        <w:rPr>
          <w:szCs w:val="22"/>
        </w:rPr>
        <w:t xml:space="preserve">. </w:t>
      </w:r>
      <w:r w:rsidR="001A4726" w:rsidRPr="00EE419B">
        <w:rPr>
          <w:szCs w:val="22"/>
        </w:rPr>
        <w:t xml:space="preserve">  </w:t>
      </w:r>
    </w:p>
    <w:p w14:paraId="54DECA8E" w14:textId="77777777" w:rsidR="006E00E4" w:rsidRPr="00EE419B" w:rsidRDefault="006E00E4" w:rsidP="006E00E4">
      <w:pPr>
        <w:ind w:left="360"/>
        <w:jc w:val="both"/>
        <w:rPr>
          <w:szCs w:val="22"/>
        </w:rPr>
      </w:pPr>
    </w:p>
    <w:p w14:paraId="3603F7B4" w14:textId="5BBD3BC3" w:rsidR="004458AE" w:rsidRDefault="002E7221" w:rsidP="00343902">
      <w:pPr>
        <w:ind w:left="360"/>
        <w:jc w:val="both"/>
        <w:rPr>
          <w:szCs w:val="22"/>
          <w:lang w:val="es-CO"/>
        </w:rPr>
      </w:pPr>
      <w:r w:rsidRPr="00EE419B">
        <w:rPr>
          <w:szCs w:val="22"/>
        </w:rPr>
        <w:t>El</w:t>
      </w:r>
      <w:r w:rsidR="00597FD0" w:rsidRPr="00EE419B">
        <w:rPr>
          <w:szCs w:val="22"/>
        </w:rPr>
        <w:t xml:space="preserve"> filtro utilizado </w:t>
      </w:r>
      <w:r w:rsidRPr="00EE419B">
        <w:rPr>
          <w:szCs w:val="22"/>
        </w:rPr>
        <w:t xml:space="preserve"> </w:t>
      </w:r>
      <w:r w:rsidR="00597FD0" w:rsidRPr="00EE419B">
        <w:rPr>
          <w:szCs w:val="22"/>
        </w:rPr>
        <w:t xml:space="preserve">lo </w:t>
      </w:r>
      <w:r w:rsidR="006E00E4" w:rsidRPr="00EE419B">
        <w:rPr>
          <w:szCs w:val="22"/>
        </w:rPr>
        <w:t>provee</w:t>
      </w:r>
      <w:r w:rsidR="00597FD0" w:rsidRPr="00EE419B">
        <w:rPr>
          <w:szCs w:val="22"/>
        </w:rPr>
        <w:t xml:space="preserve"> </w:t>
      </w:r>
      <w:r w:rsidRPr="00EE419B">
        <w:rPr>
          <w:szCs w:val="22"/>
        </w:rPr>
        <w:t xml:space="preserve"> </w:t>
      </w:r>
      <w:r w:rsidR="00597FD0" w:rsidRPr="00EE419B">
        <w:rPr>
          <w:szCs w:val="22"/>
        </w:rPr>
        <w:t>I</w:t>
      </w:r>
      <w:r w:rsidRPr="00EE419B">
        <w:rPr>
          <w:szCs w:val="22"/>
        </w:rPr>
        <w:t>TK</w:t>
      </w:r>
      <w:r w:rsidR="00597FD0" w:rsidRPr="00EE419B">
        <w:rPr>
          <w:szCs w:val="22"/>
        </w:rPr>
        <w:t>:</w:t>
      </w:r>
      <w:r w:rsidRPr="00EE419B">
        <w:rPr>
          <w:szCs w:val="22"/>
        </w:rPr>
        <w:t xml:space="preserve"> S</w:t>
      </w:r>
      <w:r w:rsidRPr="006E00E4">
        <w:rPr>
          <w:i/>
          <w:szCs w:val="22"/>
        </w:rPr>
        <w:t>moothingRecursiveGaussianImageFilter</w:t>
      </w:r>
      <w:r w:rsidR="00C806E2">
        <w:rPr>
          <w:szCs w:val="22"/>
        </w:rPr>
        <w:t>,</w:t>
      </w:r>
      <w:r w:rsidRPr="00EE419B">
        <w:rPr>
          <w:szCs w:val="22"/>
        </w:rPr>
        <w:t xml:space="preserve"> genera una imagen difuminada </w:t>
      </w:r>
      <w:r w:rsidR="00523CA0" w:rsidRPr="00EE419B">
        <w:rPr>
          <w:szCs w:val="22"/>
        </w:rPr>
        <w:t xml:space="preserve">realizando </w:t>
      </w:r>
      <w:r w:rsidRPr="00EE419B">
        <w:rPr>
          <w:szCs w:val="22"/>
        </w:rPr>
        <w:t xml:space="preserve">una convolución </w:t>
      </w:r>
      <w:r w:rsidR="00EB2B0E">
        <w:rPr>
          <w:szCs w:val="22"/>
        </w:rPr>
        <w:t>sobre la imagen, esta utiliza</w:t>
      </w:r>
      <w:r w:rsidRPr="00EE419B">
        <w:rPr>
          <w:szCs w:val="22"/>
        </w:rPr>
        <w:t xml:space="preserve"> un kernel que tiene</w:t>
      </w:r>
      <w:r w:rsidR="00723AD5">
        <w:rPr>
          <w:szCs w:val="22"/>
        </w:rPr>
        <w:t xml:space="preserve"> valores dados por la</w:t>
      </w:r>
      <w:r w:rsidRPr="00EE419B">
        <w:rPr>
          <w:szCs w:val="22"/>
        </w:rPr>
        <w:t xml:space="preserve"> </w:t>
      </w:r>
      <w:r w:rsidR="00907EA0" w:rsidRPr="00EE419B">
        <w:rPr>
          <w:szCs w:val="22"/>
        </w:rPr>
        <w:t>distribución G</w:t>
      </w:r>
      <w:r w:rsidRPr="00EE419B">
        <w:rPr>
          <w:szCs w:val="22"/>
        </w:rPr>
        <w:t>aussian</w:t>
      </w:r>
      <w:r w:rsidR="00723AD5">
        <w:rPr>
          <w:szCs w:val="22"/>
        </w:rPr>
        <w:t>a</w:t>
      </w:r>
      <w:r w:rsidRPr="00EE419B">
        <w:rPr>
          <w:szCs w:val="22"/>
        </w:rPr>
        <w:t xml:space="preserve"> o normal</w:t>
      </w:r>
      <w:r w:rsidR="00907EA0" w:rsidRPr="00EE419B">
        <w:rPr>
          <w:szCs w:val="22"/>
        </w:rPr>
        <w:t xml:space="preserve"> </w:t>
      </w:r>
      <w:r w:rsidR="00907EA0" w:rsidRPr="00EE419B">
        <w:rPr>
          <w:szCs w:val="22"/>
        </w:rPr>
        <w:fldChar w:fldCharType="begin"/>
      </w:r>
      <w:r w:rsidR="00AA0003">
        <w:rPr>
          <w:szCs w:val="22"/>
        </w:rPr>
        <w:instrText xml:space="preserve"> ADDIN ZOTERO_ITEM CSL_CITATION {"citationID":"1vc7mao09v","properties":{"formattedCitation":"[88]","plainCitation":"[88]"},"citationItems":[{"id":987,"uris":["http://zotero.org/groups/480308/items/6V2Z5HBF"],"uri":["http://zotero.org/groups/480308/items/6V2Z5HBF"],"itemData":{"id":987,"type":"article-journal","title":"Recursive gaussian filters","container-title":"CWP-546","author":[{"family":"Hale","given":"Dave"}],"issued":{"date-parts":[["2006"]]}}}],"schema":"https://github.com/citation-style-language/schema/raw/master/csl-citation.json"} </w:instrText>
      </w:r>
      <w:r w:rsidR="00907EA0" w:rsidRPr="00EE419B">
        <w:rPr>
          <w:szCs w:val="22"/>
        </w:rPr>
        <w:fldChar w:fldCharType="separate"/>
      </w:r>
      <w:r w:rsidR="00AA0003">
        <w:t>[88]</w:t>
      </w:r>
      <w:r w:rsidR="00907EA0" w:rsidRPr="00EE419B">
        <w:rPr>
          <w:szCs w:val="22"/>
        </w:rPr>
        <w:fldChar w:fldCharType="end"/>
      </w:r>
      <w:r w:rsidR="00396A89">
        <w:rPr>
          <w:szCs w:val="22"/>
        </w:rPr>
        <w:t>.</w:t>
      </w:r>
      <w:r w:rsidR="00E5292F">
        <w:rPr>
          <w:szCs w:val="22"/>
        </w:rPr>
        <w:t xml:space="preserve"> </w:t>
      </w:r>
      <w:r w:rsidR="00C20E03">
        <w:rPr>
          <w:szCs w:val="22"/>
        </w:rPr>
        <w:t>E</w:t>
      </w:r>
      <w:r w:rsidR="00E5292F">
        <w:rPr>
          <w:szCs w:val="22"/>
        </w:rPr>
        <w:t>l resultado de este algoritmo se pu</w:t>
      </w:r>
      <w:r w:rsidR="00396A89">
        <w:rPr>
          <w:szCs w:val="22"/>
        </w:rPr>
        <w:t>e</w:t>
      </w:r>
      <w:r w:rsidR="00E5292F">
        <w:rPr>
          <w:szCs w:val="22"/>
        </w:rPr>
        <w:t>de observar en la figura No. 9 sobre una resonancia magnética de cerebro, a la izquierda la imagen original y a la derecha la imagen difuminada después de realizar el procesamiento del filtro</w:t>
      </w:r>
      <w:r w:rsidR="00723AD5">
        <w:rPr>
          <w:szCs w:val="22"/>
        </w:rPr>
        <w:t>.</w:t>
      </w:r>
    </w:p>
    <w:p w14:paraId="05AA8E6C" w14:textId="77777777" w:rsidR="00343902" w:rsidRPr="00343902" w:rsidRDefault="00343902" w:rsidP="00343902">
      <w:pPr>
        <w:ind w:left="360"/>
        <w:jc w:val="both"/>
        <w:rPr>
          <w:szCs w:val="22"/>
          <w:lang w:val="es-CO"/>
        </w:rPr>
      </w:pPr>
    </w:p>
    <w:p w14:paraId="522DC9C2" w14:textId="77777777" w:rsidR="00E5292F" w:rsidRDefault="00E5292F" w:rsidP="00E5292F">
      <w:pPr>
        <w:keepNext/>
        <w:jc w:val="center"/>
      </w:pPr>
      <w:r>
        <w:rPr>
          <w:noProof/>
          <w:sz w:val="22"/>
          <w:szCs w:val="22"/>
          <w:lang w:val="es-CO" w:eastAsia="es-CO"/>
        </w:rPr>
        <w:drawing>
          <wp:inline distT="0" distB="0" distL="0" distR="0" wp14:anchorId="30DB7C41" wp14:editId="5B2D0C71">
            <wp:extent cx="3497379" cy="2126512"/>
            <wp:effectExtent l="0" t="0" r="8255" b="7620"/>
            <wp:docPr id="5" name="Picture 5" descr="../../../../Pictures/smoothing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moothingFil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2242" cy="2220674"/>
                    </a:xfrm>
                    <a:prstGeom prst="rect">
                      <a:avLst/>
                    </a:prstGeom>
                    <a:noFill/>
                    <a:ln>
                      <a:noFill/>
                    </a:ln>
                  </pic:spPr>
                </pic:pic>
              </a:graphicData>
            </a:graphic>
          </wp:inline>
        </w:drawing>
      </w:r>
    </w:p>
    <w:p w14:paraId="1915D123" w14:textId="6A433812" w:rsidR="009A3716" w:rsidRPr="00343902" w:rsidRDefault="00E5292F" w:rsidP="00343902">
      <w:pPr>
        <w:pStyle w:val="Descripcin"/>
        <w:jc w:val="center"/>
        <w:rPr>
          <w:szCs w:val="22"/>
        </w:rPr>
      </w:pPr>
      <w:bookmarkStart w:id="375" w:name="_Toc467012650"/>
      <w:r w:rsidRPr="00E5292F">
        <w:t xml:space="preserve">Figura </w:t>
      </w:r>
      <w:r w:rsidRPr="00E5292F">
        <w:fldChar w:fldCharType="begin"/>
      </w:r>
      <w:r w:rsidRPr="00E5292F">
        <w:instrText xml:space="preserve"> SEQ Figura \* ARABIC </w:instrText>
      </w:r>
      <w:r w:rsidRPr="00E5292F">
        <w:fldChar w:fldCharType="separate"/>
      </w:r>
      <w:r w:rsidR="00606F9A">
        <w:rPr>
          <w:noProof/>
        </w:rPr>
        <w:t>9</w:t>
      </w:r>
      <w:r w:rsidRPr="00E5292F">
        <w:fldChar w:fldCharType="end"/>
      </w:r>
      <w:r w:rsidRPr="00E5292F">
        <w:t xml:space="preserve"> resultado de filtro </w:t>
      </w:r>
      <w:r w:rsidRPr="00E5292F">
        <w:rPr>
          <w:i/>
        </w:rPr>
        <w:t>SmoothingRecursiveGaussianImageFilter</w:t>
      </w:r>
      <w:r w:rsidRPr="00E5292F">
        <w:t xml:space="preserve"> sobre resonancia magnética de cerebro</w:t>
      </w:r>
      <w:bookmarkEnd w:id="375"/>
    </w:p>
    <w:p w14:paraId="5E55AD59" w14:textId="487DDA10" w:rsidR="002505A3" w:rsidRPr="00507FEC" w:rsidRDefault="00C335DD">
      <w:pPr>
        <w:pStyle w:val="Ttulo1"/>
        <w:rPr>
          <w:lang w:val="es-CO"/>
        </w:rPr>
      </w:pPr>
      <w:bookmarkStart w:id="376" w:name="_VIII_–_PROCESAMIENTO"/>
      <w:bookmarkStart w:id="377" w:name="_Toc467015898"/>
      <w:bookmarkEnd w:id="376"/>
      <w:r w:rsidRPr="006E00E4">
        <w:rPr>
          <w:lang w:val="es-CO"/>
        </w:rPr>
        <w:t>VIII – PROCESAMIENTO PARALELO DE IMÁGENES</w:t>
      </w:r>
      <w:bookmarkEnd w:id="377"/>
      <w:r w:rsidRPr="006E00E4">
        <w:rPr>
          <w:lang w:val="es-CO"/>
        </w:rPr>
        <w:t xml:space="preserve"> </w:t>
      </w:r>
    </w:p>
    <w:p w14:paraId="60F40052" w14:textId="0F9E6423" w:rsidR="002505A3" w:rsidRDefault="00116D87" w:rsidP="009A41CA">
      <w:pPr>
        <w:jc w:val="both"/>
        <w:rPr>
          <w:lang w:val="es-CO"/>
        </w:rPr>
      </w:pPr>
      <w:r>
        <w:rPr>
          <w:lang w:val="es-CO"/>
        </w:rPr>
        <w:t>Habiendo logrado compilar y ejecutar el wrapper y una aplicación de ITK para Android, el siguiente paso fue utilizar Boinc para dividir el procesamiento en</w:t>
      </w:r>
      <w:r w:rsidR="009A4538">
        <w:rPr>
          <w:lang w:val="es-CO"/>
        </w:rPr>
        <w:t>tre</w:t>
      </w:r>
      <w:r>
        <w:rPr>
          <w:lang w:val="es-CO"/>
        </w:rPr>
        <w:t xml:space="preserve"> múltiples dispositivos. Para hacer esto, se encuentran dos retos</w:t>
      </w:r>
      <w:r w:rsidR="009A4538">
        <w:rPr>
          <w:lang w:val="es-CO"/>
        </w:rPr>
        <w:t>:</w:t>
      </w:r>
      <w:r w:rsidR="002D4D09">
        <w:rPr>
          <w:lang w:val="es-CO"/>
        </w:rPr>
        <w:t xml:space="preserve"> </w:t>
      </w:r>
      <w:r w:rsidR="009A4538">
        <w:rPr>
          <w:lang w:val="es-CO"/>
        </w:rPr>
        <w:t>a)</w:t>
      </w:r>
      <w:r>
        <w:rPr>
          <w:lang w:val="es-CO"/>
        </w:rPr>
        <w:t xml:space="preserve"> automatizar el</w:t>
      </w:r>
      <w:r w:rsidR="002D4D09">
        <w:rPr>
          <w:lang w:val="es-CO"/>
        </w:rPr>
        <w:t xml:space="preserve"> proceso de creación de trabajos y </w:t>
      </w:r>
      <w:r w:rsidR="009A4538">
        <w:rPr>
          <w:lang w:val="es-CO"/>
        </w:rPr>
        <w:t>b)</w:t>
      </w:r>
      <w:r w:rsidR="00EF1D2E">
        <w:rPr>
          <w:lang w:val="es-CO"/>
        </w:rPr>
        <w:t xml:space="preserve"> </w:t>
      </w:r>
      <w:r>
        <w:rPr>
          <w:lang w:val="es-CO"/>
        </w:rPr>
        <w:t xml:space="preserve">recopilar los trabajos para generar el resultado final, ya que Boinc solo se encarga de </w:t>
      </w:r>
      <w:r w:rsidR="00182230">
        <w:rPr>
          <w:lang w:val="es-CO"/>
        </w:rPr>
        <w:t>almacenar los resultados como archivos de salida en un directorio temporal</w:t>
      </w:r>
      <w:r>
        <w:rPr>
          <w:lang w:val="es-CO"/>
        </w:rPr>
        <w:t>.</w:t>
      </w:r>
    </w:p>
    <w:p w14:paraId="7AD18954" w14:textId="7537BFCE" w:rsidR="00116D87" w:rsidRDefault="00116D87" w:rsidP="00116D87">
      <w:pPr>
        <w:jc w:val="both"/>
        <w:rPr>
          <w:lang w:val="es-CO"/>
        </w:rPr>
      </w:pPr>
    </w:p>
    <w:p w14:paraId="76C63154" w14:textId="209D850D" w:rsidR="00116D87" w:rsidRDefault="00116D87" w:rsidP="00116D87">
      <w:pPr>
        <w:jc w:val="both"/>
        <w:rPr>
          <w:lang w:val="es-CO"/>
        </w:rPr>
      </w:pPr>
      <w:r>
        <w:rPr>
          <w:lang w:val="es-CO"/>
        </w:rPr>
        <w:t>Para solucionar el primer problema fue necesario crear</w:t>
      </w:r>
      <w:r w:rsidR="00507FEC">
        <w:rPr>
          <w:lang w:val="es-CO"/>
        </w:rPr>
        <w:t xml:space="preserve"> un</w:t>
      </w:r>
      <w:r>
        <w:rPr>
          <w:lang w:val="es-CO"/>
        </w:rPr>
        <w:t xml:space="preserve"> generador de trabajos que le permitiera a un programador implementar su propio algoritmo de división de imagen y </w:t>
      </w:r>
      <w:r w:rsidR="00507FEC">
        <w:rPr>
          <w:lang w:val="es-CO"/>
        </w:rPr>
        <w:lastRenderedPageBreak/>
        <w:t>poder integrarlo a la infraestructura Boinc</w:t>
      </w:r>
      <w:r w:rsidR="009A4538">
        <w:rPr>
          <w:lang w:val="es-CO"/>
        </w:rPr>
        <w:t>,</w:t>
      </w:r>
      <w:r w:rsidR="00507FEC">
        <w:rPr>
          <w:lang w:val="es-CO"/>
        </w:rPr>
        <w:t xml:space="preserve"> sin </w:t>
      </w:r>
      <w:r w:rsidR="00182230">
        <w:rPr>
          <w:lang w:val="es-CO"/>
        </w:rPr>
        <w:t>mayor</w:t>
      </w:r>
      <w:r w:rsidR="00507FEC">
        <w:rPr>
          <w:lang w:val="es-CO"/>
        </w:rPr>
        <w:t xml:space="preserve"> conocimiento</w:t>
      </w:r>
      <w:r w:rsidR="00182230">
        <w:rPr>
          <w:lang w:val="es-CO"/>
        </w:rPr>
        <w:t xml:space="preserve"> de su </w:t>
      </w:r>
      <w:r w:rsidR="00507FEC">
        <w:rPr>
          <w:lang w:val="es-CO"/>
        </w:rPr>
        <w:t>API</w:t>
      </w:r>
      <w:r w:rsidR="009A4538">
        <w:rPr>
          <w:lang w:val="es-CO"/>
        </w:rPr>
        <w:t>,</w:t>
      </w:r>
      <w:r w:rsidR="00507FEC">
        <w:rPr>
          <w:lang w:val="es-CO"/>
        </w:rPr>
        <w:t xml:space="preserve"> y sin tener que incluir la librería de</w:t>
      </w:r>
      <w:r w:rsidR="00665D81">
        <w:rPr>
          <w:lang w:val="es-CO"/>
        </w:rPr>
        <w:t xml:space="preserve"> Boinc </w:t>
      </w:r>
      <w:r w:rsidR="00507FEC">
        <w:rPr>
          <w:lang w:val="es-CO"/>
        </w:rPr>
        <w:t>en el proceso de construcción de su código. Actualmente Boinc no provee ningún componente, a parte de su librería, para poder generar trabajos.</w:t>
      </w:r>
    </w:p>
    <w:p w14:paraId="25DA9627" w14:textId="22BD73AC" w:rsidR="00507FEC" w:rsidRDefault="00507FEC" w:rsidP="00116D87">
      <w:pPr>
        <w:jc w:val="both"/>
        <w:rPr>
          <w:lang w:val="es-CO"/>
        </w:rPr>
      </w:pPr>
    </w:p>
    <w:p w14:paraId="258536A0" w14:textId="690F5D9B" w:rsidR="00116D87" w:rsidRDefault="00507FEC" w:rsidP="00116D87">
      <w:pPr>
        <w:jc w:val="both"/>
        <w:rPr>
          <w:lang w:val="es-CO"/>
        </w:rPr>
      </w:pPr>
      <w:r>
        <w:rPr>
          <w:lang w:val="es-CO"/>
        </w:rPr>
        <w:t>La solución al segundo problema fue extender el manejador de resultados (asimilador) que actualmente provee Boinc</w:t>
      </w:r>
      <w:r w:rsidR="009A4538">
        <w:rPr>
          <w:lang w:val="es-CO"/>
        </w:rPr>
        <w:t>.</w:t>
      </w:r>
      <w:r>
        <w:rPr>
          <w:lang w:val="es-CO"/>
        </w:rPr>
        <w:t xml:space="preserve"> </w:t>
      </w:r>
      <w:r w:rsidR="009A4538">
        <w:rPr>
          <w:lang w:val="es-CO"/>
        </w:rPr>
        <w:t>E</w:t>
      </w:r>
      <w:r>
        <w:rPr>
          <w:lang w:val="es-CO"/>
        </w:rPr>
        <w:t xml:space="preserve">l objetivo de esta extensión fue simplificar el proceso </w:t>
      </w:r>
      <w:r w:rsidR="009A4538">
        <w:rPr>
          <w:lang w:val="es-CO"/>
        </w:rPr>
        <w:t xml:space="preserve">de recolección de </w:t>
      </w:r>
      <w:r w:rsidR="00EF1D2E">
        <w:rPr>
          <w:lang w:val="es-CO"/>
        </w:rPr>
        <w:t>resultados</w:t>
      </w:r>
      <w:r w:rsidR="00665D81">
        <w:rPr>
          <w:lang w:val="es-CO"/>
        </w:rPr>
        <w:t xml:space="preserve"> ya </w:t>
      </w:r>
      <w:r>
        <w:rPr>
          <w:lang w:val="es-CO"/>
        </w:rPr>
        <w:t xml:space="preserve">que el programador no </w:t>
      </w:r>
      <w:r w:rsidR="00EF1D2E">
        <w:rPr>
          <w:lang w:val="es-CO"/>
        </w:rPr>
        <w:t>tiene que</w:t>
      </w:r>
      <w:r>
        <w:rPr>
          <w:lang w:val="es-CO"/>
        </w:rPr>
        <w:t xml:space="preserve"> conocer los detalles del funcionamiento de Boinc</w:t>
      </w:r>
      <w:r w:rsidR="009A4538">
        <w:rPr>
          <w:lang w:val="es-CO"/>
        </w:rPr>
        <w:t>.</w:t>
      </w:r>
    </w:p>
    <w:p w14:paraId="64951591" w14:textId="77777777" w:rsidR="00116D87" w:rsidRPr="002505A3" w:rsidRDefault="00116D87" w:rsidP="00116D87">
      <w:pPr>
        <w:jc w:val="both"/>
        <w:rPr>
          <w:lang w:val="es-CO"/>
        </w:rPr>
      </w:pPr>
    </w:p>
    <w:p w14:paraId="6A2398CF" w14:textId="0EC385B0" w:rsidR="00C335DD" w:rsidRPr="00EE419B" w:rsidRDefault="004458AE" w:rsidP="00F62215">
      <w:pPr>
        <w:jc w:val="both"/>
        <w:rPr>
          <w:szCs w:val="22"/>
          <w:lang w:val="es-CO"/>
        </w:rPr>
      </w:pPr>
      <w:r w:rsidRPr="00EE419B">
        <w:rPr>
          <w:szCs w:val="22"/>
          <w:lang w:val="es-CO"/>
        </w:rPr>
        <w:t xml:space="preserve">El objetivo de esta sección es plasmar los diseños realizados, explicar cómo estos se integran con Boinc y </w:t>
      </w:r>
      <w:r w:rsidR="009A4538">
        <w:rPr>
          <w:szCs w:val="22"/>
          <w:lang w:val="es-CO"/>
        </w:rPr>
        <w:t xml:space="preserve">con </w:t>
      </w:r>
      <w:r w:rsidRPr="00EE419B">
        <w:rPr>
          <w:szCs w:val="22"/>
          <w:lang w:val="es-CO"/>
        </w:rPr>
        <w:t>los dispositivos móviles con sistema operativo Android. Adicionalmente</w:t>
      </w:r>
      <w:r w:rsidR="00316EF5">
        <w:rPr>
          <w:szCs w:val="22"/>
          <w:lang w:val="es-CO"/>
        </w:rPr>
        <w:t>,</w:t>
      </w:r>
      <w:r w:rsidRPr="00EE419B">
        <w:rPr>
          <w:szCs w:val="22"/>
          <w:lang w:val="es-CO"/>
        </w:rPr>
        <w:t xml:space="preserve"> </w:t>
      </w:r>
      <w:r w:rsidR="009A4538">
        <w:rPr>
          <w:szCs w:val="22"/>
          <w:lang w:val="es-CO"/>
        </w:rPr>
        <w:t xml:space="preserve">se </w:t>
      </w:r>
      <w:r w:rsidRPr="00EE419B">
        <w:rPr>
          <w:szCs w:val="22"/>
          <w:lang w:val="es-CO"/>
        </w:rPr>
        <w:t>explica c</w:t>
      </w:r>
      <w:r w:rsidR="00686AE5" w:rsidRPr="00EE419B">
        <w:rPr>
          <w:szCs w:val="22"/>
          <w:lang w:val="es-CO"/>
        </w:rPr>
        <w:t>ó</w:t>
      </w:r>
      <w:r w:rsidRPr="00EE419B">
        <w:rPr>
          <w:szCs w:val="22"/>
          <w:lang w:val="es-CO"/>
        </w:rPr>
        <w:t>mo un programador (usuario</w:t>
      </w:r>
      <w:r w:rsidR="00686AE5" w:rsidRPr="00EE419B">
        <w:rPr>
          <w:szCs w:val="22"/>
          <w:lang w:val="es-CO"/>
        </w:rPr>
        <w:t xml:space="preserve"> final</w:t>
      </w:r>
      <w:r w:rsidRPr="00EE419B">
        <w:rPr>
          <w:szCs w:val="22"/>
          <w:lang w:val="es-CO"/>
        </w:rPr>
        <w:t xml:space="preserve">), que requiera integrar sus algoritmos </w:t>
      </w:r>
      <w:r w:rsidR="00686AE5" w:rsidRPr="00EE419B">
        <w:rPr>
          <w:szCs w:val="22"/>
          <w:lang w:val="es-CO"/>
        </w:rPr>
        <w:t xml:space="preserve">de división y unión de trabajos </w:t>
      </w:r>
      <w:r w:rsidRPr="00EE419B">
        <w:rPr>
          <w:szCs w:val="22"/>
          <w:lang w:val="es-CO"/>
        </w:rPr>
        <w:t>debe utilizar los com</w:t>
      </w:r>
      <w:r w:rsidR="00A3744A">
        <w:rPr>
          <w:szCs w:val="22"/>
          <w:lang w:val="es-CO"/>
        </w:rPr>
        <w:t xml:space="preserve">ponentes desarrollados en este </w:t>
      </w:r>
      <w:r w:rsidR="00116E44">
        <w:rPr>
          <w:szCs w:val="22"/>
          <w:lang w:val="es-CO"/>
        </w:rPr>
        <w:t>Trabajo de Grado</w:t>
      </w:r>
      <w:r w:rsidRPr="00EE419B">
        <w:rPr>
          <w:szCs w:val="22"/>
          <w:lang w:val="es-CO"/>
        </w:rPr>
        <w:t>.</w:t>
      </w:r>
    </w:p>
    <w:p w14:paraId="7CC96D9A" w14:textId="19EA7E96" w:rsidR="00322D5E" w:rsidRDefault="00322D5E" w:rsidP="00B70135">
      <w:pPr>
        <w:pStyle w:val="Ttulo2"/>
        <w:numPr>
          <w:ilvl w:val="0"/>
          <w:numId w:val="24"/>
        </w:numPr>
        <w:rPr>
          <w:lang w:val="es-CO"/>
        </w:rPr>
      </w:pPr>
      <w:bookmarkStart w:id="378" w:name="_Toc467015899"/>
      <w:r>
        <w:rPr>
          <w:lang w:val="es-CO"/>
        </w:rPr>
        <w:t xml:space="preserve">Diseño </w:t>
      </w:r>
      <w:r w:rsidR="00330496">
        <w:rPr>
          <w:lang w:val="es-CO"/>
        </w:rPr>
        <w:t xml:space="preserve">del </w:t>
      </w:r>
      <w:r w:rsidR="00946AE9">
        <w:rPr>
          <w:lang w:val="es-CO"/>
        </w:rPr>
        <w:t>Generador de T</w:t>
      </w:r>
      <w:r w:rsidR="00686AE5">
        <w:rPr>
          <w:lang w:val="es-CO"/>
        </w:rPr>
        <w:t>r</w:t>
      </w:r>
      <w:r w:rsidR="00946AE9">
        <w:rPr>
          <w:lang w:val="es-CO"/>
        </w:rPr>
        <w:t>abajos</w:t>
      </w:r>
      <w:bookmarkEnd w:id="378"/>
    </w:p>
    <w:p w14:paraId="165B830A" w14:textId="7AE2F85C" w:rsidR="00686AE5" w:rsidRDefault="003347E9" w:rsidP="00F62215">
      <w:pPr>
        <w:ind w:left="720"/>
        <w:jc w:val="both"/>
        <w:rPr>
          <w:szCs w:val="22"/>
          <w:lang w:val="es-CO"/>
        </w:rPr>
      </w:pPr>
      <w:r w:rsidRPr="00EE419B">
        <w:rPr>
          <w:szCs w:val="22"/>
          <w:lang w:val="es-CO"/>
        </w:rPr>
        <w:t>El primer componente desarrollado es el generador de trabajos</w:t>
      </w:r>
      <w:r w:rsidR="00E45EB5">
        <w:rPr>
          <w:szCs w:val="22"/>
          <w:lang w:val="es-CO"/>
        </w:rPr>
        <w:t xml:space="preserve">, para este desarrollo no se utilizó ningún componente desarrollado por Boinc </w:t>
      </w:r>
      <w:r w:rsidR="008B3903">
        <w:rPr>
          <w:szCs w:val="22"/>
          <w:lang w:val="es-CO"/>
        </w:rPr>
        <w:t>debido a que el generador de trabajos que provee actualmente es de propósito demostrativo y no tiene funcionalidad práctica</w:t>
      </w:r>
      <w:r w:rsidR="00216399">
        <w:rPr>
          <w:szCs w:val="22"/>
          <w:lang w:val="es-CO"/>
        </w:rPr>
        <w:t>,</w:t>
      </w:r>
      <w:r w:rsidRPr="00EE419B">
        <w:rPr>
          <w:szCs w:val="22"/>
          <w:lang w:val="es-CO"/>
        </w:rPr>
        <w:t xml:space="preserve"> este componente</w:t>
      </w:r>
      <w:r w:rsidR="004E3C40">
        <w:rPr>
          <w:szCs w:val="22"/>
          <w:lang w:val="es-CO"/>
        </w:rPr>
        <w:t xml:space="preserve"> nuevo</w:t>
      </w:r>
      <w:r w:rsidRPr="00EE419B">
        <w:rPr>
          <w:szCs w:val="22"/>
          <w:lang w:val="es-CO"/>
        </w:rPr>
        <w:t xml:space="preserve"> implementa el patrón adaptador, permitiendo integrar un algoritmo de división previamente implementado (el que provea el programador) con Boinc y crear trabajos sin que el programador conozca los detalles específicos del funcionamiento. En la figura No. </w:t>
      </w:r>
      <w:r w:rsidR="00C67CE3">
        <w:rPr>
          <w:szCs w:val="22"/>
          <w:lang w:val="es-CO"/>
        </w:rPr>
        <w:t>10</w:t>
      </w:r>
      <w:r w:rsidRPr="00EE419B">
        <w:rPr>
          <w:szCs w:val="22"/>
          <w:lang w:val="es-CO"/>
        </w:rPr>
        <w:t xml:space="preserve"> se visualiza el diagrama de clases, en el cual se puede notar la presencia de la clase </w:t>
      </w:r>
      <w:r w:rsidRPr="00EE419B">
        <w:rPr>
          <w:i/>
          <w:szCs w:val="22"/>
          <w:lang w:val="es-CO"/>
        </w:rPr>
        <w:t>WorkDivisor</w:t>
      </w:r>
      <w:r w:rsidR="00330496" w:rsidRPr="00EE419B">
        <w:rPr>
          <w:szCs w:val="22"/>
          <w:lang w:val="es-CO"/>
        </w:rPr>
        <w:t>.</w:t>
      </w:r>
      <w:r w:rsidRPr="00EE419B">
        <w:rPr>
          <w:szCs w:val="22"/>
          <w:lang w:val="es-CO"/>
        </w:rPr>
        <w:t xml:space="preserve"> </w:t>
      </w:r>
      <w:r w:rsidR="00330496" w:rsidRPr="00EE419B">
        <w:rPr>
          <w:szCs w:val="22"/>
          <w:lang w:val="es-CO"/>
        </w:rPr>
        <w:t>E</w:t>
      </w:r>
      <w:r w:rsidRPr="00EE419B">
        <w:rPr>
          <w:szCs w:val="22"/>
          <w:lang w:val="es-CO"/>
        </w:rPr>
        <w:t xml:space="preserve">sta clase representa a la fachada de un algoritmo de división previamente implementado. </w:t>
      </w:r>
      <w:r w:rsidR="00A16455" w:rsidRPr="00EE419B">
        <w:rPr>
          <w:szCs w:val="22"/>
          <w:lang w:val="es-CO"/>
        </w:rPr>
        <w:t>La</w:t>
      </w:r>
      <w:r w:rsidRPr="00EE419B">
        <w:rPr>
          <w:szCs w:val="22"/>
          <w:lang w:val="es-CO"/>
        </w:rPr>
        <w:t xml:space="preserve"> fachada se comunica con el adaptador y crea un trabajo dada una lista de rutas de archivos</w:t>
      </w:r>
      <w:r w:rsidR="00381FFE">
        <w:rPr>
          <w:szCs w:val="22"/>
          <w:lang w:val="es-CO"/>
        </w:rPr>
        <w:t xml:space="preserve"> de entrada</w:t>
      </w:r>
      <w:r w:rsidRPr="00EE419B">
        <w:rPr>
          <w:szCs w:val="22"/>
          <w:lang w:val="es-CO"/>
        </w:rPr>
        <w:t>. El adaptador se encarga de comunicarse con el API del servidor Boinc y retorna</w:t>
      </w:r>
      <w:r w:rsidR="00C46823">
        <w:rPr>
          <w:szCs w:val="22"/>
          <w:lang w:val="es-CO"/>
        </w:rPr>
        <w:t>r</w:t>
      </w:r>
      <w:r w:rsidRPr="00EE419B">
        <w:rPr>
          <w:szCs w:val="22"/>
          <w:lang w:val="es-CO"/>
        </w:rPr>
        <w:t xml:space="preserve"> el identificador del trabajo creado. Esto le servirá al programador en el futuro para poder identificar </w:t>
      </w:r>
      <w:r w:rsidR="00542E3E" w:rsidRPr="00EE419B">
        <w:rPr>
          <w:szCs w:val="22"/>
          <w:lang w:val="es-CO"/>
        </w:rPr>
        <w:t>los resultados de sus</w:t>
      </w:r>
      <w:r w:rsidRPr="00EE419B">
        <w:rPr>
          <w:szCs w:val="22"/>
          <w:lang w:val="es-CO"/>
        </w:rPr>
        <w:t xml:space="preserve"> trabajos.</w:t>
      </w:r>
    </w:p>
    <w:p w14:paraId="001BE814" w14:textId="77777777" w:rsidR="006E00E4" w:rsidRPr="00EE419B" w:rsidRDefault="006E00E4" w:rsidP="00F62215">
      <w:pPr>
        <w:ind w:left="720"/>
        <w:jc w:val="both"/>
        <w:rPr>
          <w:szCs w:val="22"/>
          <w:lang w:val="es-CO"/>
        </w:rPr>
      </w:pPr>
    </w:p>
    <w:p w14:paraId="2475D5EC" w14:textId="77777777" w:rsidR="007064FD" w:rsidRDefault="003347E9" w:rsidP="007064FD">
      <w:pPr>
        <w:keepNext/>
        <w:ind w:left="720"/>
      </w:pPr>
      <w:r>
        <w:rPr>
          <w:noProof/>
          <w:lang w:val="es-CO" w:eastAsia="es-CO"/>
        </w:rPr>
        <w:lastRenderedPageBreak/>
        <w:drawing>
          <wp:inline distT="0" distB="0" distL="0" distR="0" wp14:anchorId="6FC56E27" wp14:editId="31C38095">
            <wp:extent cx="5257800" cy="2204793"/>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generator.png"/>
                    <pic:cNvPicPr/>
                  </pic:nvPicPr>
                  <pic:blipFill>
                    <a:blip r:embed="rId29">
                      <a:extLst>
                        <a:ext uri="{28A0092B-C50C-407E-A947-70E740481C1C}">
                          <a14:useLocalDpi xmlns:a14="http://schemas.microsoft.com/office/drawing/2010/main" val="0"/>
                        </a:ext>
                      </a:extLst>
                    </a:blip>
                    <a:stretch>
                      <a:fillRect/>
                    </a:stretch>
                  </pic:blipFill>
                  <pic:spPr>
                    <a:xfrm>
                      <a:off x="0" y="0"/>
                      <a:ext cx="5257800" cy="2204793"/>
                    </a:xfrm>
                    <a:prstGeom prst="rect">
                      <a:avLst/>
                    </a:prstGeom>
                  </pic:spPr>
                </pic:pic>
              </a:graphicData>
            </a:graphic>
          </wp:inline>
        </w:drawing>
      </w:r>
    </w:p>
    <w:p w14:paraId="4771E0E8" w14:textId="47731450" w:rsidR="003347E9" w:rsidRPr="007064FD" w:rsidRDefault="007064FD" w:rsidP="007064FD">
      <w:pPr>
        <w:pStyle w:val="Descripcin"/>
        <w:jc w:val="center"/>
        <w:rPr>
          <w:lang w:val="es-CO"/>
        </w:rPr>
      </w:pPr>
      <w:bookmarkStart w:id="379" w:name="_Toc467012651"/>
      <w:r w:rsidRPr="007064FD">
        <w:rPr>
          <w:lang w:val="es-CO"/>
        </w:rPr>
        <w:t xml:space="preserve">Figura </w:t>
      </w:r>
      <w:r w:rsidRPr="007064FD">
        <w:rPr>
          <w:lang w:val="es-CO"/>
        </w:rPr>
        <w:fldChar w:fldCharType="begin"/>
      </w:r>
      <w:r w:rsidRPr="007064FD">
        <w:rPr>
          <w:lang w:val="es-CO"/>
        </w:rPr>
        <w:instrText xml:space="preserve"> SEQ Figura \* ARABIC </w:instrText>
      </w:r>
      <w:r w:rsidRPr="007064FD">
        <w:rPr>
          <w:lang w:val="es-CO"/>
        </w:rPr>
        <w:fldChar w:fldCharType="separate"/>
      </w:r>
      <w:r w:rsidR="00606F9A">
        <w:rPr>
          <w:noProof/>
          <w:lang w:val="es-CO"/>
        </w:rPr>
        <w:t>10</w:t>
      </w:r>
      <w:r w:rsidRPr="007064FD">
        <w:rPr>
          <w:lang w:val="es-CO"/>
        </w:rPr>
        <w:fldChar w:fldCharType="end"/>
      </w:r>
      <w:r w:rsidRPr="007064FD">
        <w:rPr>
          <w:lang w:val="es-CO"/>
        </w:rPr>
        <w:t>. Diagrama de clases del Generador de Trabajos.</w:t>
      </w:r>
      <w:bookmarkEnd w:id="379"/>
    </w:p>
    <w:p w14:paraId="239B0667" w14:textId="77777777" w:rsidR="007064FD" w:rsidRDefault="007064FD" w:rsidP="00F62215">
      <w:pPr>
        <w:ind w:left="720"/>
        <w:jc w:val="both"/>
        <w:rPr>
          <w:szCs w:val="22"/>
          <w:lang w:val="es-CO"/>
        </w:rPr>
      </w:pPr>
    </w:p>
    <w:p w14:paraId="7C99E001" w14:textId="3C7CB746" w:rsidR="003347E9" w:rsidRDefault="003347E9" w:rsidP="00F62215">
      <w:pPr>
        <w:ind w:left="720"/>
        <w:jc w:val="both"/>
        <w:rPr>
          <w:szCs w:val="22"/>
          <w:lang w:val="es-CO"/>
        </w:rPr>
      </w:pPr>
      <w:r w:rsidRPr="00EE419B">
        <w:rPr>
          <w:szCs w:val="22"/>
          <w:lang w:val="es-CO"/>
        </w:rPr>
        <w:t>El flujo de trabajo principal del generador es el siguiente</w:t>
      </w:r>
      <w:r w:rsidR="00330496" w:rsidRPr="00EE419B">
        <w:rPr>
          <w:szCs w:val="22"/>
          <w:lang w:val="es-CO"/>
        </w:rPr>
        <w:t>:</w:t>
      </w:r>
      <w:r w:rsidRPr="00EE419B">
        <w:rPr>
          <w:szCs w:val="22"/>
          <w:lang w:val="es-CO"/>
        </w:rPr>
        <w:t xml:space="preserve"> </w:t>
      </w:r>
      <w:r w:rsidR="00C2220A">
        <w:rPr>
          <w:szCs w:val="22"/>
          <w:lang w:val="es-CO"/>
        </w:rPr>
        <w:t>e</w:t>
      </w:r>
      <w:r w:rsidRPr="00EE419B">
        <w:rPr>
          <w:szCs w:val="22"/>
          <w:lang w:val="es-CO"/>
        </w:rPr>
        <w:t>l código creado por el prog</w:t>
      </w:r>
      <w:r w:rsidR="00C2220A">
        <w:rPr>
          <w:szCs w:val="22"/>
          <w:lang w:val="es-CO"/>
        </w:rPr>
        <w:t xml:space="preserve">ramador, que divide la </w:t>
      </w:r>
      <w:r w:rsidR="00401997">
        <w:rPr>
          <w:szCs w:val="22"/>
          <w:lang w:val="es-CO"/>
        </w:rPr>
        <w:t xml:space="preserve">imagen </w:t>
      </w:r>
      <w:r w:rsidR="00401997" w:rsidRPr="00EE419B">
        <w:rPr>
          <w:szCs w:val="22"/>
          <w:lang w:val="es-CO"/>
        </w:rPr>
        <w:t>utiliza</w:t>
      </w:r>
      <w:r w:rsidRPr="00EE419B">
        <w:rPr>
          <w:szCs w:val="22"/>
          <w:lang w:val="es-CO"/>
        </w:rPr>
        <w:t xml:space="preserve"> el adaptador comunicándole que debe crear uno o varios trabajos a Boinc con determinados archivos de entrada</w:t>
      </w:r>
      <w:r w:rsidR="00507FEC">
        <w:rPr>
          <w:szCs w:val="22"/>
          <w:lang w:val="es-CO"/>
        </w:rPr>
        <w:t>, el número de archivos de entrada de cada uno de los trabajos lo debe definir el programador ya que depende la aplicación y de cómo se divide la imagen</w:t>
      </w:r>
      <w:r w:rsidRPr="00EE419B">
        <w:rPr>
          <w:szCs w:val="22"/>
          <w:lang w:val="es-CO"/>
        </w:rPr>
        <w:t xml:space="preserve">. El adaptador se encarga de comunicarse directamente con el </w:t>
      </w:r>
      <w:r w:rsidR="00330496" w:rsidRPr="00EE419B">
        <w:rPr>
          <w:szCs w:val="22"/>
          <w:lang w:val="es-CO"/>
        </w:rPr>
        <w:t>API</w:t>
      </w:r>
      <w:r w:rsidRPr="00EE419B">
        <w:rPr>
          <w:szCs w:val="22"/>
          <w:lang w:val="es-CO"/>
        </w:rPr>
        <w:t xml:space="preserve"> de Boinc e inicializa </w:t>
      </w:r>
      <w:r w:rsidR="00381FFE">
        <w:rPr>
          <w:szCs w:val="22"/>
          <w:lang w:val="es-CO"/>
        </w:rPr>
        <w:t>cada trabajo</w:t>
      </w:r>
      <w:r w:rsidRPr="00EE419B">
        <w:rPr>
          <w:szCs w:val="22"/>
          <w:lang w:val="es-CO"/>
        </w:rPr>
        <w:t xml:space="preserve"> con un identificador único. Este</w:t>
      </w:r>
      <w:r w:rsidR="00381FFE">
        <w:rPr>
          <w:szCs w:val="22"/>
          <w:lang w:val="es-CO"/>
        </w:rPr>
        <w:t xml:space="preserve"> </w:t>
      </w:r>
      <w:r w:rsidR="007064FD">
        <w:rPr>
          <w:szCs w:val="22"/>
          <w:lang w:val="es-CO"/>
        </w:rPr>
        <w:t>flujo</w:t>
      </w:r>
      <w:r w:rsidR="0009430F">
        <w:rPr>
          <w:szCs w:val="22"/>
          <w:lang w:val="es-CO"/>
        </w:rPr>
        <w:t xml:space="preserve"> </w:t>
      </w:r>
      <w:r w:rsidRPr="00EE419B">
        <w:rPr>
          <w:szCs w:val="22"/>
          <w:lang w:val="es-CO"/>
        </w:rPr>
        <w:t xml:space="preserve">se ilustra en la </w:t>
      </w:r>
      <w:r w:rsidR="00A24BFE" w:rsidRPr="00EE419B">
        <w:rPr>
          <w:szCs w:val="22"/>
          <w:lang w:val="es-CO"/>
        </w:rPr>
        <w:t xml:space="preserve">figura No. </w:t>
      </w:r>
      <w:r w:rsidR="00E5292F">
        <w:rPr>
          <w:szCs w:val="22"/>
          <w:lang w:val="es-CO"/>
        </w:rPr>
        <w:t>11</w:t>
      </w:r>
      <w:r w:rsidR="00A24BFE" w:rsidRPr="00EE419B">
        <w:rPr>
          <w:szCs w:val="22"/>
          <w:lang w:val="es-CO"/>
        </w:rPr>
        <w:t>.</w:t>
      </w:r>
    </w:p>
    <w:p w14:paraId="6737C2D2" w14:textId="77777777" w:rsidR="006E00E4" w:rsidRPr="00EE419B" w:rsidRDefault="006E00E4" w:rsidP="00F62215">
      <w:pPr>
        <w:ind w:left="720"/>
        <w:jc w:val="both"/>
        <w:rPr>
          <w:szCs w:val="22"/>
          <w:lang w:val="es-CO"/>
        </w:rPr>
      </w:pPr>
    </w:p>
    <w:p w14:paraId="249EB0D7" w14:textId="77777777" w:rsidR="003347E9" w:rsidRPr="009A41CA" w:rsidRDefault="003347E9" w:rsidP="00F6489A">
      <w:pPr>
        <w:keepNext/>
        <w:ind w:left="720"/>
        <w:rPr>
          <w:lang w:val="es-CO"/>
        </w:rPr>
      </w:pPr>
      <w:r>
        <w:rPr>
          <w:noProof/>
          <w:lang w:val="es-CO" w:eastAsia="es-CO"/>
        </w:rPr>
        <w:drawing>
          <wp:inline distT="0" distB="0" distL="0" distR="0" wp14:anchorId="539FACA3" wp14:editId="558885DC">
            <wp:extent cx="5257800" cy="2473862"/>
            <wp:effectExtent l="0" t="0" r="0" b="317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2473862"/>
                    </a:xfrm>
                    <a:prstGeom prst="rect">
                      <a:avLst/>
                    </a:prstGeom>
                  </pic:spPr>
                </pic:pic>
              </a:graphicData>
            </a:graphic>
          </wp:inline>
        </w:drawing>
      </w:r>
    </w:p>
    <w:p w14:paraId="4A0D2B72" w14:textId="75894B29" w:rsidR="003347E9" w:rsidRPr="0072158F" w:rsidRDefault="003347E9" w:rsidP="00F6489A">
      <w:pPr>
        <w:pStyle w:val="Descripcin"/>
        <w:jc w:val="center"/>
        <w:rPr>
          <w:lang w:val="es-CO"/>
        </w:rPr>
      </w:pPr>
      <w:bookmarkStart w:id="380" w:name="_Toc467012652"/>
      <w:r w:rsidRPr="00F6489A">
        <w:rPr>
          <w:lang w:val="es-CO"/>
        </w:rPr>
        <w:t xml:space="preserve">Figura </w:t>
      </w:r>
      <w:r>
        <w:fldChar w:fldCharType="begin"/>
      </w:r>
      <w:r w:rsidRPr="00F6489A">
        <w:rPr>
          <w:lang w:val="es-CO"/>
        </w:rPr>
        <w:instrText xml:space="preserve"> SEQ Figura \* ARABIC </w:instrText>
      </w:r>
      <w:r>
        <w:fldChar w:fldCharType="separate"/>
      </w:r>
      <w:r w:rsidR="00606F9A">
        <w:rPr>
          <w:noProof/>
          <w:lang w:val="es-CO"/>
        </w:rPr>
        <w:t>11</w:t>
      </w:r>
      <w:r>
        <w:fldChar w:fldCharType="end"/>
      </w:r>
      <w:r w:rsidRPr="00F6489A">
        <w:rPr>
          <w:lang w:val="es-CO"/>
        </w:rPr>
        <w:t xml:space="preserve">. Diagrama de procesos </w:t>
      </w:r>
      <w:r w:rsidR="0031436D" w:rsidRPr="00F6489A">
        <w:rPr>
          <w:lang w:val="es-CO"/>
        </w:rPr>
        <w:t>G</w:t>
      </w:r>
      <w:r w:rsidRPr="00F6489A">
        <w:rPr>
          <w:lang w:val="es-CO"/>
        </w:rPr>
        <w:t xml:space="preserve">enerador de </w:t>
      </w:r>
      <w:r w:rsidR="0031436D" w:rsidRPr="00F6489A">
        <w:rPr>
          <w:lang w:val="es-CO"/>
        </w:rPr>
        <w:t>T</w:t>
      </w:r>
      <w:r w:rsidRPr="00F6489A">
        <w:rPr>
          <w:lang w:val="es-CO"/>
        </w:rPr>
        <w:t>rabajos.</w:t>
      </w:r>
      <w:bookmarkEnd w:id="380"/>
    </w:p>
    <w:p w14:paraId="358D1187" w14:textId="492CF556" w:rsidR="00322D5E" w:rsidRDefault="004D5861" w:rsidP="00B70135">
      <w:pPr>
        <w:pStyle w:val="Ttulo2"/>
        <w:numPr>
          <w:ilvl w:val="0"/>
          <w:numId w:val="24"/>
        </w:numPr>
        <w:rPr>
          <w:lang w:val="es-CO"/>
        </w:rPr>
      </w:pPr>
      <w:bookmarkStart w:id="381" w:name="_Toc467015900"/>
      <w:r>
        <w:rPr>
          <w:lang w:val="es-CO"/>
        </w:rPr>
        <w:lastRenderedPageBreak/>
        <w:t>Diseño</w:t>
      </w:r>
      <w:r w:rsidR="00322D5E">
        <w:rPr>
          <w:lang w:val="es-CO"/>
        </w:rPr>
        <w:t xml:space="preserve"> </w:t>
      </w:r>
      <w:r w:rsidR="00330496">
        <w:rPr>
          <w:lang w:val="es-CO"/>
        </w:rPr>
        <w:t xml:space="preserve">del </w:t>
      </w:r>
      <w:r w:rsidR="00322D5E">
        <w:rPr>
          <w:lang w:val="es-CO"/>
        </w:rPr>
        <w:t>Asimilador</w:t>
      </w:r>
      <w:bookmarkEnd w:id="381"/>
    </w:p>
    <w:p w14:paraId="4079DA75" w14:textId="17CFF328" w:rsidR="0031436D" w:rsidRDefault="0031436D" w:rsidP="00F62215">
      <w:pPr>
        <w:ind w:left="720"/>
        <w:jc w:val="both"/>
        <w:rPr>
          <w:lang w:val="es-CO"/>
        </w:rPr>
      </w:pPr>
      <w:r w:rsidRPr="00EE419B">
        <w:rPr>
          <w:lang w:val="es-CO"/>
        </w:rPr>
        <w:t>El segundo componente desarrollado fue el asimilador de trabajos. El objetivo de este componente es hacer operaciones con los resultados de las unidades de trabajo terminadas, ya que una vez termina un trabajo y es validado, Boinc se encarga de borrar todos los archivos subidos por el cliente. Esto hace que sea necesario usar los resultados de las operaciones inmediatamente o guardarlos de tal forma que no haya pérdida de información.</w:t>
      </w:r>
      <w:r w:rsidR="009B2414">
        <w:rPr>
          <w:lang w:val="es-CO"/>
        </w:rPr>
        <w:t xml:space="preserve"> Actualmente Boinc ofrece un asimilador </w:t>
      </w:r>
      <w:r w:rsidR="00C2220A">
        <w:rPr>
          <w:lang w:val="es-CO"/>
        </w:rPr>
        <w:t>escri</w:t>
      </w:r>
      <w:r w:rsidR="009A41CA">
        <w:rPr>
          <w:lang w:val="es-CO"/>
        </w:rPr>
        <w:t xml:space="preserve">to en </w:t>
      </w:r>
      <w:r w:rsidR="009B2414">
        <w:rPr>
          <w:lang w:val="es-CO"/>
        </w:rPr>
        <w:t xml:space="preserve">Python que no </w:t>
      </w:r>
      <w:r w:rsidR="00C46823">
        <w:rPr>
          <w:lang w:val="es-CO"/>
        </w:rPr>
        <w:t xml:space="preserve">realiza ninguna tarea, debe ser extendido para agregarle funcionalidad. </w:t>
      </w:r>
      <w:r w:rsidR="009B2414">
        <w:rPr>
          <w:lang w:val="es-CO"/>
        </w:rPr>
        <w:t>Sin embargo, se necesita saber muchos detalles del servidor para poder utilizarlo; el objetivo de este componente fue simplificar el proceso para que el programador pueda obtener los resultados fácilmente.</w:t>
      </w:r>
    </w:p>
    <w:p w14:paraId="560A29A0" w14:textId="77777777" w:rsidR="009B2414" w:rsidRPr="00EE419B" w:rsidRDefault="009B2414" w:rsidP="00F62215">
      <w:pPr>
        <w:ind w:left="720"/>
        <w:jc w:val="both"/>
        <w:rPr>
          <w:lang w:val="es-CO"/>
        </w:rPr>
      </w:pPr>
    </w:p>
    <w:p w14:paraId="458A5127" w14:textId="02C4BB47" w:rsidR="0031436D" w:rsidRPr="00EE419B" w:rsidRDefault="0031436D" w:rsidP="00F62215">
      <w:pPr>
        <w:ind w:left="720"/>
        <w:jc w:val="both"/>
        <w:rPr>
          <w:lang w:val="es-CO"/>
        </w:rPr>
      </w:pPr>
      <w:r w:rsidRPr="00EE419B">
        <w:rPr>
          <w:lang w:val="es-CO"/>
        </w:rPr>
        <w:t>Debido que existen múltiples algoritmos para unir imágenes</w:t>
      </w:r>
      <w:r w:rsidR="00330496" w:rsidRPr="00EE419B">
        <w:rPr>
          <w:lang w:val="es-CO"/>
        </w:rPr>
        <w:t>,</w:t>
      </w:r>
      <w:r w:rsidRPr="00EE419B">
        <w:rPr>
          <w:lang w:val="es-CO"/>
        </w:rPr>
        <w:t xml:space="preserve"> dependiendo de la aplicación específica, se decidió crear un asimilador que fuese lo suficientemente extensible para que dado</w:t>
      </w:r>
      <w:r w:rsidR="00330496" w:rsidRPr="00EE419B">
        <w:rPr>
          <w:lang w:val="es-CO"/>
        </w:rPr>
        <w:t>s</w:t>
      </w:r>
      <w:r w:rsidRPr="00EE419B">
        <w:rPr>
          <w:lang w:val="es-CO"/>
        </w:rPr>
        <w:t xml:space="preserve"> uno o muchos algoritmos de unión</w:t>
      </w:r>
      <w:r w:rsidR="00330496" w:rsidRPr="00EE419B">
        <w:rPr>
          <w:lang w:val="es-CO"/>
        </w:rPr>
        <w:t>,</w:t>
      </w:r>
      <w:r w:rsidRPr="00EE419B">
        <w:rPr>
          <w:lang w:val="es-CO"/>
        </w:rPr>
        <w:t xml:space="preserve"> previamente implementados, </w:t>
      </w:r>
      <w:r w:rsidR="00330496" w:rsidRPr="00EE419B">
        <w:rPr>
          <w:lang w:val="es-CO"/>
        </w:rPr>
        <w:t>é</w:t>
      </w:r>
      <w:r w:rsidRPr="00EE419B">
        <w:rPr>
          <w:lang w:val="es-CO"/>
        </w:rPr>
        <w:t>stos pu</w:t>
      </w:r>
      <w:r w:rsidR="00330496" w:rsidRPr="00EE419B">
        <w:rPr>
          <w:lang w:val="es-CO"/>
        </w:rPr>
        <w:t>dieran</w:t>
      </w:r>
      <w:r w:rsidRPr="00EE419B">
        <w:rPr>
          <w:lang w:val="es-CO"/>
        </w:rPr>
        <w:t xml:space="preserve"> ser adaptados al proyecto de la manera más fácil posible. Para cumplir este requerimiento se hizo una implementación del patrón observador, donde los observadores son los algoritmos de unión implementados por el programador y el observado es una clase que se encarga de detectar cuando una unidad de trabajo está lista para asimilar y notificar los cambios</w:t>
      </w:r>
      <w:r w:rsidR="00461E62">
        <w:rPr>
          <w:lang w:val="es-CO"/>
        </w:rPr>
        <w:t xml:space="preserve"> a los observadores</w:t>
      </w:r>
      <w:r w:rsidRPr="00EE419B">
        <w:rPr>
          <w:lang w:val="es-CO"/>
        </w:rPr>
        <w:t xml:space="preserve"> para que puedan ser procesados. Es deber del programador implementar la interfaz del observador y registrarse ante el observado.</w:t>
      </w:r>
      <w:r w:rsidR="007064FD">
        <w:rPr>
          <w:lang w:val="es-CO"/>
        </w:rPr>
        <w:t xml:space="preserve"> </w:t>
      </w:r>
      <w:r w:rsidR="007064FD" w:rsidRPr="00EE419B">
        <w:rPr>
          <w:szCs w:val="22"/>
          <w:lang w:val="es-CO"/>
        </w:rPr>
        <w:t xml:space="preserve">En la figura No. </w:t>
      </w:r>
      <w:r w:rsidR="00E5292F">
        <w:rPr>
          <w:szCs w:val="22"/>
          <w:lang w:val="es-CO"/>
        </w:rPr>
        <w:t>12</w:t>
      </w:r>
      <w:r w:rsidR="007064FD" w:rsidRPr="00EE419B">
        <w:rPr>
          <w:szCs w:val="22"/>
          <w:lang w:val="es-CO"/>
        </w:rPr>
        <w:t xml:space="preserve"> se visualiza el diagrama de clases</w:t>
      </w:r>
      <w:r w:rsidR="007064FD">
        <w:rPr>
          <w:szCs w:val="22"/>
          <w:lang w:val="es-CO"/>
        </w:rPr>
        <w:t xml:space="preserve"> del asimilador de </w:t>
      </w:r>
      <w:r w:rsidR="00C2220A">
        <w:rPr>
          <w:szCs w:val="22"/>
          <w:lang w:val="es-CO"/>
        </w:rPr>
        <w:t>trabajos</w:t>
      </w:r>
      <w:r w:rsidR="007064FD">
        <w:rPr>
          <w:szCs w:val="22"/>
          <w:lang w:val="es-CO"/>
        </w:rPr>
        <w:t>.</w:t>
      </w:r>
    </w:p>
    <w:p w14:paraId="24BEC30B" w14:textId="3F9843B7" w:rsidR="0031436D" w:rsidRPr="00F62215" w:rsidRDefault="0031436D" w:rsidP="00F62215">
      <w:pPr>
        <w:ind w:left="720"/>
        <w:jc w:val="both"/>
        <w:rPr>
          <w:sz w:val="22"/>
          <w:szCs w:val="22"/>
          <w:lang w:val="es-CO"/>
        </w:rPr>
      </w:pPr>
    </w:p>
    <w:p w14:paraId="59AC322F" w14:textId="77777777" w:rsidR="0031436D" w:rsidRDefault="0031436D" w:rsidP="00F6489A">
      <w:pPr>
        <w:keepNext/>
        <w:ind w:left="720"/>
      </w:pPr>
      <w:r>
        <w:rPr>
          <w:noProof/>
          <w:lang w:val="es-CO" w:eastAsia="es-CO"/>
        </w:rPr>
        <w:lastRenderedPageBreak/>
        <w:drawing>
          <wp:inline distT="0" distB="0" distL="0" distR="0" wp14:anchorId="1611AA02" wp14:editId="3EB3D47C">
            <wp:extent cx="4572000" cy="4076700"/>
            <wp:effectExtent l="0" t="0" r="0" b="0"/>
            <wp:docPr id="13" name="Picture 3" descr="C:\Users\david\AppData\Local\Microsoft\Windows\INetCacheContent.Word\assimilator_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Word\assimilator_4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4076700"/>
                    </a:xfrm>
                    <a:prstGeom prst="rect">
                      <a:avLst/>
                    </a:prstGeom>
                    <a:noFill/>
                    <a:ln>
                      <a:noFill/>
                    </a:ln>
                  </pic:spPr>
                </pic:pic>
              </a:graphicData>
            </a:graphic>
          </wp:inline>
        </w:drawing>
      </w:r>
    </w:p>
    <w:p w14:paraId="4F6A9899" w14:textId="5392999A" w:rsidR="0031436D" w:rsidRPr="0072158F" w:rsidRDefault="0031436D" w:rsidP="00F6489A">
      <w:pPr>
        <w:pStyle w:val="Descripcin"/>
        <w:jc w:val="center"/>
        <w:rPr>
          <w:lang w:val="es-CO"/>
        </w:rPr>
      </w:pPr>
      <w:bookmarkStart w:id="382" w:name="_Toc467012653"/>
      <w:r w:rsidRPr="00F6489A">
        <w:rPr>
          <w:lang w:val="es-CO"/>
        </w:rPr>
        <w:t xml:space="preserve">Figura </w:t>
      </w:r>
      <w:r>
        <w:fldChar w:fldCharType="begin"/>
      </w:r>
      <w:r w:rsidRPr="00F6489A">
        <w:rPr>
          <w:lang w:val="es-CO"/>
        </w:rPr>
        <w:instrText xml:space="preserve"> SEQ Figura \* ARABIC </w:instrText>
      </w:r>
      <w:r>
        <w:fldChar w:fldCharType="separate"/>
      </w:r>
      <w:r w:rsidR="00606F9A">
        <w:rPr>
          <w:noProof/>
          <w:lang w:val="es-CO"/>
        </w:rPr>
        <w:t>12</w:t>
      </w:r>
      <w:r>
        <w:fldChar w:fldCharType="end"/>
      </w:r>
      <w:r w:rsidRPr="00F6489A">
        <w:rPr>
          <w:lang w:val="es-CO"/>
        </w:rPr>
        <w:t>. Diagrama de Clases Asimilador de Trabajos.</w:t>
      </w:r>
      <w:bookmarkEnd w:id="382"/>
    </w:p>
    <w:p w14:paraId="5975E139" w14:textId="59749191" w:rsidR="00A1722A" w:rsidRPr="00EE419B" w:rsidRDefault="0031436D" w:rsidP="00F62215">
      <w:pPr>
        <w:ind w:left="720"/>
        <w:jc w:val="both"/>
        <w:rPr>
          <w:lang w:val="es-CO"/>
        </w:rPr>
      </w:pPr>
      <w:r w:rsidRPr="00EE419B">
        <w:rPr>
          <w:lang w:val="es-CO"/>
        </w:rPr>
        <w:t>El flujo del asimilador es el siguiente</w:t>
      </w:r>
      <w:r w:rsidR="00271636">
        <w:rPr>
          <w:lang w:val="es-CO"/>
        </w:rPr>
        <w:t>:</w:t>
      </w:r>
      <w:r w:rsidRPr="00EE419B">
        <w:rPr>
          <w:lang w:val="es-CO"/>
        </w:rPr>
        <w:t xml:space="preserve"> El código desarrollado por el programador se </w:t>
      </w:r>
      <w:r w:rsidR="00F6489A" w:rsidRPr="00EE419B">
        <w:rPr>
          <w:lang w:val="es-CO"/>
        </w:rPr>
        <w:t>registra ante</w:t>
      </w:r>
      <w:r w:rsidR="00330496" w:rsidRPr="00EE419B">
        <w:rPr>
          <w:lang w:val="es-CO"/>
        </w:rPr>
        <w:t xml:space="preserve"> </w:t>
      </w:r>
      <w:r w:rsidR="009A41CA">
        <w:rPr>
          <w:lang w:val="es-CO"/>
        </w:rPr>
        <w:t xml:space="preserve">la clase </w:t>
      </w:r>
      <w:r w:rsidR="00C01478" w:rsidRPr="00C01478">
        <w:rPr>
          <w:i/>
          <w:lang w:val="es-CO"/>
        </w:rPr>
        <w:t>ConcreteObserver</w:t>
      </w:r>
      <w:r w:rsidR="00C01478" w:rsidRPr="00EE419B">
        <w:rPr>
          <w:lang w:val="es-CO"/>
        </w:rPr>
        <w:t xml:space="preserve"> </w:t>
      </w:r>
      <w:r w:rsidRPr="00EE419B">
        <w:rPr>
          <w:lang w:val="es-CO"/>
        </w:rPr>
        <w:t xml:space="preserve">en busca de conocer las tareas terminadas y sus resultados. </w:t>
      </w:r>
      <w:r w:rsidR="009A41CA">
        <w:rPr>
          <w:lang w:val="es-CO"/>
        </w:rPr>
        <w:t>La clase</w:t>
      </w:r>
      <w:r w:rsidRPr="00EE419B">
        <w:rPr>
          <w:lang w:val="es-CO"/>
        </w:rPr>
        <w:t xml:space="preserve"> </w:t>
      </w:r>
      <w:r w:rsidR="00C01478" w:rsidRPr="00C01478">
        <w:rPr>
          <w:i/>
          <w:lang w:val="es-CO"/>
        </w:rPr>
        <w:t>Concrete</w:t>
      </w:r>
      <w:r w:rsidR="009A41CA" w:rsidRPr="00C01478">
        <w:rPr>
          <w:i/>
          <w:lang w:val="es-CO"/>
        </w:rPr>
        <w:t>O</w:t>
      </w:r>
      <w:r w:rsidR="00F6489A" w:rsidRPr="00C01478">
        <w:rPr>
          <w:i/>
          <w:lang w:val="es-CO"/>
        </w:rPr>
        <w:t>bserv</w:t>
      </w:r>
      <w:r w:rsidR="00C01478" w:rsidRPr="00C01478">
        <w:rPr>
          <w:i/>
          <w:lang w:val="es-CO"/>
        </w:rPr>
        <w:t>e</w:t>
      </w:r>
      <w:r w:rsidR="009A41CA" w:rsidRPr="00C01478">
        <w:rPr>
          <w:i/>
          <w:lang w:val="es-CO"/>
        </w:rPr>
        <w:t>r</w:t>
      </w:r>
      <w:r w:rsidR="00F6489A" w:rsidRPr="00EE419B">
        <w:rPr>
          <w:lang w:val="es-CO"/>
        </w:rPr>
        <w:t xml:space="preserve"> utiliza</w:t>
      </w:r>
      <w:r w:rsidRPr="00EE419B">
        <w:rPr>
          <w:lang w:val="es-CO"/>
        </w:rPr>
        <w:t xml:space="preserve"> el API de Boinc para buscar las tarea</w:t>
      </w:r>
      <w:r w:rsidR="00C01478">
        <w:rPr>
          <w:lang w:val="es-CO"/>
        </w:rPr>
        <w:t>s terminadas; si encuentra nuevo</w:t>
      </w:r>
      <w:r w:rsidRPr="00EE419B">
        <w:rPr>
          <w:lang w:val="es-CO"/>
        </w:rPr>
        <w:t xml:space="preserve">s </w:t>
      </w:r>
      <w:r w:rsidR="00C01478">
        <w:rPr>
          <w:lang w:val="es-CO"/>
        </w:rPr>
        <w:t>resultados en estado</w:t>
      </w:r>
      <w:r w:rsidRPr="00EE419B">
        <w:rPr>
          <w:lang w:val="es-CO"/>
        </w:rPr>
        <w:t xml:space="preserve"> </w:t>
      </w:r>
      <w:r w:rsidR="00C01478">
        <w:rPr>
          <w:lang w:val="es-CO"/>
        </w:rPr>
        <w:t>Listo para Asimilar</w:t>
      </w:r>
      <w:r w:rsidRPr="00EE419B">
        <w:rPr>
          <w:lang w:val="es-CO"/>
        </w:rPr>
        <w:t xml:space="preserve">, notifica a todos los observadores y le cambia el estado a la tarea a </w:t>
      </w:r>
      <w:r w:rsidR="00C01478">
        <w:rPr>
          <w:lang w:val="es-CO"/>
        </w:rPr>
        <w:t>A</w:t>
      </w:r>
      <w:r w:rsidRPr="00EE419B">
        <w:rPr>
          <w:lang w:val="es-CO"/>
        </w:rPr>
        <w:t xml:space="preserve">similada. Este se ilustra en la figura No. </w:t>
      </w:r>
      <w:r w:rsidR="00E5292F">
        <w:rPr>
          <w:lang w:val="es-CO"/>
        </w:rPr>
        <w:t>13</w:t>
      </w:r>
      <w:r w:rsidRPr="00EE419B">
        <w:rPr>
          <w:lang w:val="es-CO"/>
        </w:rPr>
        <w:t>.</w:t>
      </w:r>
    </w:p>
    <w:p w14:paraId="4D95E864" w14:textId="494F9FD0" w:rsidR="0031436D" w:rsidRPr="00F6489A" w:rsidRDefault="00D727F6" w:rsidP="00646DCB">
      <w:pPr>
        <w:keepNext/>
        <w:ind w:left="720"/>
        <w:rPr>
          <w:lang w:val="es-CO"/>
        </w:rPr>
      </w:pPr>
      <w:r>
        <w:rPr>
          <w:noProof/>
          <w:lang w:val="es-CO" w:eastAsia="es-CO"/>
        </w:rPr>
        <w:lastRenderedPageBreak/>
        <mc:AlternateContent>
          <mc:Choice Requires="wps">
            <w:drawing>
              <wp:inline distT="0" distB="0" distL="0" distR="0" wp14:anchorId="713D7D58" wp14:editId="49F27F3E">
                <wp:extent cx="304800" cy="304800"/>
                <wp:effectExtent l="0" t="0" r="0" b="0"/>
                <wp:docPr id="7" name="Rectangle 7" descr="blob:https://web.whatsapp.com/f1d6d94f-21c5-4337-9477-e51fcc78fd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xmlns:cx3="http://schemas.microsoft.com/office/drawing/2016/5/9/chartex" xmlns:cx4="http://schemas.microsoft.com/office/drawing/2016/5/10/chartex" xmlns:cx5="http://schemas.microsoft.com/office/drawing/2016/5/11/chartex" xmlns:mv="urn:schemas-microsoft-com:mac:vml" xmlns:mo="http://schemas.microsoft.com/office/mac/office/2008/main">
            <w:pict>
              <v:rect w14:anchorId="7BDC6137" id="Rectangle 7" o:spid="_x0000_s1026" alt="blob:https://web.whatsapp.com/f1d6d94f-21c5-4337-9477-e51fcc78fdf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mKkfy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lang w:val="es-CO" w:eastAsia="es-CO"/>
        </w:rPr>
        <w:drawing>
          <wp:inline distT="0" distB="0" distL="0" distR="0" wp14:anchorId="0223C6D8" wp14:editId="6E42B874">
            <wp:extent cx="5259705" cy="17284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59705" cy="1728470"/>
                    </a:xfrm>
                    <a:prstGeom prst="rect">
                      <a:avLst/>
                    </a:prstGeom>
                  </pic:spPr>
                </pic:pic>
              </a:graphicData>
            </a:graphic>
          </wp:inline>
        </w:drawing>
      </w:r>
    </w:p>
    <w:p w14:paraId="599BAD15" w14:textId="4A31C2F7" w:rsidR="0031436D" w:rsidRPr="00F6489A" w:rsidRDefault="0031436D" w:rsidP="00F6489A">
      <w:pPr>
        <w:pStyle w:val="Descripcin"/>
        <w:jc w:val="center"/>
        <w:rPr>
          <w:lang w:val="es-CO"/>
        </w:rPr>
      </w:pPr>
      <w:bookmarkStart w:id="383" w:name="_Toc467012654"/>
      <w:r w:rsidRPr="00F6489A">
        <w:rPr>
          <w:lang w:val="es-CO"/>
        </w:rPr>
        <w:t xml:space="preserve">Figura </w:t>
      </w:r>
      <w:r>
        <w:fldChar w:fldCharType="begin"/>
      </w:r>
      <w:r w:rsidRPr="00F6489A">
        <w:rPr>
          <w:lang w:val="es-CO"/>
        </w:rPr>
        <w:instrText xml:space="preserve"> SEQ Figura \* ARABIC </w:instrText>
      </w:r>
      <w:r>
        <w:fldChar w:fldCharType="separate"/>
      </w:r>
      <w:r w:rsidR="00606F9A">
        <w:rPr>
          <w:noProof/>
          <w:lang w:val="es-CO"/>
        </w:rPr>
        <w:t>13</w:t>
      </w:r>
      <w:r>
        <w:fldChar w:fldCharType="end"/>
      </w:r>
      <w:r w:rsidRPr="00F6489A">
        <w:rPr>
          <w:lang w:val="es-CO"/>
        </w:rPr>
        <w:t>. Diagrama de procesos Asimilador de Trabajos.</w:t>
      </w:r>
      <w:bookmarkEnd w:id="383"/>
    </w:p>
    <w:p w14:paraId="483B16C1" w14:textId="7FAA4349" w:rsidR="0031436D" w:rsidRPr="0072158F" w:rsidRDefault="00401997" w:rsidP="00401997">
      <w:pPr>
        <w:ind w:left="720"/>
        <w:rPr>
          <w:lang w:val="es-CO"/>
        </w:rPr>
      </w:pPr>
      <w:r>
        <w:rPr>
          <w:lang w:val="es-CO"/>
        </w:rPr>
        <w:t>Los diseños mencionados anteriormente se detallan en el Anexo 6: Documento de Diseño de Software SDD.</w:t>
      </w:r>
    </w:p>
    <w:p w14:paraId="3EB5D4DB" w14:textId="10366A02" w:rsidR="00322D5E" w:rsidRDefault="00322D5E" w:rsidP="00B70135">
      <w:pPr>
        <w:pStyle w:val="Ttulo2"/>
        <w:numPr>
          <w:ilvl w:val="0"/>
          <w:numId w:val="24"/>
        </w:numPr>
        <w:rPr>
          <w:lang w:val="es-CO"/>
        </w:rPr>
      </w:pPr>
      <w:bookmarkStart w:id="384" w:name="_Toc467015901"/>
      <w:r>
        <w:rPr>
          <w:lang w:val="es-CO"/>
        </w:rPr>
        <w:t>Pruebas de</w:t>
      </w:r>
      <w:r w:rsidR="007D7C93">
        <w:rPr>
          <w:lang w:val="es-CO"/>
        </w:rPr>
        <w:t>l Generador</w:t>
      </w:r>
      <w:r>
        <w:rPr>
          <w:lang w:val="es-CO"/>
        </w:rPr>
        <w:t xml:space="preserve"> </w:t>
      </w:r>
      <w:r w:rsidR="007D7C93">
        <w:rPr>
          <w:lang w:val="es-CO"/>
        </w:rPr>
        <w:t xml:space="preserve">de Trabajos </w:t>
      </w:r>
      <w:r>
        <w:rPr>
          <w:lang w:val="es-CO"/>
        </w:rPr>
        <w:t>y Asimilador</w:t>
      </w:r>
      <w:bookmarkEnd w:id="384"/>
    </w:p>
    <w:p w14:paraId="6111A77F" w14:textId="14AD2634" w:rsidR="000C098F" w:rsidRPr="00EE419B" w:rsidRDefault="002E7221" w:rsidP="005A0857">
      <w:pPr>
        <w:ind w:left="720"/>
        <w:jc w:val="both"/>
        <w:rPr>
          <w:lang w:val="es-CO"/>
        </w:rPr>
      </w:pPr>
      <w:r w:rsidRPr="00EE419B">
        <w:rPr>
          <w:lang w:val="es-CO"/>
        </w:rPr>
        <w:t xml:space="preserve">Para probar el </w:t>
      </w:r>
      <w:r w:rsidR="007D7C93">
        <w:rPr>
          <w:lang w:val="es-CO"/>
        </w:rPr>
        <w:t>generador</w:t>
      </w:r>
      <w:r w:rsidRPr="00EE419B">
        <w:rPr>
          <w:lang w:val="es-CO"/>
        </w:rPr>
        <w:t xml:space="preserve"> y asimilador de trabajos diseñado</w:t>
      </w:r>
      <w:r w:rsidR="00C2220A">
        <w:rPr>
          <w:lang w:val="es-CO"/>
        </w:rPr>
        <w:t>s</w:t>
      </w:r>
      <w:r w:rsidRPr="00EE419B">
        <w:rPr>
          <w:lang w:val="es-CO"/>
        </w:rPr>
        <w:t xml:space="preserve"> en la etapa anterior, se </w:t>
      </w:r>
      <w:r w:rsidR="00DB2C7C" w:rsidRPr="00EE419B">
        <w:rPr>
          <w:lang w:val="es-CO"/>
        </w:rPr>
        <w:t xml:space="preserve">implementaron 2 </w:t>
      </w:r>
      <w:r w:rsidR="00542E3E" w:rsidRPr="00EE419B">
        <w:rPr>
          <w:lang w:val="es-CO"/>
        </w:rPr>
        <w:t>algoritmos</w:t>
      </w:r>
      <w:r w:rsidR="00DB2C7C" w:rsidRPr="00EE419B">
        <w:rPr>
          <w:lang w:val="es-CO"/>
        </w:rPr>
        <w:t>, uno para dividir la imagen y otro para unir los resultados. Según el diseño</w:t>
      </w:r>
      <w:r w:rsidR="00330496" w:rsidRPr="00EE419B">
        <w:rPr>
          <w:lang w:val="es-CO"/>
        </w:rPr>
        <w:t>,</w:t>
      </w:r>
      <w:r w:rsidR="00DB2C7C" w:rsidRPr="00EE419B">
        <w:rPr>
          <w:lang w:val="es-CO"/>
        </w:rPr>
        <w:t xml:space="preserve"> estos </w:t>
      </w:r>
      <w:r w:rsidR="00542E3E" w:rsidRPr="00EE419B">
        <w:rPr>
          <w:lang w:val="es-CO"/>
        </w:rPr>
        <w:t>algoritmos</w:t>
      </w:r>
      <w:r w:rsidR="00DB2C7C" w:rsidRPr="00EE419B">
        <w:rPr>
          <w:lang w:val="es-CO"/>
        </w:rPr>
        <w:t xml:space="preserve"> deben ser implementados por el programador pues dependen de la aplicación </w:t>
      </w:r>
      <w:r w:rsidR="00542E3E" w:rsidRPr="00EE419B">
        <w:rPr>
          <w:lang w:val="es-CO"/>
        </w:rPr>
        <w:t>específica</w:t>
      </w:r>
      <w:r w:rsidR="00330496" w:rsidRPr="00EE419B">
        <w:rPr>
          <w:lang w:val="es-CO"/>
        </w:rPr>
        <w:t>,</w:t>
      </w:r>
      <w:r w:rsidR="00DB2C7C" w:rsidRPr="00EE419B">
        <w:rPr>
          <w:lang w:val="es-CO"/>
        </w:rPr>
        <w:t xml:space="preserve"> la cual no se conoce a priori</w:t>
      </w:r>
      <w:r w:rsidR="00330496" w:rsidRPr="00EE419B">
        <w:rPr>
          <w:lang w:val="es-CO"/>
        </w:rPr>
        <w:t>.</w:t>
      </w:r>
      <w:r w:rsidR="00C2220A">
        <w:rPr>
          <w:lang w:val="es-CO"/>
        </w:rPr>
        <w:t xml:space="preserve"> </w:t>
      </w:r>
      <w:r w:rsidR="00330496" w:rsidRPr="00EE419B">
        <w:rPr>
          <w:lang w:val="es-CO"/>
        </w:rPr>
        <w:t xml:space="preserve">El </w:t>
      </w:r>
      <w:r w:rsidR="00DB2C7C" w:rsidRPr="00EE419B">
        <w:rPr>
          <w:lang w:val="es-CO"/>
        </w:rPr>
        <w:t>diseño</w:t>
      </w:r>
      <w:r w:rsidR="00330496" w:rsidRPr="00EE419B">
        <w:rPr>
          <w:lang w:val="es-CO"/>
        </w:rPr>
        <w:t xml:space="preserve"> </w:t>
      </w:r>
      <w:r w:rsidR="00F6489A" w:rsidRPr="00EE419B">
        <w:rPr>
          <w:lang w:val="es-CO"/>
        </w:rPr>
        <w:t>realizado facilita</w:t>
      </w:r>
      <w:r w:rsidR="00DB2C7C" w:rsidRPr="00EE419B">
        <w:rPr>
          <w:lang w:val="es-CO"/>
        </w:rPr>
        <w:t xml:space="preserve"> la </w:t>
      </w:r>
      <w:r w:rsidR="00542E3E" w:rsidRPr="00EE419B">
        <w:rPr>
          <w:lang w:val="es-CO"/>
        </w:rPr>
        <w:t>integración</w:t>
      </w:r>
      <w:r w:rsidR="00DB2C7C" w:rsidRPr="00EE419B">
        <w:rPr>
          <w:lang w:val="es-CO"/>
        </w:rPr>
        <w:t xml:space="preserve"> de estos algoritmos con la infraestructura de Boinc. </w:t>
      </w:r>
    </w:p>
    <w:p w14:paraId="470B2867" w14:textId="77777777" w:rsidR="007D7C93" w:rsidRDefault="007D7C93" w:rsidP="005A0857">
      <w:pPr>
        <w:ind w:left="720"/>
        <w:jc w:val="both"/>
        <w:rPr>
          <w:lang w:val="es-CO"/>
        </w:rPr>
      </w:pPr>
    </w:p>
    <w:p w14:paraId="254E1B71" w14:textId="16ADE45C" w:rsidR="00DB2C7C" w:rsidRDefault="00DB2C7C" w:rsidP="005A0857">
      <w:pPr>
        <w:ind w:left="720"/>
        <w:jc w:val="both"/>
      </w:pPr>
      <w:r w:rsidRPr="00EE419B">
        <w:rPr>
          <w:lang w:val="es-CO"/>
        </w:rPr>
        <w:t xml:space="preserve">En este caso la </w:t>
      </w:r>
      <w:r w:rsidR="00542E3E" w:rsidRPr="00EE419B">
        <w:rPr>
          <w:lang w:val="es-CO"/>
        </w:rPr>
        <w:t>división</w:t>
      </w:r>
      <w:r w:rsidRPr="00EE419B">
        <w:rPr>
          <w:lang w:val="es-CO"/>
        </w:rPr>
        <w:t xml:space="preserve"> de la imagen se hizo como una cuadricula de </w:t>
      </w:r>
      <w:r w:rsidR="00D27778">
        <w:rPr>
          <w:lang w:val="es-CO"/>
        </w:rPr>
        <w:t>M</w:t>
      </w:r>
      <w:r w:rsidRPr="00EE419B">
        <w:rPr>
          <w:lang w:val="es-CO"/>
        </w:rPr>
        <w:t xml:space="preserve"> </w:t>
      </w:r>
      <w:r w:rsidR="00D27778">
        <w:rPr>
          <w:lang w:val="es-CO"/>
        </w:rPr>
        <w:t>filas por N</w:t>
      </w:r>
      <w:r w:rsidRPr="00EE419B">
        <w:rPr>
          <w:lang w:val="es-CO"/>
        </w:rPr>
        <w:t xml:space="preserve"> columnas donde, cada trabajo independientemente realizaría un proceso de difu</w:t>
      </w:r>
      <w:r w:rsidR="00542E3E" w:rsidRPr="00EE419B">
        <w:rPr>
          <w:lang w:val="es-CO"/>
        </w:rPr>
        <w:t>m</w:t>
      </w:r>
      <w:r w:rsidRPr="00EE419B">
        <w:rPr>
          <w:lang w:val="es-CO"/>
        </w:rPr>
        <w:t xml:space="preserve">inación en una región rectangular de la imagen. </w:t>
      </w:r>
      <w:r w:rsidR="009A4538">
        <w:rPr>
          <w:lang w:val="es-CO"/>
        </w:rPr>
        <w:t>Dado</w:t>
      </w:r>
      <w:r w:rsidRPr="00EE419B">
        <w:rPr>
          <w:lang w:val="es-CO"/>
        </w:rPr>
        <w:t xml:space="preserve"> que se </w:t>
      </w:r>
      <w:r w:rsidR="00542E3E" w:rsidRPr="00EE419B">
        <w:rPr>
          <w:lang w:val="es-CO"/>
        </w:rPr>
        <w:t>utilizó</w:t>
      </w:r>
      <w:r w:rsidRPr="00EE419B">
        <w:rPr>
          <w:lang w:val="es-CO"/>
        </w:rPr>
        <w:t xml:space="preserve"> el filtro </w:t>
      </w:r>
      <w:r w:rsidRPr="00A65E8C">
        <w:rPr>
          <w:b/>
          <w:i/>
        </w:rPr>
        <w:t>SmoothingRecursiveGaussianImageFilter</w:t>
      </w:r>
      <w:r w:rsidRPr="00EE419B">
        <w:t xml:space="preserve"> </w:t>
      </w:r>
      <w:r w:rsidR="009A4538">
        <w:t>(</w:t>
      </w:r>
      <w:r w:rsidRPr="00EE419B">
        <w:t xml:space="preserve">descrito en la sección </w:t>
      </w:r>
      <w:hyperlink w:anchor="_Selección_de_algoritmos" w:history="1">
        <w:r w:rsidRPr="00EE419B">
          <w:rPr>
            <w:rStyle w:val="Hipervnculo"/>
          </w:rPr>
          <w:t>Selección de algoritmos</w:t>
        </w:r>
      </w:hyperlink>
      <w:r w:rsidR="009A4538">
        <w:rPr>
          <w:rStyle w:val="Hipervnculo"/>
        </w:rPr>
        <w:t>)</w:t>
      </w:r>
      <w:r w:rsidRPr="00EE419B">
        <w:t xml:space="preserve">, que utiliza el valor de los pixeles vecinos, fue </w:t>
      </w:r>
      <w:r w:rsidR="00F73700" w:rsidRPr="00EE419B">
        <w:t xml:space="preserve">necesario </w:t>
      </w:r>
      <w:r w:rsidRPr="00EE419B">
        <w:t xml:space="preserve">tomar regiones con tamaños un poco </w:t>
      </w:r>
      <w:r w:rsidR="00542E3E" w:rsidRPr="00EE419B">
        <w:t>más</w:t>
      </w:r>
      <w:r w:rsidRPr="00EE419B">
        <w:t xml:space="preserve"> grandes que se solapa</w:t>
      </w:r>
      <w:r w:rsidR="00542E3E" w:rsidRPr="00EE419B">
        <w:t>ba</w:t>
      </w:r>
      <w:r w:rsidRPr="00EE419B">
        <w:t>n</w:t>
      </w:r>
      <w:r w:rsidR="00330496" w:rsidRPr="00EE419B">
        <w:t>,</w:t>
      </w:r>
      <w:r w:rsidRPr="00EE419B">
        <w:t xml:space="preserve"> </w:t>
      </w:r>
      <w:r w:rsidR="00542E3E" w:rsidRPr="00EE419B">
        <w:t xml:space="preserve">con el fin de que los bordes de la </w:t>
      </w:r>
      <w:r w:rsidR="00F553F6">
        <w:t xml:space="preserve">región que se procesaba de la </w:t>
      </w:r>
      <w:r w:rsidR="00542E3E" w:rsidRPr="00EE419B">
        <w:t xml:space="preserve">imagen </w:t>
      </w:r>
      <w:r w:rsidR="00F73700" w:rsidRPr="00EE419B">
        <w:t>no afectara</w:t>
      </w:r>
      <w:r w:rsidR="00542E3E" w:rsidRPr="00EE419B">
        <w:t>n</w:t>
      </w:r>
      <w:r w:rsidR="00F73700" w:rsidRPr="00EE419B">
        <w:t xml:space="preserve"> el resultado global.</w:t>
      </w:r>
    </w:p>
    <w:p w14:paraId="3900ADA1" w14:textId="77777777" w:rsidR="00F553F6" w:rsidRPr="00EE419B" w:rsidRDefault="00F553F6" w:rsidP="005A0857">
      <w:pPr>
        <w:ind w:left="720"/>
        <w:jc w:val="both"/>
      </w:pPr>
    </w:p>
    <w:p w14:paraId="7ED6F406" w14:textId="77777777" w:rsidR="00F553F6" w:rsidRDefault="00F73700" w:rsidP="00F553F6">
      <w:pPr>
        <w:ind w:left="720"/>
        <w:jc w:val="both"/>
      </w:pPr>
      <w:r w:rsidRPr="00EE419B">
        <w:t>Utilizando esta solución, los diferentes dispositivos realizan cálculos redundantes sobre regiones que se solapan</w:t>
      </w:r>
      <w:r w:rsidR="000345B5">
        <w:t>, pero</w:t>
      </w:r>
      <w:r w:rsidRPr="00EE419B">
        <w:t xml:space="preserve"> </w:t>
      </w:r>
      <w:r w:rsidR="000345B5">
        <w:t>a</w:t>
      </w:r>
      <w:r w:rsidRPr="00EE419B">
        <w:t>l momento de realizar la unión de los resulta</w:t>
      </w:r>
      <w:r w:rsidR="00F553F6">
        <w:t xml:space="preserve">dos, se eliminan estas regiones </w:t>
      </w:r>
      <w:r w:rsidRPr="00EE419B">
        <w:t>obteniendo un resultado exactamente igual al que se obtiene realizando la misma operación sobre la imagen completa sin divisiones</w:t>
      </w:r>
      <w:r w:rsidR="00C806E2">
        <w:t xml:space="preserve">, estas comparaciones se realizaron utilizando las herramientas </w:t>
      </w:r>
      <w:r w:rsidR="00C806E2" w:rsidRPr="00A65E8C">
        <w:rPr>
          <w:b/>
          <w:i/>
        </w:rPr>
        <w:t>imageDiff</w:t>
      </w:r>
      <w:r w:rsidR="00C806E2">
        <w:t xml:space="preserve"> y </w:t>
      </w:r>
      <w:r w:rsidR="00C806E2" w:rsidRPr="00A65E8C">
        <w:rPr>
          <w:b/>
          <w:i/>
        </w:rPr>
        <w:t>PerceptualDiff</w:t>
      </w:r>
      <w:r w:rsidRPr="00EE419B">
        <w:t>.</w:t>
      </w:r>
      <w:r w:rsidR="00F553F6">
        <w:t xml:space="preserve"> </w:t>
      </w:r>
    </w:p>
    <w:p w14:paraId="216B1317" w14:textId="77777777" w:rsidR="00F553F6" w:rsidRDefault="00F553F6" w:rsidP="00F553F6">
      <w:pPr>
        <w:ind w:left="720"/>
        <w:jc w:val="both"/>
      </w:pPr>
    </w:p>
    <w:p w14:paraId="343BA56C" w14:textId="10A7133A" w:rsidR="000345B5" w:rsidRDefault="000345B5" w:rsidP="00F553F6">
      <w:pPr>
        <w:ind w:left="720"/>
        <w:jc w:val="both"/>
      </w:pPr>
      <w:r>
        <w:lastRenderedPageBreak/>
        <w:t xml:space="preserve">Este proceso se puede observar en la figura </w:t>
      </w:r>
      <w:r w:rsidR="00E5292F">
        <w:t>No. 14</w:t>
      </w:r>
      <w:r>
        <w:t xml:space="preserve"> donde la región punteada representa el tamaño real de la imagen que se </w:t>
      </w:r>
      <w:r w:rsidR="00F553F6">
        <w:t>procesa,</w:t>
      </w:r>
      <w:r>
        <w:t xml:space="preserve"> pero </w:t>
      </w:r>
      <w:r w:rsidR="00F553F6">
        <w:t xml:space="preserve">en la unión de resultados </w:t>
      </w:r>
      <w:r>
        <w:t>únicamente se utiliza la región con línea continua, asegurando así que el procesamiento de los pixeles en los bordes utilicen los valores de sus vecinos y no cambie el resultado final al unir cada resultado.</w:t>
      </w:r>
    </w:p>
    <w:p w14:paraId="4BE04ACB" w14:textId="77777777" w:rsidR="00E4433B" w:rsidRPr="00EE419B" w:rsidRDefault="00E4433B" w:rsidP="00F553F6">
      <w:pPr>
        <w:ind w:left="720"/>
        <w:jc w:val="both"/>
      </w:pPr>
    </w:p>
    <w:p w14:paraId="7E5A1000" w14:textId="42C4DF7E" w:rsidR="00F73700" w:rsidRDefault="00F73700" w:rsidP="005A0857">
      <w:pPr>
        <w:ind w:left="720"/>
        <w:jc w:val="both"/>
      </w:pPr>
      <w:r w:rsidRPr="00EE419B">
        <w:t xml:space="preserve">Estos algoritmos específicos de división y unión fueron escritos en </w:t>
      </w:r>
      <w:r w:rsidR="00542E3E" w:rsidRPr="00EE419B">
        <w:t>C</w:t>
      </w:r>
      <w:r w:rsidRPr="00EE419B">
        <w:t xml:space="preserve">++ utilizando la librería </w:t>
      </w:r>
      <w:r w:rsidR="00F6489A" w:rsidRPr="00EE419B">
        <w:t>ITK</w:t>
      </w:r>
      <w:r w:rsidR="00E4433B">
        <w:t>.</w:t>
      </w:r>
      <w:r w:rsidRPr="00EE419B">
        <w:t xml:space="preserve"> </w:t>
      </w:r>
      <w:r w:rsidR="00E4433B">
        <w:t>E</w:t>
      </w:r>
      <w:r w:rsidRPr="00EE419B">
        <w:t xml:space="preserve">s importante resaltar que </w:t>
      </w:r>
      <w:r w:rsidR="00BC5671">
        <w:t>e</w:t>
      </w:r>
      <w:r w:rsidRPr="00EE419B">
        <w:t>stos</w:t>
      </w:r>
      <w:r w:rsidR="00E4433B">
        <w:t xml:space="preserve"> algoritmos</w:t>
      </w:r>
      <w:r w:rsidRPr="00EE419B">
        <w:t xml:space="preserve"> pueden ser escritos en cualquier lenguaje y utilizando diferentes </w:t>
      </w:r>
      <w:r w:rsidR="00F6489A" w:rsidRPr="00EE419B">
        <w:t>librerías,</w:t>
      </w:r>
      <w:r w:rsidRPr="00EE419B">
        <w:t xml:space="preserve"> </w:t>
      </w:r>
      <w:r w:rsidR="00E4433B">
        <w:t xml:space="preserve">manteniendo </w:t>
      </w:r>
      <w:r w:rsidRPr="00EE419B">
        <w:t>la misma facilidad de integración a la infraestructura que provee Boinc.</w:t>
      </w:r>
    </w:p>
    <w:p w14:paraId="042D4302" w14:textId="77777777" w:rsidR="009419CA" w:rsidRPr="00EE419B" w:rsidRDefault="009419CA" w:rsidP="00C308B7">
      <w:pPr>
        <w:jc w:val="both"/>
        <w:rPr>
          <w:lang w:val="es-CO"/>
        </w:rPr>
      </w:pPr>
    </w:p>
    <w:p w14:paraId="16D426B9" w14:textId="77777777" w:rsidR="00FB5822" w:rsidRDefault="00AA727C" w:rsidP="00FB5822">
      <w:pPr>
        <w:keepNext/>
        <w:jc w:val="center"/>
      </w:pPr>
      <w:r>
        <w:rPr>
          <w:noProof/>
          <w:lang w:val="es-CO" w:eastAsia="es-CO"/>
        </w:rPr>
        <w:drawing>
          <wp:inline distT="0" distB="0" distL="0" distR="0" wp14:anchorId="7E2FBCF7" wp14:editId="02A07EF3">
            <wp:extent cx="2562447" cy="2063017"/>
            <wp:effectExtent l="0" t="0" r="3175" b="0"/>
            <wp:docPr id="16" name="Picture 16" descr="../../../../Pictures/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test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0281" cy="2085426"/>
                    </a:xfrm>
                    <a:prstGeom prst="rect">
                      <a:avLst/>
                    </a:prstGeom>
                    <a:noFill/>
                    <a:ln>
                      <a:noFill/>
                    </a:ln>
                  </pic:spPr>
                </pic:pic>
              </a:graphicData>
            </a:graphic>
          </wp:inline>
        </w:drawing>
      </w:r>
    </w:p>
    <w:p w14:paraId="7C25254B" w14:textId="789F30BA" w:rsidR="000F3366" w:rsidRPr="00343902" w:rsidRDefault="00FB5822" w:rsidP="00343902">
      <w:pPr>
        <w:pStyle w:val="Descripcin"/>
        <w:jc w:val="center"/>
      </w:pPr>
      <w:bookmarkStart w:id="385" w:name="_Toc467012655"/>
      <w:r w:rsidRPr="00D27778">
        <w:t xml:space="preserve">Figura </w:t>
      </w:r>
      <w:r w:rsidRPr="00D27778">
        <w:fldChar w:fldCharType="begin"/>
      </w:r>
      <w:r w:rsidRPr="00D27778">
        <w:instrText xml:space="preserve"> SEQ Figura \* ARABIC </w:instrText>
      </w:r>
      <w:r w:rsidRPr="00D27778">
        <w:fldChar w:fldCharType="separate"/>
      </w:r>
      <w:r w:rsidR="00606F9A">
        <w:rPr>
          <w:noProof/>
        </w:rPr>
        <w:t>14</w:t>
      </w:r>
      <w:r w:rsidRPr="00D27778">
        <w:fldChar w:fldCharType="end"/>
      </w:r>
      <w:r w:rsidRPr="00D27778">
        <w:t xml:space="preserve"> Solapamiento de regiones de la imagen procesada</w:t>
      </w:r>
      <w:bookmarkEnd w:id="385"/>
    </w:p>
    <w:p w14:paraId="7B6DED14" w14:textId="61C2C084" w:rsidR="00C335DD" w:rsidRDefault="00C335DD" w:rsidP="00C335DD">
      <w:pPr>
        <w:pStyle w:val="Ttulo1"/>
        <w:rPr>
          <w:lang w:val="es-CO"/>
        </w:rPr>
      </w:pPr>
      <w:bookmarkStart w:id="386" w:name="_IX_–_PRUEBAS"/>
      <w:bookmarkStart w:id="387" w:name="_Toc467015902"/>
      <w:bookmarkEnd w:id="386"/>
      <w:r>
        <w:rPr>
          <w:lang w:val="es-CO"/>
        </w:rPr>
        <w:t>IX</w:t>
      </w:r>
      <w:r w:rsidRPr="00FF0972">
        <w:rPr>
          <w:lang w:val="es-CO"/>
        </w:rPr>
        <w:t xml:space="preserve"> </w:t>
      </w:r>
      <w:r>
        <w:rPr>
          <w:lang w:val="es-CO"/>
        </w:rPr>
        <w:t>–</w:t>
      </w:r>
      <w:r w:rsidRPr="00FF0972">
        <w:rPr>
          <w:lang w:val="es-CO"/>
        </w:rPr>
        <w:t xml:space="preserve"> </w:t>
      </w:r>
      <w:r>
        <w:rPr>
          <w:lang w:val="es-CO"/>
        </w:rPr>
        <w:t>PRUEBAS DE DESEMPEÑO</w:t>
      </w:r>
      <w:bookmarkEnd w:id="387"/>
      <w:r>
        <w:rPr>
          <w:lang w:val="es-CO"/>
        </w:rPr>
        <w:t xml:space="preserve"> </w:t>
      </w:r>
    </w:p>
    <w:p w14:paraId="0F7013E8" w14:textId="5BA23180" w:rsidR="003E4CC9" w:rsidRDefault="00EB2B0E" w:rsidP="006179AF">
      <w:pPr>
        <w:jc w:val="both"/>
        <w:rPr>
          <w:lang w:val="es-CO"/>
        </w:rPr>
      </w:pPr>
      <w:r>
        <w:rPr>
          <w:lang w:val="es-CO"/>
        </w:rPr>
        <w:t xml:space="preserve">En esta sección </w:t>
      </w:r>
      <w:r w:rsidR="003E4CC9" w:rsidRPr="006179AF">
        <w:rPr>
          <w:lang w:val="es-CO"/>
        </w:rPr>
        <w:t xml:space="preserve">se decide hacer una evaluación preliminar de desempeño del algoritmo propuesto, </w:t>
      </w:r>
      <w:r w:rsidR="003A190E" w:rsidRPr="006179AF">
        <w:rPr>
          <w:lang w:val="es-CO"/>
        </w:rPr>
        <w:t xml:space="preserve">ejecutándose en dispositivos móviles con la intermediación de Boinc. </w:t>
      </w:r>
      <w:r>
        <w:rPr>
          <w:lang w:val="es-CO"/>
        </w:rPr>
        <w:t>S</w:t>
      </w:r>
      <w:r w:rsidR="003A190E" w:rsidRPr="006179AF">
        <w:rPr>
          <w:lang w:val="es-CO"/>
        </w:rPr>
        <w:t>e presenta un diseño experimental 2</w:t>
      </w:r>
      <w:r w:rsidR="003A190E" w:rsidRPr="006179AF">
        <w:rPr>
          <w:vertAlign w:val="superscript"/>
          <w:lang w:val="es-CO"/>
        </w:rPr>
        <w:t xml:space="preserve">k </w:t>
      </w:r>
      <w:r w:rsidR="003A190E" w:rsidRPr="006179AF">
        <w:rPr>
          <w:lang w:val="es-CO"/>
        </w:rPr>
        <w:t xml:space="preserve">que permite observar y </w:t>
      </w:r>
      <w:r w:rsidRPr="006179AF">
        <w:rPr>
          <w:lang w:val="es-CO"/>
        </w:rPr>
        <w:t>cuantificar cómo</w:t>
      </w:r>
      <w:r w:rsidR="003A190E" w:rsidRPr="006179AF">
        <w:rPr>
          <w:lang w:val="es-CO"/>
        </w:rPr>
        <w:t xml:space="preserve"> afecta un conjunto de factores el desempeño del algoritmo. Entre estos factores se en</w:t>
      </w:r>
      <w:r w:rsidR="006179AF">
        <w:rPr>
          <w:lang w:val="es-CO"/>
        </w:rPr>
        <w:t>cuentra el tipo de dispositivo (móvil o</w:t>
      </w:r>
      <w:r w:rsidR="003A190E" w:rsidRPr="006179AF">
        <w:rPr>
          <w:lang w:val="es-CO"/>
        </w:rPr>
        <w:t xml:space="preserve"> computador de escritorio), </w:t>
      </w:r>
      <w:r w:rsidR="00B85424">
        <w:rPr>
          <w:lang w:val="es-CO"/>
        </w:rPr>
        <w:t>la ubicación del servidor Boinc</w:t>
      </w:r>
      <w:r w:rsidR="00461E62">
        <w:rPr>
          <w:lang w:val="es-CO"/>
        </w:rPr>
        <w:t xml:space="preserve"> y </w:t>
      </w:r>
      <w:r w:rsidR="00B85424">
        <w:rPr>
          <w:lang w:val="es-CO"/>
        </w:rPr>
        <w:t>el</w:t>
      </w:r>
      <w:r w:rsidR="00461E62">
        <w:rPr>
          <w:lang w:val="es-CO"/>
        </w:rPr>
        <w:t xml:space="preserve"> grado de paralelizació</w:t>
      </w:r>
      <w:r w:rsidR="003A190E" w:rsidRPr="006179AF">
        <w:rPr>
          <w:lang w:val="es-CO"/>
        </w:rPr>
        <w:t>n, entre otros.</w:t>
      </w:r>
      <w:r w:rsidR="003A190E">
        <w:rPr>
          <w:lang w:val="es-CO"/>
        </w:rPr>
        <w:t xml:space="preserve"> </w:t>
      </w:r>
    </w:p>
    <w:p w14:paraId="68BB6A04" w14:textId="69EBB334" w:rsidR="0051359A" w:rsidRDefault="0051359A" w:rsidP="00B70135">
      <w:pPr>
        <w:pStyle w:val="Ttulo2"/>
        <w:numPr>
          <w:ilvl w:val="0"/>
          <w:numId w:val="36"/>
        </w:numPr>
        <w:rPr>
          <w:lang w:val="es-CO"/>
        </w:rPr>
      </w:pPr>
      <w:bookmarkStart w:id="388" w:name="_Toc467015903"/>
      <w:r>
        <w:rPr>
          <w:lang w:val="es-CO"/>
        </w:rPr>
        <w:t>Prueba Base</w:t>
      </w:r>
      <w:bookmarkEnd w:id="388"/>
    </w:p>
    <w:p w14:paraId="1B378B3E" w14:textId="513787BE" w:rsidR="005679F7" w:rsidRDefault="0051359A" w:rsidP="008D7E10">
      <w:pPr>
        <w:ind w:left="720"/>
        <w:jc w:val="both"/>
        <w:rPr>
          <w:lang w:val="es-CO"/>
        </w:rPr>
      </w:pPr>
      <w:r w:rsidRPr="0051359A">
        <w:rPr>
          <w:lang w:val="es-CO"/>
        </w:rPr>
        <w:t>Inicialmente se realizó una prueba base con un computador con si</w:t>
      </w:r>
      <w:r w:rsidR="003A190E">
        <w:rPr>
          <w:lang w:val="es-CO"/>
        </w:rPr>
        <w:t>stema operativo Linux x86</w:t>
      </w:r>
      <w:r w:rsidR="00461E62">
        <w:rPr>
          <w:lang w:val="es-CO"/>
        </w:rPr>
        <w:t>_64</w:t>
      </w:r>
      <w:r w:rsidR="003A190E">
        <w:rPr>
          <w:lang w:val="es-CO"/>
        </w:rPr>
        <w:t xml:space="preserve"> y</w:t>
      </w:r>
      <w:r w:rsidRPr="0051359A">
        <w:rPr>
          <w:lang w:val="es-CO"/>
        </w:rPr>
        <w:t xml:space="preserve"> procesador Intel Core i7-920XM 2.0 GHz</w:t>
      </w:r>
      <w:r w:rsidR="003A190E">
        <w:rPr>
          <w:lang w:val="es-CO"/>
        </w:rPr>
        <w:t xml:space="preserve"> con</w:t>
      </w:r>
      <w:r w:rsidRPr="0051359A">
        <w:rPr>
          <w:lang w:val="es-CO"/>
        </w:rPr>
        <w:t xml:space="preserve"> 8 N</w:t>
      </w:r>
      <w:r w:rsidR="00216399">
        <w:rPr>
          <w:lang w:val="es-CO"/>
        </w:rPr>
        <w:t>ú</w:t>
      </w:r>
      <w:r w:rsidRPr="0051359A">
        <w:rPr>
          <w:lang w:val="es-CO"/>
        </w:rPr>
        <w:t>cleos y 4 Gb de RAM. Para esta prueba no se utilizó la infraestructura de Boinc.</w:t>
      </w:r>
    </w:p>
    <w:p w14:paraId="01BA7A1F" w14:textId="4AA22D0C" w:rsidR="0051359A" w:rsidRPr="0051359A" w:rsidRDefault="0051359A" w:rsidP="008D7E10">
      <w:pPr>
        <w:ind w:left="720"/>
        <w:jc w:val="both"/>
        <w:rPr>
          <w:lang w:val="es-CO"/>
        </w:rPr>
      </w:pPr>
      <w:r w:rsidRPr="0051359A">
        <w:rPr>
          <w:lang w:val="es-CO"/>
        </w:rPr>
        <w:t xml:space="preserve">El objetivo de esta prueba fue </w:t>
      </w:r>
      <w:r w:rsidR="003A190E">
        <w:rPr>
          <w:lang w:val="es-CO"/>
        </w:rPr>
        <w:t xml:space="preserve">obtener un tiempo referencial </w:t>
      </w:r>
      <w:r w:rsidRPr="0051359A">
        <w:rPr>
          <w:lang w:val="es-CO"/>
        </w:rPr>
        <w:t xml:space="preserve">de ejecución del algoritmo </w:t>
      </w:r>
      <w:r w:rsidRPr="00E4433B">
        <w:rPr>
          <w:i/>
          <w:lang w:val="es-CO"/>
        </w:rPr>
        <w:t>SmoothingRecursiveGaussian</w:t>
      </w:r>
      <w:r w:rsidR="00575888">
        <w:rPr>
          <w:i/>
          <w:lang w:val="es-CO"/>
        </w:rPr>
        <w:t>Image</w:t>
      </w:r>
      <w:r w:rsidRPr="00E4433B">
        <w:rPr>
          <w:i/>
          <w:lang w:val="es-CO"/>
        </w:rPr>
        <w:t>Filter</w:t>
      </w:r>
      <w:r w:rsidRPr="0051359A">
        <w:rPr>
          <w:lang w:val="es-CO"/>
        </w:rPr>
        <w:t xml:space="preserve"> en un solo computador</w:t>
      </w:r>
      <w:r w:rsidR="00C2220A">
        <w:rPr>
          <w:lang w:val="es-CO"/>
        </w:rPr>
        <w:t xml:space="preserve"> de </w:t>
      </w:r>
      <w:r w:rsidR="00C2220A">
        <w:rPr>
          <w:lang w:val="es-CO"/>
        </w:rPr>
        <w:lastRenderedPageBreak/>
        <w:t>escritorio</w:t>
      </w:r>
      <w:r w:rsidRPr="0051359A">
        <w:rPr>
          <w:lang w:val="es-CO"/>
        </w:rPr>
        <w:t xml:space="preserve"> sobre una imagen en formato tiff de 301 Mb de tamaño. Esta misma imagen y algoritmo fueron los factores que no variaron en todas las pruebas realizadas</w:t>
      </w:r>
      <w:r w:rsidR="003A190E">
        <w:rPr>
          <w:lang w:val="es-CO"/>
        </w:rPr>
        <w:t xml:space="preserve"> y descritas en la próxima sección</w:t>
      </w:r>
      <w:r w:rsidRPr="0051359A">
        <w:rPr>
          <w:lang w:val="es-CO"/>
        </w:rPr>
        <w:t>.</w:t>
      </w:r>
      <w:r w:rsidR="00F62215">
        <w:rPr>
          <w:lang w:val="es-CO"/>
        </w:rPr>
        <w:t xml:space="preserve"> </w:t>
      </w:r>
      <w:r w:rsidRPr="0051359A">
        <w:rPr>
          <w:lang w:val="es-CO"/>
        </w:rPr>
        <w:t>El tiempo de ejecución de esta prueba fue de 49 minutos.</w:t>
      </w:r>
    </w:p>
    <w:p w14:paraId="42547721" w14:textId="77777777" w:rsidR="003A179E" w:rsidRPr="003A179E" w:rsidRDefault="003A179E" w:rsidP="00B70135">
      <w:pPr>
        <w:pStyle w:val="Ttulo2"/>
        <w:numPr>
          <w:ilvl w:val="0"/>
          <w:numId w:val="36"/>
        </w:numPr>
        <w:rPr>
          <w:lang w:val="es-CO"/>
        </w:rPr>
      </w:pPr>
      <w:bookmarkStart w:id="389" w:name="_Toc467015904"/>
      <w:r>
        <w:rPr>
          <w:lang w:val="es-CO"/>
        </w:rPr>
        <w:t>Experimento</w:t>
      </w:r>
      <w:bookmarkEnd w:id="389"/>
    </w:p>
    <w:p w14:paraId="5B5F19B4" w14:textId="42DBBD4A" w:rsidR="003A179E" w:rsidRPr="003A179E" w:rsidRDefault="003A179E" w:rsidP="00B70135">
      <w:pPr>
        <w:pStyle w:val="Ttulo3"/>
        <w:numPr>
          <w:ilvl w:val="1"/>
          <w:numId w:val="36"/>
        </w:numPr>
      </w:pPr>
      <w:bookmarkStart w:id="390" w:name="_Toc467015905"/>
      <w:r w:rsidRPr="00343902">
        <w:rPr>
          <w:lang w:val="es-ES"/>
        </w:rPr>
        <w:t>Diseño</w:t>
      </w:r>
      <w:r w:rsidRPr="003A179E">
        <w:t xml:space="preserve"> Factorial </w:t>
      </w:r>
      <m:oMath>
        <m:sSup>
          <m:sSupPr>
            <m:ctrlPr>
              <w:rPr>
                <w:rFonts w:ascii="Cambria Math" w:hAnsi="Cambria Math"/>
                <w:sz w:val="28"/>
                <w:szCs w:val="28"/>
              </w:rPr>
            </m:ctrlPr>
          </m:sSupPr>
          <m:e>
            <m:r>
              <m:rPr>
                <m:sty m:val="b"/>
              </m:rPr>
              <w:rPr>
                <w:rFonts w:ascii="Cambria Math" w:hAnsi="Cambria Math"/>
                <w:sz w:val="28"/>
                <w:szCs w:val="28"/>
              </w:rPr>
              <m:t>2</m:t>
            </m:r>
          </m:e>
          <m:sup>
            <m:r>
              <m:rPr>
                <m:sty m:val="bi"/>
              </m:rPr>
              <w:rPr>
                <w:rFonts w:ascii="Cambria Math" w:hAnsi="Cambria Math"/>
                <w:sz w:val="28"/>
                <w:szCs w:val="28"/>
              </w:rPr>
              <m:t>k</m:t>
            </m:r>
          </m:sup>
        </m:sSup>
      </m:oMath>
      <w:bookmarkEnd w:id="390"/>
    </w:p>
    <w:p w14:paraId="2CA480B2" w14:textId="4C599702" w:rsidR="003A179E" w:rsidRDefault="003A179E" w:rsidP="003A179E">
      <w:pPr>
        <w:ind w:left="1440"/>
        <w:jc w:val="both"/>
        <w:rPr>
          <w:lang w:val="es-CO"/>
        </w:rPr>
      </w:pPr>
      <w:r w:rsidRPr="004F3884">
        <w:rPr>
          <w:lang w:val="es-CO"/>
        </w:rPr>
        <w:t xml:space="preserve">El diseño experimental se utiliza para determinar el efecto o impacto que tienen k factores en una prueba de desempeño, cada uno de los cuales tiene 2 alternativas o niveles </w:t>
      </w:r>
      <w:r w:rsidRPr="004F3884">
        <w:rPr>
          <w:lang w:val="es-CO"/>
        </w:rPr>
        <w:fldChar w:fldCharType="begin"/>
      </w:r>
      <w:r w:rsidR="00AA0003">
        <w:rPr>
          <w:lang w:val="es-CO"/>
        </w:rPr>
        <w:instrText xml:space="preserve"> ADDIN ZOTERO_ITEM CSL_CITATION {"citationID":"6rboipvfo","properties":{"formattedCitation":"[89]","plainCitation":"[89]"},"citationItems":[{"id":1005,"uris":["http://zotero.org/groups/480308/items/PBW4ZDVR"],"uri":["http://zotero.org/groups/480308/items/PBW4ZDVR"],"itemData":{"id":1005,"type":"book","title":"The art of computer systems performance analysis, techniques for experimental design, measurement, simulation and modeling","publisher":"JSTOR","author":[{"family":"Bukh","given":"Per Nikolaj D"},{"family":"Jain","given":"Raj"}],"issued":{"date-parts":[["1992"]]}}}],"schema":"https://github.com/citation-style-language/schema/raw/master/csl-citation.json"} </w:instrText>
      </w:r>
      <w:r w:rsidRPr="004F3884">
        <w:rPr>
          <w:lang w:val="es-CO"/>
        </w:rPr>
        <w:fldChar w:fldCharType="separate"/>
      </w:r>
      <w:r w:rsidR="00AA0003">
        <w:t>[89]</w:t>
      </w:r>
      <w:r w:rsidRPr="004F3884">
        <w:rPr>
          <w:lang w:val="es-CO"/>
        </w:rPr>
        <w:fldChar w:fldCharType="end"/>
      </w:r>
      <w:r w:rsidRPr="004F3884">
        <w:rPr>
          <w:lang w:val="es-CO"/>
        </w:rPr>
        <w:t>.</w:t>
      </w:r>
      <w:r>
        <w:rPr>
          <w:lang w:val="es-CO"/>
        </w:rPr>
        <w:t xml:space="preserve"> Es un diseño experimental exploratorio y la idea es determinar qué factores tienen más influencia sobre la variable respuesta. Una vez determinados los factores es posible realizar más experimentos con un mayor número de niveles por factor. Este segundo grupo de experimentos está fuera del alcance de este trabajo.  </w:t>
      </w:r>
    </w:p>
    <w:p w14:paraId="3DE9EE3A" w14:textId="77777777" w:rsidR="003A179E" w:rsidRPr="004F3884" w:rsidRDefault="003A179E" w:rsidP="003A179E">
      <w:pPr>
        <w:ind w:left="1440"/>
        <w:jc w:val="both"/>
        <w:rPr>
          <w:lang w:val="es-CO"/>
        </w:rPr>
      </w:pPr>
      <w:r w:rsidRPr="004F3884">
        <w:rPr>
          <w:lang w:val="es-CO"/>
        </w:rPr>
        <w:t>En este caso se seleccionaron 4 factores relevantes para el proyecto</w:t>
      </w:r>
      <w:r>
        <w:rPr>
          <w:lang w:val="es-CO"/>
        </w:rPr>
        <w:t xml:space="preserve"> y la variable respuesta fue el tiempo total de ejecución del algoritmo. Cada factor tiene</w:t>
      </w:r>
      <w:r w:rsidRPr="004F3884">
        <w:rPr>
          <w:lang w:val="es-CO"/>
        </w:rPr>
        <w:t xml:space="preserve"> dos niveles cada uno etiquetados como -1 o 1. </w:t>
      </w:r>
      <w:r>
        <w:rPr>
          <w:lang w:val="es-CO"/>
        </w:rPr>
        <w:t xml:space="preserve">Los factores seleccionados </w:t>
      </w:r>
      <w:r w:rsidRPr="004F3884">
        <w:rPr>
          <w:lang w:val="es-CO"/>
        </w:rPr>
        <w:t>se explican a continuación:</w:t>
      </w:r>
    </w:p>
    <w:p w14:paraId="1711A6C5" w14:textId="26951D59" w:rsidR="005679F7" w:rsidRDefault="003A179E" w:rsidP="00E4089C">
      <w:pPr>
        <w:pStyle w:val="Prrafodelista"/>
        <w:numPr>
          <w:ilvl w:val="0"/>
          <w:numId w:val="37"/>
        </w:numPr>
        <w:rPr>
          <w:sz w:val="24"/>
          <w:szCs w:val="24"/>
          <w:lang w:val="es-CO"/>
        </w:rPr>
      </w:pPr>
      <w:r w:rsidRPr="005679F7">
        <w:rPr>
          <w:b/>
          <w:sz w:val="24"/>
          <w:szCs w:val="24"/>
          <w:lang w:val="es-CO"/>
        </w:rPr>
        <w:t>Dispositivos de procesamiento (móviles o fijos):</w:t>
      </w:r>
      <w:r w:rsidRPr="005679F7">
        <w:rPr>
          <w:sz w:val="24"/>
          <w:szCs w:val="24"/>
          <w:lang w:val="es-CO"/>
        </w:rPr>
        <w:t xml:space="preserve"> Este factor se refiere a las características técnicas que tienen los dispositivos que se encargaron de procesar los trabajos generados. Las características de las dos alternativas se representan en la tabla No. 2:</w:t>
      </w:r>
    </w:p>
    <w:p w14:paraId="4193B3B4" w14:textId="77777777" w:rsidR="00E4089C" w:rsidRPr="00E4089C" w:rsidRDefault="00E4089C" w:rsidP="00E4089C">
      <w:pPr>
        <w:pStyle w:val="Prrafodelista"/>
        <w:ind w:left="1800"/>
        <w:rPr>
          <w:sz w:val="24"/>
          <w:szCs w:val="24"/>
          <w:lang w:val="es-CO"/>
        </w:rPr>
      </w:pPr>
    </w:p>
    <w:tbl>
      <w:tblPr>
        <w:tblStyle w:val="GridTable4-Accent11"/>
        <w:tblW w:w="8681" w:type="dxa"/>
        <w:tblInd w:w="562" w:type="dxa"/>
        <w:tblLook w:val="04A0" w:firstRow="1" w:lastRow="0" w:firstColumn="1" w:lastColumn="0" w:noHBand="0" w:noVBand="1"/>
      </w:tblPr>
      <w:tblGrid>
        <w:gridCol w:w="1443"/>
        <w:gridCol w:w="1676"/>
        <w:gridCol w:w="1843"/>
        <w:gridCol w:w="1849"/>
        <w:gridCol w:w="1027"/>
        <w:gridCol w:w="843"/>
      </w:tblGrid>
      <w:tr w:rsidR="005679F7" w14:paraId="5C5C4FA1" w14:textId="77777777" w:rsidTr="005679F7">
        <w:trPr>
          <w:cnfStyle w:val="100000000000" w:firstRow="1" w:lastRow="0" w:firstColumn="0" w:lastColumn="0" w:oddVBand="0" w:evenVBand="0" w:oddHBand="0"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443" w:type="dxa"/>
            <w:tcBorders>
              <w:right w:val="single" w:sz="4" w:space="0" w:color="FFFFFF" w:themeColor="background1"/>
            </w:tcBorders>
            <w:vAlign w:val="center"/>
          </w:tcPr>
          <w:p w14:paraId="1C91A26D" w14:textId="77777777" w:rsidR="003A179E" w:rsidRPr="00C60D9A" w:rsidRDefault="003A179E" w:rsidP="003A179E">
            <w:pPr>
              <w:pStyle w:val="Prrafodelista"/>
              <w:ind w:left="0"/>
              <w:jc w:val="center"/>
              <w:rPr>
                <w:sz w:val="24"/>
                <w:szCs w:val="24"/>
                <w:lang w:val="es-CO"/>
              </w:rPr>
            </w:pPr>
            <w:r w:rsidRPr="00C60D9A">
              <w:rPr>
                <w:sz w:val="24"/>
                <w:szCs w:val="24"/>
                <w:lang w:val="es-CO"/>
              </w:rPr>
              <w:t>Número de Dispositivos</w:t>
            </w:r>
          </w:p>
        </w:tc>
        <w:tc>
          <w:tcPr>
            <w:tcW w:w="1676" w:type="dxa"/>
            <w:tcBorders>
              <w:left w:val="single" w:sz="4" w:space="0" w:color="FFFFFF" w:themeColor="background1"/>
              <w:right w:val="single" w:sz="4" w:space="0" w:color="FFFFFF" w:themeColor="background1"/>
            </w:tcBorders>
            <w:vAlign w:val="center"/>
          </w:tcPr>
          <w:p w14:paraId="1A10F176" w14:textId="77777777" w:rsidR="003A179E" w:rsidRPr="00C60D9A"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Arquitectura</w:t>
            </w:r>
          </w:p>
        </w:tc>
        <w:tc>
          <w:tcPr>
            <w:tcW w:w="1843" w:type="dxa"/>
            <w:tcBorders>
              <w:left w:val="single" w:sz="4" w:space="0" w:color="FFFFFF" w:themeColor="background1"/>
              <w:right w:val="single" w:sz="4" w:space="0" w:color="FFFFFF" w:themeColor="background1"/>
            </w:tcBorders>
            <w:vAlign w:val="center"/>
          </w:tcPr>
          <w:p w14:paraId="170C08BF" w14:textId="77777777" w:rsidR="003A179E" w:rsidRPr="00C60D9A"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Marca</w:t>
            </w:r>
          </w:p>
        </w:tc>
        <w:tc>
          <w:tcPr>
            <w:tcW w:w="1849" w:type="dxa"/>
            <w:tcBorders>
              <w:left w:val="single" w:sz="4" w:space="0" w:color="FFFFFF" w:themeColor="background1"/>
              <w:right w:val="single" w:sz="4" w:space="0" w:color="FFFFFF" w:themeColor="background1"/>
            </w:tcBorders>
            <w:vAlign w:val="center"/>
          </w:tcPr>
          <w:p w14:paraId="43B848CD" w14:textId="77777777" w:rsidR="003A179E" w:rsidRPr="00C60D9A"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CPU</w:t>
            </w:r>
          </w:p>
        </w:tc>
        <w:tc>
          <w:tcPr>
            <w:tcW w:w="1027" w:type="dxa"/>
            <w:tcBorders>
              <w:left w:val="single" w:sz="4" w:space="0" w:color="FFFFFF" w:themeColor="background1"/>
              <w:right w:val="single" w:sz="4" w:space="0" w:color="FFFFFF" w:themeColor="background1"/>
            </w:tcBorders>
            <w:vAlign w:val="center"/>
          </w:tcPr>
          <w:p w14:paraId="0FCDA9E8" w14:textId="77777777" w:rsidR="003A179E" w:rsidRPr="00C60D9A"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Núcleos</w:t>
            </w:r>
          </w:p>
        </w:tc>
        <w:tc>
          <w:tcPr>
            <w:tcW w:w="843" w:type="dxa"/>
            <w:tcBorders>
              <w:left w:val="single" w:sz="4" w:space="0" w:color="FFFFFF" w:themeColor="background1"/>
            </w:tcBorders>
            <w:vAlign w:val="center"/>
          </w:tcPr>
          <w:p w14:paraId="5FFBDD0E" w14:textId="77777777" w:rsidR="003A179E" w:rsidRPr="00C60D9A"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sz w:val="24"/>
                <w:szCs w:val="24"/>
                <w:lang w:val="es-CO"/>
              </w:rPr>
            </w:pPr>
            <w:r>
              <w:rPr>
                <w:sz w:val="24"/>
                <w:szCs w:val="24"/>
                <w:lang w:val="es-CO"/>
              </w:rPr>
              <w:t>RAM</w:t>
            </w:r>
          </w:p>
        </w:tc>
      </w:tr>
      <w:tr w:rsidR="005679F7" w14:paraId="6C99E19F" w14:textId="77777777" w:rsidTr="005679F7">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5C67C2C1" w14:textId="77777777" w:rsidR="003A179E" w:rsidRPr="00C60D9A" w:rsidRDefault="003A179E" w:rsidP="003A179E">
            <w:pPr>
              <w:pStyle w:val="Prrafodelista"/>
              <w:ind w:left="0"/>
              <w:jc w:val="center"/>
              <w:rPr>
                <w:b w:val="0"/>
                <w:sz w:val="24"/>
                <w:szCs w:val="24"/>
                <w:lang w:val="es-CO"/>
              </w:rPr>
            </w:pPr>
            <w:r>
              <w:rPr>
                <w:b w:val="0"/>
                <w:sz w:val="24"/>
                <w:szCs w:val="24"/>
                <w:lang w:val="es-CO"/>
              </w:rPr>
              <w:t>1</w:t>
            </w:r>
          </w:p>
        </w:tc>
        <w:tc>
          <w:tcPr>
            <w:tcW w:w="1676" w:type="dxa"/>
            <w:vAlign w:val="center"/>
          </w:tcPr>
          <w:p w14:paraId="13A75C34"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Linux x86</w:t>
            </w:r>
            <w:r>
              <w:rPr>
                <w:sz w:val="24"/>
                <w:szCs w:val="24"/>
                <w:lang w:val="es-CO"/>
              </w:rPr>
              <w:t>_64</w:t>
            </w:r>
          </w:p>
        </w:tc>
        <w:tc>
          <w:tcPr>
            <w:tcW w:w="1843" w:type="dxa"/>
            <w:vAlign w:val="center"/>
          </w:tcPr>
          <w:p w14:paraId="1688F48F" w14:textId="77777777" w:rsidR="003A179E" w:rsidRPr="0051511E"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51511E">
              <w:rPr>
                <w:sz w:val="24"/>
                <w:szCs w:val="24"/>
                <w:lang w:val="es-CO"/>
              </w:rPr>
              <w:t>Lenovo thinkPad W510</w:t>
            </w:r>
          </w:p>
        </w:tc>
        <w:tc>
          <w:tcPr>
            <w:tcW w:w="1849" w:type="dxa"/>
            <w:vAlign w:val="center"/>
          </w:tcPr>
          <w:p w14:paraId="1F1AD83C" w14:textId="77777777" w:rsidR="003A179E" w:rsidRPr="0051511E"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51511E">
              <w:rPr>
                <w:sz w:val="24"/>
                <w:szCs w:val="24"/>
              </w:rPr>
              <w:t>Intel Core i7-920XM 2.0 GHz</w:t>
            </w:r>
          </w:p>
        </w:tc>
        <w:tc>
          <w:tcPr>
            <w:tcW w:w="1027" w:type="dxa"/>
            <w:vAlign w:val="center"/>
          </w:tcPr>
          <w:p w14:paraId="63E637CF"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8</w:t>
            </w:r>
          </w:p>
        </w:tc>
        <w:tc>
          <w:tcPr>
            <w:tcW w:w="843" w:type="dxa"/>
            <w:vAlign w:val="center"/>
          </w:tcPr>
          <w:p w14:paraId="11F7DB04"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8 Gb</w:t>
            </w:r>
          </w:p>
        </w:tc>
      </w:tr>
      <w:tr w:rsidR="005679F7" w14:paraId="05DA9E0D" w14:textId="77777777" w:rsidTr="005679F7">
        <w:trPr>
          <w:trHeight w:val="909"/>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6671814D" w14:textId="77777777" w:rsidR="003A179E" w:rsidRPr="00C60D9A" w:rsidRDefault="003A179E" w:rsidP="003A179E">
            <w:pPr>
              <w:pStyle w:val="Prrafodelista"/>
              <w:ind w:left="0"/>
              <w:jc w:val="center"/>
              <w:rPr>
                <w:b w:val="0"/>
                <w:sz w:val="24"/>
                <w:szCs w:val="24"/>
                <w:lang w:val="es-CO"/>
              </w:rPr>
            </w:pPr>
            <w:r w:rsidRPr="00C60D9A">
              <w:rPr>
                <w:b w:val="0"/>
                <w:sz w:val="24"/>
                <w:szCs w:val="24"/>
                <w:lang w:val="es-CO"/>
              </w:rPr>
              <w:t>5</w:t>
            </w:r>
          </w:p>
        </w:tc>
        <w:tc>
          <w:tcPr>
            <w:tcW w:w="1676" w:type="dxa"/>
            <w:vAlign w:val="center"/>
          </w:tcPr>
          <w:p w14:paraId="2B7A6095"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Linux x86</w:t>
            </w:r>
            <w:r>
              <w:rPr>
                <w:sz w:val="24"/>
                <w:szCs w:val="24"/>
                <w:lang w:val="es-CO"/>
              </w:rPr>
              <w:t>_64</w:t>
            </w:r>
          </w:p>
        </w:tc>
        <w:tc>
          <w:tcPr>
            <w:tcW w:w="1843" w:type="dxa"/>
            <w:vAlign w:val="center"/>
          </w:tcPr>
          <w:p w14:paraId="10D80667" w14:textId="77777777" w:rsidR="003A179E"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Lenovo</w:t>
            </w:r>
          </w:p>
          <w:p w14:paraId="4A7A61D4"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B93DD7">
              <w:rPr>
                <w:sz w:val="24"/>
                <w:szCs w:val="24"/>
                <w:lang w:val="es-CO"/>
              </w:rPr>
              <w:t>ThinkCentre Serie M</w:t>
            </w:r>
          </w:p>
        </w:tc>
        <w:tc>
          <w:tcPr>
            <w:tcW w:w="1849" w:type="dxa"/>
            <w:vAlign w:val="center"/>
          </w:tcPr>
          <w:p w14:paraId="5407D5A2"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core i7-6700T 2.8GHz</w:t>
            </w:r>
          </w:p>
        </w:tc>
        <w:tc>
          <w:tcPr>
            <w:tcW w:w="1027" w:type="dxa"/>
            <w:vAlign w:val="center"/>
          </w:tcPr>
          <w:p w14:paraId="4B9B9CF7"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8</w:t>
            </w:r>
          </w:p>
        </w:tc>
        <w:tc>
          <w:tcPr>
            <w:tcW w:w="843" w:type="dxa"/>
            <w:vAlign w:val="center"/>
          </w:tcPr>
          <w:p w14:paraId="2BE185E6"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8 Gb</w:t>
            </w:r>
          </w:p>
        </w:tc>
      </w:tr>
      <w:tr w:rsidR="005679F7" w14:paraId="31881DA2" w14:textId="77777777" w:rsidTr="005679F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2EEE15DE" w14:textId="77777777" w:rsidR="003A179E" w:rsidRPr="00C60D9A" w:rsidRDefault="003A179E" w:rsidP="003A179E">
            <w:pPr>
              <w:pStyle w:val="Prrafodelista"/>
              <w:ind w:left="0"/>
              <w:jc w:val="center"/>
              <w:rPr>
                <w:b w:val="0"/>
                <w:sz w:val="24"/>
                <w:szCs w:val="24"/>
                <w:lang w:val="es-CO"/>
              </w:rPr>
            </w:pPr>
            <w:r>
              <w:rPr>
                <w:b w:val="0"/>
                <w:sz w:val="24"/>
                <w:szCs w:val="24"/>
                <w:lang w:val="es-CO"/>
              </w:rPr>
              <w:t>4</w:t>
            </w:r>
          </w:p>
        </w:tc>
        <w:tc>
          <w:tcPr>
            <w:tcW w:w="1676" w:type="dxa"/>
            <w:vAlign w:val="center"/>
          </w:tcPr>
          <w:p w14:paraId="7EC9A183"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C60D9A">
              <w:rPr>
                <w:sz w:val="24"/>
                <w:szCs w:val="24"/>
                <w:lang w:val="es-CO"/>
              </w:rPr>
              <w:t>Android ARM</w:t>
            </w:r>
            <w:r>
              <w:rPr>
                <w:sz w:val="24"/>
                <w:szCs w:val="24"/>
                <w:lang w:val="es-CO"/>
              </w:rPr>
              <w:t>v7</w:t>
            </w:r>
          </w:p>
        </w:tc>
        <w:tc>
          <w:tcPr>
            <w:tcW w:w="1843" w:type="dxa"/>
            <w:vAlign w:val="center"/>
          </w:tcPr>
          <w:p w14:paraId="184623D1" w14:textId="25CFC44D" w:rsidR="003A179E" w:rsidRPr="00C60D9A" w:rsidRDefault="003A179E" w:rsidP="00606F9A">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606F9A">
              <w:rPr>
                <w:sz w:val="24"/>
                <w:szCs w:val="24"/>
                <w:u w:val="single"/>
                <w:lang w:val="es-CO"/>
              </w:rPr>
              <w:t>Samsu</w:t>
            </w:r>
            <w:r w:rsidR="00606F9A" w:rsidRPr="00606F9A">
              <w:rPr>
                <w:sz w:val="24"/>
                <w:szCs w:val="24"/>
                <w:u w:val="single"/>
                <w:lang w:val="es-CO"/>
              </w:rPr>
              <w:t>n</w:t>
            </w:r>
            <w:bookmarkStart w:id="391" w:name="_GoBack"/>
            <w:bookmarkEnd w:id="391"/>
            <w:r w:rsidRPr="00606F9A">
              <w:rPr>
                <w:sz w:val="24"/>
                <w:szCs w:val="24"/>
                <w:u w:val="single"/>
                <w:lang w:val="es-CO"/>
              </w:rPr>
              <w:t>g</w:t>
            </w:r>
            <w:r w:rsidRPr="004F3884">
              <w:rPr>
                <w:sz w:val="24"/>
                <w:szCs w:val="24"/>
                <w:lang w:val="es-CO"/>
              </w:rPr>
              <w:t xml:space="preserve"> Galaxy S4</w:t>
            </w:r>
          </w:p>
        </w:tc>
        <w:tc>
          <w:tcPr>
            <w:tcW w:w="1849" w:type="dxa"/>
            <w:vAlign w:val="center"/>
          </w:tcPr>
          <w:p w14:paraId="55D8BAE7"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sidRPr="004F3884">
              <w:rPr>
                <w:sz w:val="24"/>
                <w:szCs w:val="24"/>
                <w:lang w:val="es-CO"/>
              </w:rPr>
              <w:t>Quad-core 1.9 GHz Krait 300</w:t>
            </w:r>
          </w:p>
        </w:tc>
        <w:tc>
          <w:tcPr>
            <w:tcW w:w="1027" w:type="dxa"/>
            <w:vAlign w:val="center"/>
          </w:tcPr>
          <w:p w14:paraId="76870FAC"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Pr>
                <w:sz w:val="24"/>
                <w:szCs w:val="24"/>
                <w:lang w:val="es-CO"/>
              </w:rPr>
              <w:t>4</w:t>
            </w:r>
          </w:p>
        </w:tc>
        <w:tc>
          <w:tcPr>
            <w:tcW w:w="843" w:type="dxa"/>
            <w:vAlign w:val="center"/>
          </w:tcPr>
          <w:p w14:paraId="36713EEF" w14:textId="77777777" w:rsidR="003A179E" w:rsidRPr="00C60D9A" w:rsidRDefault="003A179E" w:rsidP="003A179E">
            <w:pPr>
              <w:pStyle w:val="Prrafodelista"/>
              <w:ind w:left="0"/>
              <w:jc w:val="center"/>
              <w:cnfStyle w:val="000000100000" w:firstRow="0" w:lastRow="0" w:firstColumn="0" w:lastColumn="0" w:oddVBand="0" w:evenVBand="0" w:oddHBand="1" w:evenHBand="0" w:firstRowFirstColumn="0" w:firstRowLastColumn="0" w:lastRowFirstColumn="0" w:lastRowLastColumn="0"/>
              <w:rPr>
                <w:sz w:val="24"/>
                <w:szCs w:val="24"/>
                <w:lang w:val="es-CO"/>
              </w:rPr>
            </w:pPr>
            <w:r>
              <w:rPr>
                <w:sz w:val="24"/>
                <w:szCs w:val="24"/>
                <w:lang w:val="es-CO"/>
              </w:rPr>
              <w:t>2 Gb</w:t>
            </w:r>
          </w:p>
        </w:tc>
      </w:tr>
      <w:tr w:rsidR="005679F7" w14:paraId="109E2797" w14:textId="77777777" w:rsidTr="005679F7">
        <w:trPr>
          <w:trHeight w:val="541"/>
        </w:trPr>
        <w:tc>
          <w:tcPr>
            <w:cnfStyle w:val="001000000000" w:firstRow="0" w:lastRow="0" w:firstColumn="1" w:lastColumn="0" w:oddVBand="0" w:evenVBand="0" w:oddHBand="0" w:evenHBand="0" w:firstRowFirstColumn="0" w:firstRowLastColumn="0" w:lastRowFirstColumn="0" w:lastRowLastColumn="0"/>
            <w:tcW w:w="1443" w:type="dxa"/>
            <w:vAlign w:val="center"/>
          </w:tcPr>
          <w:p w14:paraId="4DE59C47" w14:textId="77777777" w:rsidR="003A179E" w:rsidRDefault="003A179E" w:rsidP="003A179E">
            <w:pPr>
              <w:pStyle w:val="Prrafodelista"/>
              <w:ind w:left="0"/>
              <w:jc w:val="center"/>
              <w:rPr>
                <w:b w:val="0"/>
                <w:sz w:val="24"/>
                <w:szCs w:val="24"/>
                <w:lang w:val="es-CO"/>
              </w:rPr>
            </w:pPr>
            <w:r>
              <w:rPr>
                <w:b w:val="0"/>
                <w:sz w:val="24"/>
                <w:szCs w:val="24"/>
                <w:lang w:val="es-CO"/>
              </w:rPr>
              <w:t>1</w:t>
            </w:r>
          </w:p>
        </w:tc>
        <w:tc>
          <w:tcPr>
            <w:tcW w:w="1676" w:type="dxa"/>
            <w:vAlign w:val="center"/>
          </w:tcPr>
          <w:p w14:paraId="7CA9341E" w14:textId="77777777" w:rsidR="003A179E" w:rsidRPr="00C60D9A"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C60D9A">
              <w:rPr>
                <w:sz w:val="24"/>
                <w:szCs w:val="24"/>
                <w:lang w:val="es-CO"/>
              </w:rPr>
              <w:t>Android ARM</w:t>
            </w:r>
            <w:r>
              <w:rPr>
                <w:sz w:val="24"/>
                <w:szCs w:val="24"/>
                <w:lang w:val="es-CO"/>
              </w:rPr>
              <w:t>v7</w:t>
            </w:r>
          </w:p>
        </w:tc>
        <w:tc>
          <w:tcPr>
            <w:tcW w:w="1843" w:type="dxa"/>
            <w:vAlign w:val="center"/>
          </w:tcPr>
          <w:p w14:paraId="02416B6C" w14:textId="77777777" w:rsidR="003A179E" w:rsidRPr="004F3884"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4F3884">
              <w:rPr>
                <w:sz w:val="24"/>
                <w:szCs w:val="24"/>
                <w:lang w:val="es-CO"/>
              </w:rPr>
              <w:t>Nexus 4</w:t>
            </w:r>
          </w:p>
        </w:tc>
        <w:tc>
          <w:tcPr>
            <w:tcW w:w="1849" w:type="dxa"/>
            <w:vAlign w:val="center"/>
          </w:tcPr>
          <w:p w14:paraId="22C2BFEA" w14:textId="77777777" w:rsidR="003A179E" w:rsidRPr="004F3884"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sidRPr="004F3884">
              <w:rPr>
                <w:sz w:val="24"/>
                <w:szCs w:val="24"/>
                <w:lang w:val="es-CO"/>
              </w:rPr>
              <w:t xml:space="preserve">Quad-core </w:t>
            </w:r>
            <w:r>
              <w:rPr>
                <w:sz w:val="24"/>
                <w:szCs w:val="24"/>
                <w:lang w:val="es-CO"/>
              </w:rPr>
              <w:t xml:space="preserve">1.5 GHz </w:t>
            </w:r>
            <w:r w:rsidRPr="004F3884">
              <w:rPr>
                <w:sz w:val="24"/>
                <w:szCs w:val="24"/>
                <w:lang w:val="es-CO"/>
              </w:rPr>
              <w:t>Krait,</w:t>
            </w:r>
          </w:p>
        </w:tc>
        <w:tc>
          <w:tcPr>
            <w:tcW w:w="1027" w:type="dxa"/>
            <w:vAlign w:val="center"/>
          </w:tcPr>
          <w:p w14:paraId="244937E6" w14:textId="77777777" w:rsidR="003A179E"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4</w:t>
            </w:r>
          </w:p>
        </w:tc>
        <w:tc>
          <w:tcPr>
            <w:tcW w:w="843" w:type="dxa"/>
            <w:vAlign w:val="center"/>
          </w:tcPr>
          <w:p w14:paraId="27F22C67" w14:textId="77777777" w:rsidR="003A179E" w:rsidRDefault="003A179E" w:rsidP="003A179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sz w:val="24"/>
                <w:szCs w:val="24"/>
                <w:lang w:val="es-CO"/>
              </w:rPr>
            </w:pPr>
            <w:r>
              <w:rPr>
                <w:sz w:val="24"/>
                <w:szCs w:val="24"/>
                <w:lang w:val="es-CO"/>
              </w:rPr>
              <w:t>2 Gb</w:t>
            </w:r>
          </w:p>
        </w:tc>
      </w:tr>
    </w:tbl>
    <w:p w14:paraId="1E6179DD" w14:textId="77777777" w:rsidR="003A179E" w:rsidRPr="00C60D9A" w:rsidRDefault="003A179E" w:rsidP="003A179E">
      <w:pPr>
        <w:pStyle w:val="Descripcin"/>
        <w:ind w:left="1080" w:firstLine="360"/>
        <w:jc w:val="center"/>
        <w:rPr>
          <w:sz w:val="24"/>
          <w:szCs w:val="24"/>
          <w:lang w:val="es-CO"/>
        </w:rPr>
      </w:pPr>
      <w:bookmarkStart w:id="392" w:name="_Toc467012660"/>
      <w:r w:rsidRPr="00C60D9A">
        <w:rPr>
          <w:lang w:val="es-CO"/>
        </w:rPr>
        <w:t xml:space="preserve">Tabla </w:t>
      </w:r>
      <w:r w:rsidRPr="00C60D9A">
        <w:rPr>
          <w:lang w:val="es-CO"/>
        </w:rPr>
        <w:fldChar w:fldCharType="begin"/>
      </w:r>
      <w:r w:rsidRPr="00C60D9A">
        <w:rPr>
          <w:lang w:val="es-CO"/>
        </w:rPr>
        <w:instrText xml:space="preserve"> SEQ Tabla \* ARABIC </w:instrText>
      </w:r>
      <w:r w:rsidRPr="00C60D9A">
        <w:rPr>
          <w:lang w:val="es-CO"/>
        </w:rPr>
        <w:fldChar w:fldCharType="separate"/>
      </w:r>
      <w:r w:rsidR="00606F9A">
        <w:rPr>
          <w:noProof/>
          <w:lang w:val="es-CO"/>
        </w:rPr>
        <w:t>2</w:t>
      </w:r>
      <w:r w:rsidRPr="00C60D9A">
        <w:rPr>
          <w:lang w:val="es-CO"/>
        </w:rPr>
        <w:fldChar w:fldCharType="end"/>
      </w:r>
      <w:r w:rsidRPr="00C60D9A">
        <w:rPr>
          <w:lang w:val="es-CO"/>
        </w:rPr>
        <w:t xml:space="preserve">. Características técnicas de los dispositivos usados </w:t>
      </w:r>
      <w:r>
        <w:rPr>
          <w:lang w:val="es-CO"/>
        </w:rPr>
        <w:t xml:space="preserve">para </w:t>
      </w:r>
      <w:r w:rsidRPr="00C60D9A">
        <w:rPr>
          <w:lang w:val="es-CO"/>
        </w:rPr>
        <w:t>pruebas</w:t>
      </w:r>
      <w:r>
        <w:rPr>
          <w:lang w:val="es-CO"/>
        </w:rPr>
        <w:t>.</w:t>
      </w:r>
      <w:bookmarkEnd w:id="392"/>
    </w:p>
    <w:p w14:paraId="1C8CDAFE" w14:textId="17202C5F" w:rsidR="003A179E" w:rsidRPr="004F3884" w:rsidRDefault="003A179E" w:rsidP="00B70135">
      <w:pPr>
        <w:pStyle w:val="Prrafodelista"/>
        <w:numPr>
          <w:ilvl w:val="0"/>
          <w:numId w:val="37"/>
        </w:numPr>
        <w:rPr>
          <w:sz w:val="24"/>
          <w:szCs w:val="24"/>
          <w:lang w:val="es-CO"/>
        </w:rPr>
      </w:pPr>
      <w:r w:rsidRPr="004F3884">
        <w:rPr>
          <w:b/>
          <w:sz w:val="24"/>
          <w:szCs w:val="24"/>
          <w:lang w:val="es-CO"/>
        </w:rPr>
        <w:lastRenderedPageBreak/>
        <w:t>Grado de paralelismo:</w:t>
      </w:r>
      <w:r w:rsidRPr="004F3884">
        <w:rPr>
          <w:sz w:val="24"/>
          <w:szCs w:val="24"/>
          <w:lang w:val="es-CO"/>
        </w:rPr>
        <w:t xml:space="preserve"> Este factor indica el número de regiones en las que se dividió la imagen original y en este caso indica el número de trabajos necesarios para completar el procesamiento total de la imagen. Las dos alternativas fueron </w:t>
      </w:r>
      <w:r>
        <w:rPr>
          <w:sz w:val="24"/>
          <w:szCs w:val="24"/>
          <w:lang w:val="es-CO"/>
        </w:rPr>
        <w:t xml:space="preserve">450 y </w:t>
      </w:r>
      <w:r w:rsidR="00256548" w:rsidRPr="004F3884">
        <w:rPr>
          <w:sz w:val="24"/>
          <w:szCs w:val="24"/>
          <w:lang w:val="es-CO"/>
        </w:rPr>
        <w:t>1000 trabajos</w:t>
      </w:r>
      <w:r>
        <w:rPr>
          <w:sz w:val="24"/>
          <w:szCs w:val="24"/>
          <w:lang w:val="es-CO"/>
        </w:rPr>
        <w:t>, teniendo por cada trabajo una imagen de 2Mb y 900Kb respectivamente</w:t>
      </w:r>
      <w:r w:rsidRPr="004F3884">
        <w:rPr>
          <w:sz w:val="24"/>
          <w:szCs w:val="24"/>
          <w:lang w:val="es-CO"/>
        </w:rPr>
        <w:t>.</w:t>
      </w:r>
    </w:p>
    <w:p w14:paraId="62BA1598" w14:textId="77777777" w:rsidR="003A179E" w:rsidRPr="004F3884" w:rsidRDefault="003A179E" w:rsidP="00B70135">
      <w:pPr>
        <w:pStyle w:val="Prrafodelista"/>
        <w:numPr>
          <w:ilvl w:val="0"/>
          <w:numId w:val="37"/>
        </w:numPr>
        <w:rPr>
          <w:b/>
          <w:sz w:val="24"/>
          <w:szCs w:val="24"/>
          <w:lang w:val="es-CO"/>
        </w:rPr>
      </w:pPr>
      <w:r w:rsidRPr="004F3884">
        <w:rPr>
          <w:b/>
          <w:sz w:val="24"/>
          <w:szCs w:val="24"/>
          <w:lang w:val="es-CO"/>
        </w:rPr>
        <w:t xml:space="preserve">Redundancia: </w:t>
      </w:r>
      <w:r w:rsidRPr="004F3884">
        <w:rPr>
          <w:sz w:val="24"/>
          <w:szCs w:val="24"/>
          <w:lang w:val="es-CO"/>
        </w:rPr>
        <w:t>Con este factor se especifican cuantos resultados son necesarios para que un trabajo sea completado satisfactoriamente. Esto se hace con el objetivo de confirmar que un resultado es correcto al comparar resultados de la misma región procesados por diferentes clientes, usualmente es necesario cuando no se confía plenamente en los clientes. Para este factor se utilizaron los valores 1 y 2 resultados necesarios para aceptar una respuesta.</w:t>
      </w:r>
      <w:r>
        <w:rPr>
          <w:sz w:val="24"/>
          <w:szCs w:val="24"/>
          <w:lang w:val="es-CO"/>
        </w:rPr>
        <w:t xml:space="preserve"> Se tomaron estos dos factores para representar 2 escenarios: el primero donde las maquinas le pertenecen a la organización que genera los trabajos y confían en sus resultados y el segundo donde no se conoce la procedencia de los dispositivos y por esto se requieren al menos 2 resultados que se comparan y se consideran validos solo si son idénticos. </w:t>
      </w:r>
    </w:p>
    <w:p w14:paraId="17DB4176" w14:textId="77777777" w:rsidR="003A179E" w:rsidRPr="00B9353E" w:rsidRDefault="003A179E" w:rsidP="00B70135">
      <w:pPr>
        <w:pStyle w:val="Prrafodelista"/>
        <w:numPr>
          <w:ilvl w:val="0"/>
          <w:numId w:val="37"/>
        </w:numPr>
        <w:rPr>
          <w:b/>
          <w:sz w:val="24"/>
          <w:szCs w:val="24"/>
          <w:lang w:val="es-CO"/>
        </w:rPr>
      </w:pPr>
      <w:r w:rsidRPr="004F3884">
        <w:rPr>
          <w:b/>
          <w:sz w:val="24"/>
          <w:szCs w:val="24"/>
          <w:lang w:val="es-CO"/>
        </w:rPr>
        <w:t xml:space="preserve">Ubicación Servidor: </w:t>
      </w:r>
      <w:r w:rsidRPr="004F3884">
        <w:rPr>
          <w:sz w:val="24"/>
          <w:szCs w:val="24"/>
          <w:lang w:val="es-CO"/>
        </w:rPr>
        <w:t xml:space="preserve">En este factor se buscaba determinar el impacto de la latencia al ubicar el servidor Boinc en la red local de los dispositivos de procesamiento o en una red remota. Para el servidor remoto se utilizó un servicio provisto por AWS (Amazon Web Services) con </w:t>
      </w:r>
      <w:r>
        <w:rPr>
          <w:sz w:val="24"/>
          <w:szCs w:val="24"/>
          <w:lang w:val="es-CO"/>
        </w:rPr>
        <w:t>Ubuntu 14.04, 1Gb de RAM, 1 VCPU y 10Gb de disco de estado sólido y para el servidor local se utilizó un computador con Ubuntu 14.04, 4Gb de RAM, 8 CPUs y 50Gb de disco duro</w:t>
      </w:r>
      <w:r w:rsidRPr="004F3884">
        <w:rPr>
          <w:sz w:val="24"/>
          <w:szCs w:val="24"/>
          <w:lang w:val="es-CO"/>
        </w:rPr>
        <w:t>.</w:t>
      </w:r>
    </w:p>
    <w:p w14:paraId="12BE2E87" w14:textId="5A61C819" w:rsidR="003A179E" w:rsidRDefault="003A179E" w:rsidP="00E4089C">
      <w:pPr>
        <w:ind w:left="720"/>
        <w:jc w:val="both"/>
        <w:rPr>
          <w:lang w:val="es-CO"/>
        </w:rPr>
      </w:pPr>
      <w:r>
        <w:rPr>
          <w:lang w:val="es-CO"/>
        </w:rPr>
        <w:t>Los</w:t>
      </w:r>
      <w:r w:rsidRPr="00B9353E">
        <w:rPr>
          <w:lang w:val="es-CO"/>
        </w:rPr>
        <w:t xml:space="preserve"> factores </w:t>
      </w:r>
      <w:r>
        <w:rPr>
          <w:lang w:val="es-CO"/>
        </w:rPr>
        <w:t xml:space="preserve">anteriormente descritos y sus alternativas </w:t>
      </w:r>
      <w:r w:rsidRPr="00B9353E">
        <w:rPr>
          <w:lang w:val="es-CO"/>
        </w:rPr>
        <w:t>se resumen en la tabla No. 3</w:t>
      </w:r>
      <w:r>
        <w:rPr>
          <w:lang w:val="es-CO"/>
        </w:rPr>
        <w:t>.</w:t>
      </w:r>
    </w:p>
    <w:p w14:paraId="1D3CC337" w14:textId="77777777" w:rsidR="00E4089C" w:rsidRDefault="00E4089C" w:rsidP="00E4089C">
      <w:pPr>
        <w:ind w:left="720"/>
        <w:jc w:val="both"/>
        <w:rPr>
          <w:lang w:val="es-CO"/>
        </w:rPr>
      </w:pPr>
    </w:p>
    <w:p w14:paraId="385D68FE" w14:textId="77777777" w:rsidR="00E4089C" w:rsidRDefault="00E4089C" w:rsidP="00E4089C">
      <w:pPr>
        <w:ind w:left="720"/>
        <w:jc w:val="both"/>
        <w:rPr>
          <w:lang w:val="es-CO"/>
        </w:rPr>
      </w:pPr>
    </w:p>
    <w:p w14:paraId="72919E1B" w14:textId="77777777" w:rsidR="00E4089C" w:rsidRDefault="00E4089C" w:rsidP="00E4089C">
      <w:pPr>
        <w:ind w:left="720"/>
        <w:jc w:val="both"/>
        <w:rPr>
          <w:lang w:val="es-CO"/>
        </w:rPr>
      </w:pPr>
    </w:p>
    <w:p w14:paraId="576B56BC" w14:textId="77777777" w:rsidR="00E4089C" w:rsidRDefault="00E4089C" w:rsidP="00E4089C">
      <w:pPr>
        <w:ind w:left="720"/>
        <w:jc w:val="both"/>
        <w:rPr>
          <w:lang w:val="es-CO"/>
        </w:rPr>
      </w:pPr>
    </w:p>
    <w:p w14:paraId="4BEB5DE9" w14:textId="77777777" w:rsidR="00E4089C" w:rsidRDefault="00E4089C" w:rsidP="00E4089C">
      <w:pPr>
        <w:ind w:left="720"/>
        <w:jc w:val="both"/>
        <w:rPr>
          <w:lang w:val="es-CO"/>
        </w:rPr>
      </w:pPr>
    </w:p>
    <w:p w14:paraId="1F7E97E7" w14:textId="77777777" w:rsidR="00E4089C" w:rsidRDefault="00E4089C" w:rsidP="00E4089C">
      <w:pPr>
        <w:ind w:left="720"/>
        <w:jc w:val="both"/>
        <w:rPr>
          <w:lang w:val="es-CO"/>
        </w:rPr>
      </w:pPr>
    </w:p>
    <w:p w14:paraId="56962DBE" w14:textId="77777777" w:rsidR="00E4089C" w:rsidRDefault="00E4089C" w:rsidP="00E4089C">
      <w:pPr>
        <w:ind w:left="720"/>
        <w:jc w:val="both"/>
        <w:rPr>
          <w:lang w:val="es-CO"/>
        </w:rPr>
      </w:pPr>
    </w:p>
    <w:p w14:paraId="5A65AE09" w14:textId="77777777" w:rsidR="00E4089C" w:rsidRDefault="00E4089C" w:rsidP="00E4089C">
      <w:pPr>
        <w:ind w:left="720"/>
        <w:jc w:val="both"/>
        <w:rPr>
          <w:lang w:val="es-CO"/>
        </w:rPr>
      </w:pPr>
    </w:p>
    <w:p w14:paraId="09D26B36" w14:textId="77777777" w:rsidR="00E4089C" w:rsidRPr="00E4089C" w:rsidRDefault="00E4089C" w:rsidP="00E4089C">
      <w:pPr>
        <w:ind w:left="720"/>
        <w:jc w:val="both"/>
        <w:rPr>
          <w:lang w:val="es-CO"/>
        </w:rPr>
      </w:pPr>
    </w:p>
    <w:tbl>
      <w:tblPr>
        <w:tblStyle w:val="Tabladecuadrcula4-nfasis11"/>
        <w:tblW w:w="7763" w:type="dxa"/>
        <w:tblInd w:w="905" w:type="dxa"/>
        <w:tblLook w:val="06A0" w:firstRow="1" w:lastRow="0" w:firstColumn="1" w:lastColumn="0" w:noHBand="1" w:noVBand="1"/>
      </w:tblPr>
      <w:tblGrid>
        <w:gridCol w:w="2597"/>
        <w:gridCol w:w="2252"/>
        <w:gridCol w:w="2914"/>
      </w:tblGrid>
      <w:tr w:rsidR="003A179E" w14:paraId="130DAA7A" w14:textId="77777777" w:rsidTr="003A179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597" w:type="dxa"/>
            <w:tcBorders>
              <w:right w:val="single" w:sz="4" w:space="0" w:color="FFFFFF" w:themeColor="background1"/>
            </w:tcBorders>
            <w:vAlign w:val="center"/>
          </w:tcPr>
          <w:p w14:paraId="250BBC46" w14:textId="77777777" w:rsidR="003A179E" w:rsidRPr="00F1024D" w:rsidRDefault="003A179E" w:rsidP="003A179E">
            <w:pPr>
              <w:pStyle w:val="Prrafodelista"/>
              <w:ind w:left="0"/>
              <w:jc w:val="center"/>
              <w:rPr>
                <w:lang w:val="es-CO"/>
              </w:rPr>
            </w:pPr>
            <w:r w:rsidRPr="00F1024D">
              <w:rPr>
                <w:lang w:val="es-CO"/>
              </w:rPr>
              <w:lastRenderedPageBreak/>
              <w:t>Factor</w:t>
            </w:r>
          </w:p>
        </w:tc>
        <w:tc>
          <w:tcPr>
            <w:tcW w:w="2252" w:type="dxa"/>
            <w:tcBorders>
              <w:left w:val="single" w:sz="4" w:space="0" w:color="FFFFFF" w:themeColor="background1"/>
              <w:right w:val="single" w:sz="4" w:space="0" w:color="FFFFFF" w:themeColor="background1"/>
            </w:tcBorders>
            <w:vAlign w:val="center"/>
          </w:tcPr>
          <w:p w14:paraId="4E428AFE" w14:textId="77777777" w:rsidR="003A179E" w:rsidRPr="00F1024D"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CO"/>
              </w:rPr>
            </w:pPr>
            <w:r w:rsidRPr="00F1024D">
              <w:rPr>
                <w:lang w:val="es-CO"/>
              </w:rPr>
              <w:t>Nivel -1</w:t>
            </w:r>
          </w:p>
        </w:tc>
        <w:tc>
          <w:tcPr>
            <w:tcW w:w="0" w:type="auto"/>
            <w:tcBorders>
              <w:left w:val="single" w:sz="4" w:space="0" w:color="FFFFFF" w:themeColor="background1"/>
            </w:tcBorders>
            <w:vAlign w:val="bottom"/>
          </w:tcPr>
          <w:p w14:paraId="69DB09A3" w14:textId="77777777" w:rsidR="003A179E" w:rsidRPr="00F1024D" w:rsidRDefault="003A179E" w:rsidP="003A179E">
            <w:pPr>
              <w:pStyle w:val="Prrafodelista"/>
              <w:ind w:left="0"/>
              <w:jc w:val="center"/>
              <w:cnfStyle w:val="100000000000" w:firstRow="1" w:lastRow="0" w:firstColumn="0" w:lastColumn="0" w:oddVBand="0" w:evenVBand="0" w:oddHBand="0" w:evenHBand="0" w:firstRowFirstColumn="0" w:firstRowLastColumn="0" w:lastRowFirstColumn="0" w:lastRowLastColumn="0"/>
              <w:rPr>
                <w:lang w:val="es-CO"/>
              </w:rPr>
            </w:pPr>
            <w:r w:rsidRPr="00F1024D">
              <w:rPr>
                <w:lang w:val="es-CO"/>
              </w:rPr>
              <w:t>Nivel 1</w:t>
            </w:r>
          </w:p>
        </w:tc>
      </w:tr>
      <w:tr w:rsidR="003A179E" w14:paraId="7D92D816" w14:textId="77777777" w:rsidTr="00E4089C">
        <w:trPr>
          <w:trHeight w:val="737"/>
        </w:trPr>
        <w:tc>
          <w:tcPr>
            <w:cnfStyle w:val="001000000000" w:firstRow="0" w:lastRow="0" w:firstColumn="1" w:lastColumn="0" w:oddVBand="0" w:evenVBand="0" w:oddHBand="0" w:evenHBand="0" w:firstRowFirstColumn="0" w:firstRowLastColumn="0" w:lastRowFirstColumn="0" w:lastRowLastColumn="0"/>
            <w:tcW w:w="2597" w:type="dxa"/>
          </w:tcPr>
          <w:p w14:paraId="0E51D241" w14:textId="77777777" w:rsidR="003A179E" w:rsidRPr="008A67B7" w:rsidRDefault="003A179E" w:rsidP="003A179E">
            <w:pPr>
              <w:pStyle w:val="Prrafodelista"/>
              <w:ind w:left="0"/>
              <w:rPr>
                <w:lang w:val="es-CO"/>
              </w:rPr>
            </w:pPr>
            <w:r w:rsidRPr="008A67B7">
              <w:rPr>
                <w:lang w:val="es-CO"/>
              </w:rPr>
              <w:t>Dispositivos</w:t>
            </w:r>
            <w:r>
              <w:rPr>
                <w:lang w:val="es-CO"/>
              </w:rPr>
              <w:t>, A</w:t>
            </w:r>
          </w:p>
        </w:tc>
        <w:tc>
          <w:tcPr>
            <w:tcW w:w="2252" w:type="dxa"/>
            <w:vAlign w:val="center"/>
          </w:tcPr>
          <w:p w14:paraId="73FBC979" w14:textId="77777777" w:rsidR="003A179E" w:rsidRPr="008A67B7"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C</w:t>
            </w:r>
            <w:r w:rsidRPr="008A67B7">
              <w:rPr>
                <w:lang w:val="es-CO"/>
              </w:rPr>
              <w:t xml:space="preserve">omputadores </w:t>
            </w:r>
            <w:r>
              <w:rPr>
                <w:lang w:val="es-CO"/>
              </w:rPr>
              <w:t>L</w:t>
            </w:r>
            <w:r w:rsidRPr="008A67B7">
              <w:rPr>
                <w:lang w:val="es-CO"/>
              </w:rPr>
              <w:t>inux x86</w:t>
            </w:r>
            <w:r>
              <w:rPr>
                <w:lang w:val="es-CO"/>
              </w:rPr>
              <w:t>_64</w:t>
            </w:r>
          </w:p>
        </w:tc>
        <w:tc>
          <w:tcPr>
            <w:tcW w:w="0" w:type="auto"/>
            <w:vAlign w:val="bottom"/>
          </w:tcPr>
          <w:p w14:paraId="1D6D1A33" w14:textId="77777777" w:rsidR="003A179E" w:rsidRPr="008A67B7"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Dispositivos mó</w:t>
            </w:r>
            <w:r w:rsidRPr="008A67B7">
              <w:rPr>
                <w:lang w:val="es-CO"/>
              </w:rPr>
              <w:t>viles Android</w:t>
            </w:r>
            <w:r>
              <w:rPr>
                <w:lang w:val="es-CO"/>
              </w:rPr>
              <w:t xml:space="preserve"> armv7</w:t>
            </w:r>
          </w:p>
        </w:tc>
      </w:tr>
      <w:tr w:rsidR="003A179E" w14:paraId="47BC9DAB" w14:textId="77777777" w:rsidTr="00E4089C">
        <w:tc>
          <w:tcPr>
            <w:cnfStyle w:val="001000000000" w:firstRow="0" w:lastRow="0" w:firstColumn="1" w:lastColumn="0" w:oddVBand="0" w:evenVBand="0" w:oddHBand="0" w:evenHBand="0" w:firstRowFirstColumn="0" w:firstRowLastColumn="0" w:lastRowFirstColumn="0" w:lastRowLastColumn="0"/>
            <w:tcW w:w="2597" w:type="dxa"/>
            <w:vAlign w:val="center"/>
          </w:tcPr>
          <w:p w14:paraId="0578C1BA" w14:textId="77777777" w:rsidR="003A179E" w:rsidRPr="008A67B7" w:rsidRDefault="003A179E" w:rsidP="00E4089C">
            <w:pPr>
              <w:pStyle w:val="Prrafodelista"/>
              <w:ind w:left="0"/>
              <w:jc w:val="center"/>
              <w:rPr>
                <w:lang w:val="es-CO"/>
              </w:rPr>
            </w:pPr>
            <w:r w:rsidRPr="008A67B7">
              <w:rPr>
                <w:lang w:val="es-CO"/>
              </w:rPr>
              <w:t>Grado de paralelismo</w:t>
            </w:r>
            <w:r>
              <w:rPr>
                <w:lang w:val="es-CO"/>
              </w:rPr>
              <w:t>, B</w:t>
            </w:r>
          </w:p>
        </w:tc>
        <w:tc>
          <w:tcPr>
            <w:tcW w:w="2252" w:type="dxa"/>
            <w:vAlign w:val="center"/>
          </w:tcPr>
          <w:p w14:paraId="04ACA842" w14:textId="77777777" w:rsidR="003A179E" w:rsidRPr="008A67B7"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1000</w:t>
            </w:r>
          </w:p>
        </w:tc>
        <w:tc>
          <w:tcPr>
            <w:tcW w:w="0" w:type="auto"/>
            <w:vAlign w:val="bottom"/>
          </w:tcPr>
          <w:p w14:paraId="6EBF9B7B" w14:textId="77777777" w:rsidR="003A179E"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450</w:t>
            </w:r>
          </w:p>
        </w:tc>
      </w:tr>
      <w:tr w:rsidR="003A179E" w14:paraId="78D4398E" w14:textId="77777777" w:rsidTr="00E4089C">
        <w:tc>
          <w:tcPr>
            <w:cnfStyle w:val="001000000000" w:firstRow="0" w:lastRow="0" w:firstColumn="1" w:lastColumn="0" w:oddVBand="0" w:evenVBand="0" w:oddHBand="0" w:evenHBand="0" w:firstRowFirstColumn="0" w:firstRowLastColumn="0" w:lastRowFirstColumn="0" w:lastRowLastColumn="0"/>
            <w:tcW w:w="2597" w:type="dxa"/>
          </w:tcPr>
          <w:p w14:paraId="29F976D3" w14:textId="77777777" w:rsidR="003A179E" w:rsidRPr="008A67B7" w:rsidRDefault="003A179E" w:rsidP="00E4089C">
            <w:pPr>
              <w:pStyle w:val="Prrafodelista"/>
              <w:ind w:left="0"/>
              <w:jc w:val="center"/>
              <w:rPr>
                <w:lang w:val="es-CO"/>
              </w:rPr>
            </w:pPr>
            <w:r w:rsidRPr="008A67B7">
              <w:rPr>
                <w:lang w:val="es-CO"/>
              </w:rPr>
              <w:t>Redundancia</w:t>
            </w:r>
            <w:r>
              <w:rPr>
                <w:lang w:val="es-CO"/>
              </w:rPr>
              <w:t>, C</w:t>
            </w:r>
          </w:p>
        </w:tc>
        <w:tc>
          <w:tcPr>
            <w:tcW w:w="2252" w:type="dxa"/>
            <w:vAlign w:val="center"/>
          </w:tcPr>
          <w:p w14:paraId="62503DFD" w14:textId="77777777" w:rsidR="003A179E" w:rsidRPr="008A67B7"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1</w:t>
            </w:r>
          </w:p>
        </w:tc>
        <w:tc>
          <w:tcPr>
            <w:tcW w:w="0" w:type="auto"/>
            <w:vAlign w:val="bottom"/>
          </w:tcPr>
          <w:p w14:paraId="3B66FBBC" w14:textId="77777777" w:rsidR="003A179E"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2</w:t>
            </w:r>
          </w:p>
        </w:tc>
      </w:tr>
      <w:tr w:rsidR="003A179E" w14:paraId="1A2CDD70" w14:textId="77777777" w:rsidTr="00E4089C">
        <w:trPr>
          <w:trHeight w:val="312"/>
        </w:trPr>
        <w:tc>
          <w:tcPr>
            <w:cnfStyle w:val="001000000000" w:firstRow="0" w:lastRow="0" w:firstColumn="1" w:lastColumn="0" w:oddVBand="0" w:evenVBand="0" w:oddHBand="0" w:evenHBand="0" w:firstRowFirstColumn="0" w:firstRowLastColumn="0" w:lastRowFirstColumn="0" w:lastRowLastColumn="0"/>
            <w:tcW w:w="2597" w:type="dxa"/>
          </w:tcPr>
          <w:p w14:paraId="00B0E9C3" w14:textId="77777777" w:rsidR="003A179E" w:rsidRPr="008A67B7" w:rsidRDefault="003A179E" w:rsidP="003A179E">
            <w:pPr>
              <w:pStyle w:val="Prrafodelista"/>
              <w:ind w:left="0"/>
              <w:rPr>
                <w:lang w:val="es-CO"/>
              </w:rPr>
            </w:pPr>
            <w:r w:rsidRPr="008A67B7">
              <w:rPr>
                <w:lang w:val="es-CO"/>
              </w:rPr>
              <w:t>Ubicación Servidor</w:t>
            </w:r>
            <w:r>
              <w:rPr>
                <w:lang w:val="es-CO"/>
              </w:rPr>
              <w:t>, D</w:t>
            </w:r>
          </w:p>
        </w:tc>
        <w:tc>
          <w:tcPr>
            <w:tcW w:w="2252" w:type="dxa"/>
            <w:vAlign w:val="center"/>
          </w:tcPr>
          <w:p w14:paraId="1E0483FB" w14:textId="77777777" w:rsidR="003A179E" w:rsidRPr="008A67B7" w:rsidRDefault="003A179E" w:rsidP="003A179E">
            <w:pPr>
              <w:pStyle w:val="Prrafodelista"/>
              <w:ind w:left="0"/>
              <w:jc w:val="center"/>
              <w:cnfStyle w:val="000000000000" w:firstRow="0" w:lastRow="0" w:firstColumn="0" w:lastColumn="0" w:oddVBand="0" w:evenVBand="0" w:oddHBand="0" w:evenHBand="0" w:firstRowFirstColumn="0" w:firstRowLastColumn="0" w:lastRowFirstColumn="0" w:lastRowLastColumn="0"/>
              <w:rPr>
                <w:lang w:val="es-CO"/>
              </w:rPr>
            </w:pPr>
            <w:r w:rsidRPr="008A67B7">
              <w:rPr>
                <w:lang w:val="es-CO"/>
              </w:rPr>
              <w:t>Local</w:t>
            </w:r>
          </w:p>
        </w:tc>
        <w:tc>
          <w:tcPr>
            <w:tcW w:w="0" w:type="auto"/>
            <w:vAlign w:val="bottom"/>
          </w:tcPr>
          <w:p w14:paraId="2E47F91F" w14:textId="77777777" w:rsidR="003A179E" w:rsidRDefault="003A179E" w:rsidP="003A179E">
            <w:pPr>
              <w:pStyle w:val="Prrafodelista"/>
              <w:keepNext/>
              <w:ind w:left="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Remoto</w:t>
            </w:r>
          </w:p>
        </w:tc>
      </w:tr>
    </w:tbl>
    <w:p w14:paraId="4637D23D" w14:textId="77777777" w:rsidR="003A179E" w:rsidRDefault="003A179E" w:rsidP="003A179E">
      <w:pPr>
        <w:pStyle w:val="Descripcin"/>
        <w:jc w:val="center"/>
      </w:pPr>
      <w:bookmarkStart w:id="393" w:name="_Toc467012661"/>
      <w:r w:rsidRPr="00065A94">
        <w:t xml:space="preserve">Tabla </w:t>
      </w:r>
      <w:r>
        <w:fldChar w:fldCharType="begin"/>
      </w:r>
      <w:r>
        <w:instrText xml:space="preserve"> SEQ Tabla \* ARABIC </w:instrText>
      </w:r>
      <w:r>
        <w:fldChar w:fldCharType="separate"/>
      </w:r>
      <w:r w:rsidR="00606F9A">
        <w:rPr>
          <w:noProof/>
        </w:rPr>
        <w:t>3</w:t>
      </w:r>
      <w:r>
        <w:fldChar w:fldCharType="end"/>
      </w:r>
      <w:r>
        <w:t>.</w:t>
      </w:r>
      <w:r w:rsidRPr="00065A94">
        <w:t xml:space="preserve"> Factores y niveles utilizados en las pruebas</w:t>
      </w:r>
      <w:bookmarkEnd w:id="393"/>
    </w:p>
    <w:p w14:paraId="02F99574" w14:textId="77777777" w:rsidR="003A179E" w:rsidRPr="003A179E" w:rsidRDefault="003A179E" w:rsidP="003A179E">
      <w:pPr>
        <w:ind w:left="1440"/>
        <w:rPr>
          <w:lang w:val="es-CO"/>
        </w:rPr>
      </w:pPr>
    </w:p>
    <w:p w14:paraId="27510A21" w14:textId="14540217" w:rsidR="00256548" w:rsidRPr="003A179E" w:rsidRDefault="00256548" w:rsidP="00B70135">
      <w:pPr>
        <w:pStyle w:val="Ttulo3"/>
        <w:numPr>
          <w:ilvl w:val="1"/>
          <w:numId w:val="36"/>
        </w:numPr>
      </w:pPr>
      <w:bookmarkStart w:id="394" w:name="_Toc467015906"/>
      <w:r w:rsidRPr="00256548">
        <w:rPr>
          <w:lang w:val="es-CO"/>
        </w:rPr>
        <w:t>Resultado de experimento</w:t>
      </w:r>
      <w:r w:rsidRPr="003A179E">
        <w:t xml:space="preserve"> </w:t>
      </w:r>
      <m:oMath>
        <m:sSup>
          <m:sSupPr>
            <m:ctrlPr>
              <w:rPr>
                <w:rFonts w:ascii="Cambria Math" w:hAnsi="Cambria Math"/>
                <w:sz w:val="28"/>
                <w:szCs w:val="28"/>
              </w:rPr>
            </m:ctrlPr>
          </m:sSupPr>
          <m:e>
            <m:r>
              <m:rPr>
                <m:sty m:val="b"/>
              </m:rPr>
              <w:rPr>
                <w:rFonts w:ascii="Cambria Math" w:hAnsi="Cambria Math"/>
                <w:sz w:val="28"/>
                <w:szCs w:val="28"/>
              </w:rPr>
              <m:t>2</m:t>
            </m:r>
          </m:e>
          <m:sup>
            <m:r>
              <m:rPr>
                <m:sty m:val="bi"/>
              </m:rPr>
              <w:rPr>
                <w:rFonts w:ascii="Cambria Math" w:hAnsi="Cambria Math"/>
                <w:sz w:val="28"/>
                <w:szCs w:val="28"/>
              </w:rPr>
              <m:t>k</m:t>
            </m:r>
          </m:sup>
        </m:sSup>
      </m:oMath>
      <w:bookmarkEnd w:id="394"/>
    </w:p>
    <w:tbl>
      <w:tblPr>
        <w:tblStyle w:val="Cuadrculadetablaclara1"/>
        <w:tblW w:w="8289" w:type="dxa"/>
        <w:tblInd w:w="685" w:type="dxa"/>
        <w:tblLayout w:type="fixed"/>
        <w:tblLook w:val="0400" w:firstRow="0" w:lastRow="0" w:firstColumn="0" w:lastColumn="0" w:noHBand="0" w:noVBand="1"/>
      </w:tblPr>
      <w:tblGrid>
        <w:gridCol w:w="1016"/>
        <w:gridCol w:w="1838"/>
        <w:gridCol w:w="1271"/>
        <w:gridCol w:w="1340"/>
        <w:gridCol w:w="1452"/>
        <w:gridCol w:w="1372"/>
      </w:tblGrid>
      <w:tr w:rsidR="00374F2A" w:rsidRPr="00374F2A" w14:paraId="71B91968" w14:textId="77777777" w:rsidTr="008D7E10">
        <w:tc>
          <w:tcPr>
            <w:tcW w:w="2854" w:type="dxa"/>
            <w:gridSpan w:val="2"/>
            <w:vMerge w:val="restart"/>
            <w:shd w:val="clear" w:color="auto" w:fill="4F81BD" w:themeFill="accent1"/>
            <w:vAlign w:val="center"/>
          </w:tcPr>
          <w:p w14:paraId="1004B9CA" w14:textId="77777777" w:rsidR="00666742" w:rsidRPr="00374F2A" w:rsidRDefault="00666742" w:rsidP="008D7E10">
            <w:pPr>
              <w:jc w:val="center"/>
              <w:rPr>
                <w:color w:val="FFFFFF" w:themeColor="background1"/>
                <w:lang w:val="es-CO"/>
              </w:rPr>
            </w:pPr>
          </w:p>
        </w:tc>
        <w:tc>
          <w:tcPr>
            <w:tcW w:w="2611" w:type="dxa"/>
            <w:gridSpan w:val="2"/>
            <w:shd w:val="clear" w:color="auto" w:fill="4F81BD" w:themeFill="accent1"/>
            <w:vAlign w:val="center"/>
          </w:tcPr>
          <w:p w14:paraId="349C6DC1" w14:textId="380A6839" w:rsidR="00666742" w:rsidRPr="00374F2A" w:rsidRDefault="00374F2A" w:rsidP="008D7E10">
            <w:pPr>
              <w:jc w:val="center"/>
              <w:rPr>
                <w:b/>
                <w:color w:val="FFFFFF" w:themeColor="background1"/>
                <w:lang w:val="es-CO"/>
              </w:rPr>
            </w:pPr>
            <w:r>
              <w:rPr>
                <w:b/>
                <w:color w:val="FFFFFF" w:themeColor="background1"/>
                <w:lang w:val="es-CO"/>
              </w:rPr>
              <w:t>C</w:t>
            </w:r>
            <w:r w:rsidR="00666742" w:rsidRPr="00374F2A">
              <w:rPr>
                <w:b/>
                <w:color w:val="FFFFFF" w:themeColor="background1"/>
                <w:lang w:val="es-CO"/>
              </w:rPr>
              <w:t xml:space="preserve">omputadores </w:t>
            </w:r>
            <w:r w:rsidR="008D7E10">
              <w:rPr>
                <w:b/>
                <w:color w:val="FFFFFF" w:themeColor="background1"/>
                <w:lang w:val="es-CO"/>
              </w:rPr>
              <w:t>L</w:t>
            </w:r>
            <w:r w:rsidR="00666742" w:rsidRPr="00374F2A">
              <w:rPr>
                <w:b/>
                <w:color w:val="FFFFFF" w:themeColor="background1"/>
                <w:lang w:val="es-CO"/>
              </w:rPr>
              <w:t>inux</w:t>
            </w:r>
          </w:p>
        </w:tc>
        <w:tc>
          <w:tcPr>
            <w:tcW w:w="2824" w:type="dxa"/>
            <w:gridSpan w:val="2"/>
            <w:shd w:val="clear" w:color="auto" w:fill="4F81BD" w:themeFill="accent1"/>
            <w:vAlign w:val="center"/>
          </w:tcPr>
          <w:p w14:paraId="48F81E8E" w14:textId="6C1F6ABF" w:rsidR="00666742" w:rsidRPr="00374F2A" w:rsidRDefault="00374F2A" w:rsidP="008D7E10">
            <w:pPr>
              <w:jc w:val="center"/>
              <w:rPr>
                <w:b/>
                <w:color w:val="FFFFFF" w:themeColor="background1"/>
                <w:lang w:val="es-CO"/>
              </w:rPr>
            </w:pPr>
            <w:r>
              <w:rPr>
                <w:b/>
                <w:color w:val="FFFFFF" w:themeColor="background1"/>
                <w:lang w:val="es-CO"/>
              </w:rPr>
              <w:t>D</w:t>
            </w:r>
            <w:r w:rsidR="00666742" w:rsidRPr="00374F2A">
              <w:rPr>
                <w:b/>
                <w:color w:val="FFFFFF" w:themeColor="background1"/>
                <w:lang w:val="es-CO"/>
              </w:rPr>
              <w:t xml:space="preserve">ispositivos </w:t>
            </w:r>
            <w:r w:rsidR="008D7E10" w:rsidRPr="00374F2A">
              <w:rPr>
                <w:b/>
                <w:color w:val="FFFFFF" w:themeColor="background1"/>
                <w:lang w:val="es-CO"/>
              </w:rPr>
              <w:t>móviles</w:t>
            </w:r>
            <w:r w:rsidR="00666742" w:rsidRPr="00374F2A">
              <w:rPr>
                <w:b/>
                <w:color w:val="FFFFFF" w:themeColor="background1"/>
                <w:lang w:val="es-CO"/>
              </w:rPr>
              <w:t xml:space="preserve"> Android</w:t>
            </w:r>
          </w:p>
        </w:tc>
      </w:tr>
      <w:tr w:rsidR="00374F2A" w:rsidRPr="00374F2A" w14:paraId="45470592" w14:textId="77777777" w:rsidTr="008D7E10">
        <w:trPr>
          <w:trHeight w:val="650"/>
        </w:trPr>
        <w:tc>
          <w:tcPr>
            <w:tcW w:w="2854" w:type="dxa"/>
            <w:gridSpan w:val="2"/>
            <w:vMerge/>
            <w:shd w:val="clear" w:color="auto" w:fill="4F81BD" w:themeFill="accent1"/>
            <w:vAlign w:val="center"/>
          </w:tcPr>
          <w:p w14:paraId="70013851" w14:textId="77777777" w:rsidR="00666742" w:rsidRPr="00374F2A" w:rsidRDefault="00666742" w:rsidP="008D7E10">
            <w:pPr>
              <w:jc w:val="center"/>
              <w:rPr>
                <w:color w:val="FFFFFF" w:themeColor="background1"/>
                <w:lang w:val="es-CO"/>
              </w:rPr>
            </w:pPr>
          </w:p>
        </w:tc>
        <w:tc>
          <w:tcPr>
            <w:tcW w:w="1271" w:type="dxa"/>
            <w:shd w:val="clear" w:color="auto" w:fill="4F81BD" w:themeFill="accent1"/>
            <w:vAlign w:val="center"/>
          </w:tcPr>
          <w:p w14:paraId="47ED205D" w14:textId="20582146" w:rsidR="00666742" w:rsidRPr="00374F2A" w:rsidRDefault="00666742" w:rsidP="008D7E10">
            <w:pPr>
              <w:jc w:val="center"/>
              <w:rPr>
                <w:b/>
                <w:color w:val="FFFFFF" w:themeColor="background1"/>
                <w:lang w:val="es-CO"/>
              </w:rPr>
            </w:pPr>
            <w:r w:rsidRPr="00374F2A">
              <w:rPr>
                <w:b/>
                <w:color w:val="FFFFFF" w:themeColor="background1"/>
                <w:lang w:val="es-CO"/>
              </w:rPr>
              <w:t>1000 trabajos</w:t>
            </w:r>
          </w:p>
        </w:tc>
        <w:tc>
          <w:tcPr>
            <w:tcW w:w="1340" w:type="dxa"/>
            <w:shd w:val="clear" w:color="auto" w:fill="4F81BD" w:themeFill="accent1"/>
            <w:vAlign w:val="center"/>
          </w:tcPr>
          <w:p w14:paraId="6EFF7922" w14:textId="33209511" w:rsidR="00666742" w:rsidRPr="00374F2A" w:rsidRDefault="00666742" w:rsidP="008D7E10">
            <w:pPr>
              <w:jc w:val="center"/>
              <w:rPr>
                <w:b/>
                <w:color w:val="FFFFFF" w:themeColor="background1"/>
                <w:lang w:val="es-CO"/>
              </w:rPr>
            </w:pPr>
            <w:r w:rsidRPr="00374F2A">
              <w:rPr>
                <w:b/>
                <w:color w:val="FFFFFF" w:themeColor="background1"/>
                <w:lang w:val="es-CO"/>
              </w:rPr>
              <w:t>450 trabajos</w:t>
            </w:r>
          </w:p>
        </w:tc>
        <w:tc>
          <w:tcPr>
            <w:tcW w:w="1452" w:type="dxa"/>
            <w:shd w:val="clear" w:color="auto" w:fill="4F81BD" w:themeFill="accent1"/>
            <w:vAlign w:val="center"/>
          </w:tcPr>
          <w:p w14:paraId="59D6F606" w14:textId="533F1831" w:rsidR="00666742" w:rsidRPr="00374F2A" w:rsidRDefault="00666742" w:rsidP="008D7E10">
            <w:pPr>
              <w:jc w:val="center"/>
              <w:rPr>
                <w:b/>
                <w:color w:val="FFFFFF" w:themeColor="background1"/>
                <w:lang w:val="es-CO"/>
              </w:rPr>
            </w:pPr>
            <w:r w:rsidRPr="00374F2A">
              <w:rPr>
                <w:b/>
                <w:color w:val="FFFFFF" w:themeColor="background1"/>
                <w:lang w:val="es-CO"/>
              </w:rPr>
              <w:t>1000 trabajos</w:t>
            </w:r>
          </w:p>
        </w:tc>
        <w:tc>
          <w:tcPr>
            <w:tcW w:w="1372" w:type="dxa"/>
            <w:shd w:val="clear" w:color="auto" w:fill="4F81BD" w:themeFill="accent1"/>
            <w:vAlign w:val="center"/>
          </w:tcPr>
          <w:p w14:paraId="26A93AF1" w14:textId="5EA3EE52" w:rsidR="00666742" w:rsidRPr="00374F2A" w:rsidRDefault="00666742" w:rsidP="008D7E10">
            <w:pPr>
              <w:jc w:val="center"/>
              <w:rPr>
                <w:b/>
                <w:color w:val="FFFFFF" w:themeColor="background1"/>
                <w:lang w:val="es-CO"/>
              </w:rPr>
            </w:pPr>
            <w:r w:rsidRPr="00374F2A">
              <w:rPr>
                <w:b/>
                <w:color w:val="FFFFFF" w:themeColor="background1"/>
                <w:lang w:val="es-CO"/>
              </w:rPr>
              <w:t>450 trabajos</w:t>
            </w:r>
          </w:p>
        </w:tc>
      </w:tr>
      <w:tr w:rsidR="00666742" w14:paraId="3335EB23" w14:textId="77777777" w:rsidTr="008D7E10">
        <w:trPr>
          <w:trHeight w:val="677"/>
        </w:trPr>
        <w:tc>
          <w:tcPr>
            <w:tcW w:w="1016" w:type="dxa"/>
            <w:vMerge w:val="restart"/>
            <w:shd w:val="clear" w:color="auto" w:fill="4F81BD" w:themeFill="accent1"/>
            <w:vAlign w:val="center"/>
          </w:tcPr>
          <w:p w14:paraId="50AD7998" w14:textId="47516A27" w:rsidR="00666742" w:rsidRPr="00374F2A" w:rsidRDefault="00666742" w:rsidP="008D7E10">
            <w:pPr>
              <w:jc w:val="center"/>
              <w:rPr>
                <w:b/>
                <w:color w:val="FFFFFF" w:themeColor="background1"/>
                <w:lang w:val="es-CO"/>
              </w:rPr>
            </w:pPr>
            <w:r w:rsidRPr="00374F2A">
              <w:rPr>
                <w:b/>
                <w:color w:val="FFFFFF" w:themeColor="background1"/>
                <w:lang w:val="es-CO"/>
              </w:rPr>
              <w:t>Local</w:t>
            </w:r>
          </w:p>
        </w:tc>
        <w:tc>
          <w:tcPr>
            <w:tcW w:w="1838" w:type="dxa"/>
            <w:shd w:val="clear" w:color="auto" w:fill="4F81BD" w:themeFill="accent1"/>
            <w:vAlign w:val="center"/>
          </w:tcPr>
          <w:p w14:paraId="4DF95EE8" w14:textId="20ADE643"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1</w:t>
            </w:r>
          </w:p>
        </w:tc>
        <w:tc>
          <w:tcPr>
            <w:tcW w:w="1271" w:type="dxa"/>
            <w:vAlign w:val="center"/>
          </w:tcPr>
          <w:p w14:paraId="2A1EA7F8" w14:textId="665CF57F" w:rsidR="00666742" w:rsidRDefault="007F0361" w:rsidP="008D7E10">
            <w:pPr>
              <w:jc w:val="center"/>
              <w:rPr>
                <w:lang w:val="es-CO"/>
              </w:rPr>
            </w:pPr>
            <w:r>
              <w:rPr>
                <w:lang w:val="es-CO"/>
              </w:rPr>
              <w:t>37m</w:t>
            </w:r>
          </w:p>
        </w:tc>
        <w:tc>
          <w:tcPr>
            <w:tcW w:w="1340" w:type="dxa"/>
            <w:vAlign w:val="center"/>
          </w:tcPr>
          <w:p w14:paraId="751E9036" w14:textId="6BAE8CE7" w:rsidR="00666742" w:rsidRDefault="007F0361" w:rsidP="008D7E10">
            <w:pPr>
              <w:jc w:val="center"/>
              <w:rPr>
                <w:lang w:val="es-CO"/>
              </w:rPr>
            </w:pPr>
            <w:r>
              <w:rPr>
                <w:lang w:val="es-CO"/>
              </w:rPr>
              <w:t>15m</w:t>
            </w:r>
          </w:p>
        </w:tc>
        <w:tc>
          <w:tcPr>
            <w:tcW w:w="1452" w:type="dxa"/>
            <w:vAlign w:val="center"/>
          </w:tcPr>
          <w:p w14:paraId="308F4D85" w14:textId="3A9FE447" w:rsidR="00666742" w:rsidRDefault="00666742" w:rsidP="008D7E10">
            <w:pPr>
              <w:jc w:val="center"/>
              <w:rPr>
                <w:lang w:val="es-CO"/>
              </w:rPr>
            </w:pPr>
            <w:r>
              <w:rPr>
                <w:lang w:val="es-CO"/>
              </w:rPr>
              <w:t>42m</w:t>
            </w:r>
          </w:p>
        </w:tc>
        <w:tc>
          <w:tcPr>
            <w:tcW w:w="1372" w:type="dxa"/>
            <w:vAlign w:val="center"/>
          </w:tcPr>
          <w:p w14:paraId="049DC25C" w14:textId="2305390F" w:rsidR="00666742" w:rsidRDefault="00666742" w:rsidP="008D7E10">
            <w:pPr>
              <w:jc w:val="center"/>
              <w:rPr>
                <w:lang w:val="es-CO"/>
              </w:rPr>
            </w:pPr>
            <w:r>
              <w:rPr>
                <w:lang w:val="es-CO"/>
              </w:rPr>
              <w:t>19m</w:t>
            </w:r>
          </w:p>
        </w:tc>
      </w:tr>
      <w:tr w:rsidR="00666742" w14:paraId="04BD9680" w14:textId="77777777" w:rsidTr="008D7E10">
        <w:tc>
          <w:tcPr>
            <w:tcW w:w="1016" w:type="dxa"/>
            <w:vMerge/>
            <w:shd w:val="clear" w:color="auto" w:fill="4F81BD" w:themeFill="accent1"/>
            <w:vAlign w:val="center"/>
          </w:tcPr>
          <w:p w14:paraId="368A5B88" w14:textId="77777777" w:rsidR="00666742" w:rsidRPr="00374F2A" w:rsidRDefault="00666742" w:rsidP="008D7E10">
            <w:pPr>
              <w:jc w:val="center"/>
              <w:rPr>
                <w:color w:val="FFFFFF" w:themeColor="background1"/>
                <w:lang w:val="es-CO"/>
              </w:rPr>
            </w:pPr>
          </w:p>
        </w:tc>
        <w:tc>
          <w:tcPr>
            <w:tcW w:w="1838" w:type="dxa"/>
            <w:shd w:val="clear" w:color="auto" w:fill="4F81BD" w:themeFill="accent1"/>
            <w:vAlign w:val="center"/>
          </w:tcPr>
          <w:p w14:paraId="03615B29" w14:textId="4EC925D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2</w:t>
            </w:r>
          </w:p>
        </w:tc>
        <w:tc>
          <w:tcPr>
            <w:tcW w:w="1271" w:type="dxa"/>
            <w:vAlign w:val="center"/>
          </w:tcPr>
          <w:p w14:paraId="74E6449F" w14:textId="1742E7B3" w:rsidR="00666742" w:rsidRDefault="007F0361" w:rsidP="008D7E10">
            <w:pPr>
              <w:jc w:val="center"/>
              <w:rPr>
                <w:lang w:val="es-CO"/>
              </w:rPr>
            </w:pPr>
            <w:r>
              <w:rPr>
                <w:lang w:val="es-CO"/>
              </w:rPr>
              <w:t>1h 22m</w:t>
            </w:r>
          </w:p>
        </w:tc>
        <w:tc>
          <w:tcPr>
            <w:tcW w:w="1340" w:type="dxa"/>
            <w:vAlign w:val="center"/>
          </w:tcPr>
          <w:p w14:paraId="40E38E42" w14:textId="22606059" w:rsidR="00666742" w:rsidRDefault="007F0361" w:rsidP="008D7E10">
            <w:pPr>
              <w:jc w:val="center"/>
              <w:rPr>
                <w:lang w:val="es-CO"/>
              </w:rPr>
            </w:pPr>
            <w:r>
              <w:rPr>
                <w:lang w:val="es-CO"/>
              </w:rPr>
              <w:t>38m</w:t>
            </w:r>
          </w:p>
        </w:tc>
        <w:tc>
          <w:tcPr>
            <w:tcW w:w="1452" w:type="dxa"/>
            <w:vAlign w:val="center"/>
          </w:tcPr>
          <w:p w14:paraId="74D5559C" w14:textId="767B1D51" w:rsidR="00666742" w:rsidRDefault="00666742" w:rsidP="008D7E10">
            <w:pPr>
              <w:jc w:val="center"/>
              <w:rPr>
                <w:lang w:val="es-CO"/>
              </w:rPr>
            </w:pPr>
            <w:r>
              <w:rPr>
                <w:lang w:val="es-CO"/>
              </w:rPr>
              <w:t>1h 26m</w:t>
            </w:r>
          </w:p>
        </w:tc>
        <w:tc>
          <w:tcPr>
            <w:tcW w:w="1372" w:type="dxa"/>
            <w:vAlign w:val="center"/>
          </w:tcPr>
          <w:p w14:paraId="3742477F" w14:textId="5FC6E0E5" w:rsidR="00666742" w:rsidRDefault="007F0361" w:rsidP="008D7E10">
            <w:pPr>
              <w:jc w:val="center"/>
              <w:rPr>
                <w:lang w:val="es-CO"/>
              </w:rPr>
            </w:pPr>
            <w:r>
              <w:rPr>
                <w:lang w:val="es-CO"/>
              </w:rPr>
              <w:t>40m</w:t>
            </w:r>
          </w:p>
        </w:tc>
      </w:tr>
      <w:tr w:rsidR="00666742" w14:paraId="1BC12E87" w14:textId="77777777" w:rsidTr="008D7E10">
        <w:tc>
          <w:tcPr>
            <w:tcW w:w="1016" w:type="dxa"/>
            <w:vMerge w:val="restart"/>
            <w:shd w:val="clear" w:color="auto" w:fill="4F81BD" w:themeFill="accent1"/>
            <w:vAlign w:val="center"/>
          </w:tcPr>
          <w:p w14:paraId="78436B49" w14:textId="196233A3" w:rsidR="00666742" w:rsidRPr="00374F2A" w:rsidRDefault="00666742" w:rsidP="008D7E10">
            <w:pPr>
              <w:jc w:val="center"/>
              <w:rPr>
                <w:b/>
                <w:color w:val="FFFFFF" w:themeColor="background1"/>
                <w:lang w:val="es-CO"/>
              </w:rPr>
            </w:pPr>
            <w:r w:rsidRPr="00374F2A">
              <w:rPr>
                <w:b/>
                <w:color w:val="FFFFFF" w:themeColor="background1"/>
                <w:lang w:val="es-CO"/>
              </w:rPr>
              <w:t>Remoto</w:t>
            </w:r>
          </w:p>
        </w:tc>
        <w:tc>
          <w:tcPr>
            <w:tcW w:w="1838" w:type="dxa"/>
            <w:shd w:val="clear" w:color="auto" w:fill="4F81BD" w:themeFill="accent1"/>
            <w:vAlign w:val="center"/>
          </w:tcPr>
          <w:p w14:paraId="28F680F2" w14:textId="4A6D2E6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1</w:t>
            </w:r>
          </w:p>
        </w:tc>
        <w:tc>
          <w:tcPr>
            <w:tcW w:w="1271" w:type="dxa"/>
            <w:vAlign w:val="center"/>
          </w:tcPr>
          <w:p w14:paraId="4D77D7F7" w14:textId="27A4B742" w:rsidR="00666742" w:rsidRDefault="007F0361" w:rsidP="008D7E10">
            <w:pPr>
              <w:jc w:val="center"/>
              <w:rPr>
                <w:lang w:val="es-CO"/>
              </w:rPr>
            </w:pPr>
            <w:r>
              <w:rPr>
                <w:lang w:val="es-CO"/>
              </w:rPr>
              <w:t>59m</w:t>
            </w:r>
          </w:p>
        </w:tc>
        <w:tc>
          <w:tcPr>
            <w:tcW w:w="1340" w:type="dxa"/>
            <w:vAlign w:val="center"/>
          </w:tcPr>
          <w:p w14:paraId="09A4EFBB" w14:textId="7CBF7A57" w:rsidR="00666742" w:rsidRDefault="007F0361" w:rsidP="008D7E10">
            <w:pPr>
              <w:jc w:val="center"/>
              <w:rPr>
                <w:lang w:val="es-CO"/>
              </w:rPr>
            </w:pPr>
            <w:r>
              <w:rPr>
                <w:lang w:val="es-CO"/>
              </w:rPr>
              <w:t>48m</w:t>
            </w:r>
          </w:p>
        </w:tc>
        <w:tc>
          <w:tcPr>
            <w:tcW w:w="1452" w:type="dxa"/>
            <w:vAlign w:val="center"/>
          </w:tcPr>
          <w:p w14:paraId="178D99F9" w14:textId="5CBA69D6" w:rsidR="00666742" w:rsidRDefault="00666742" w:rsidP="008D7E10">
            <w:pPr>
              <w:jc w:val="center"/>
              <w:rPr>
                <w:lang w:val="es-CO"/>
              </w:rPr>
            </w:pPr>
            <w:r>
              <w:rPr>
                <w:lang w:val="es-CO"/>
              </w:rPr>
              <w:t>1h 03m</w:t>
            </w:r>
          </w:p>
        </w:tc>
        <w:tc>
          <w:tcPr>
            <w:tcW w:w="1372" w:type="dxa"/>
            <w:vAlign w:val="center"/>
          </w:tcPr>
          <w:p w14:paraId="2E58B269" w14:textId="09EC92EF" w:rsidR="00666742" w:rsidRDefault="00666742" w:rsidP="008D7E10">
            <w:pPr>
              <w:jc w:val="center"/>
              <w:rPr>
                <w:lang w:val="es-CO"/>
              </w:rPr>
            </w:pPr>
            <w:r>
              <w:rPr>
                <w:lang w:val="es-CO"/>
              </w:rPr>
              <w:t>54m</w:t>
            </w:r>
          </w:p>
        </w:tc>
      </w:tr>
      <w:tr w:rsidR="00666742" w14:paraId="3DB5E444" w14:textId="77777777" w:rsidTr="008D7E10">
        <w:tc>
          <w:tcPr>
            <w:tcW w:w="1016" w:type="dxa"/>
            <w:vMerge/>
            <w:shd w:val="clear" w:color="auto" w:fill="4F81BD" w:themeFill="accent1"/>
            <w:vAlign w:val="center"/>
          </w:tcPr>
          <w:p w14:paraId="08213227" w14:textId="77777777" w:rsidR="00666742" w:rsidRPr="00374F2A" w:rsidRDefault="00666742" w:rsidP="008D7E10">
            <w:pPr>
              <w:jc w:val="center"/>
              <w:rPr>
                <w:color w:val="FFFFFF" w:themeColor="background1"/>
                <w:lang w:val="es-CO"/>
              </w:rPr>
            </w:pPr>
          </w:p>
        </w:tc>
        <w:tc>
          <w:tcPr>
            <w:tcW w:w="1838" w:type="dxa"/>
            <w:shd w:val="clear" w:color="auto" w:fill="4F81BD" w:themeFill="accent1"/>
            <w:vAlign w:val="center"/>
          </w:tcPr>
          <w:p w14:paraId="7C8DA562" w14:textId="4EF15A91" w:rsidR="00666742" w:rsidRPr="00374F2A" w:rsidRDefault="008D7E10" w:rsidP="008D7E10">
            <w:pPr>
              <w:jc w:val="center"/>
              <w:rPr>
                <w:b/>
                <w:color w:val="FFFFFF" w:themeColor="background1"/>
                <w:lang w:val="es-CO"/>
              </w:rPr>
            </w:pPr>
            <w:r w:rsidRPr="00374F2A">
              <w:rPr>
                <w:b/>
                <w:color w:val="FFFFFF" w:themeColor="background1"/>
                <w:lang w:val="es-CO"/>
              </w:rPr>
              <w:t>Redundancia</w:t>
            </w:r>
            <w:r w:rsidR="00666742" w:rsidRPr="00374F2A">
              <w:rPr>
                <w:b/>
                <w:color w:val="FFFFFF" w:themeColor="background1"/>
                <w:lang w:val="es-CO"/>
              </w:rPr>
              <w:t xml:space="preserve"> 2</w:t>
            </w:r>
          </w:p>
        </w:tc>
        <w:tc>
          <w:tcPr>
            <w:tcW w:w="1271" w:type="dxa"/>
            <w:vAlign w:val="center"/>
          </w:tcPr>
          <w:p w14:paraId="610E88AD" w14:textId="160E258F" w:rsidR="00666742" w:rsidRDefault="007F0361" w:rsidP="008D7E10">
            <w:pPr>
              <w:jc w:val="center"/>
              <w:rPr>
                <w:lang w:val="es-CO"/>
              </w:rPr>
            </w:pPr>
            <w:r>
              <w:rPr>
                <w:lang w:val="es-CO"/>
              </w:rPr>
              <w:t>1h 54m</w:t>
            </w:r>
          </w:p>
        </w:tc>
        <w:tc>
          <w:tcPr>
            <w:tcW w:w="1340" w:type="dxa"/>
            <w:vAlign w:val="center"/>
          </w:tcPr>
          <w:p w14:paraId="059E3A3B" w14:textId="58C56446" w:rsidR="00666742" w:rsidRDefault="007F0361" w:rsidP="008D7E10">
            <w:pPr>
              <w:jc w:val="center"/>
              <w:rPr>
                <w:lang w:val="es-CO"/>
              </w:rPr>
            </w:pPr>
            <w:r>
              <w:rPr>
                <w:lang w:val="es-CO"/>
              </w:rPr>
              <w:t>1h 37m</w:t>
            </w:r>
          </w:p>
        </w:tc>
        <w:tc>
          <w:tcPr>
            <w:tcW w:w="1452" w:type="dxa"/>
            <w:vAlign w:val="center"/>
          </w:tcPr>
          <w:p w14:paraId="222C93B2" w14:textId="21FEDE1E" w:rsidR="00666742" w:rsidRDefault="00666742" w:rsidP="008D7E10">
            <w:pPr>
              <w:jc w:val="center"/>
              <w:rPr>
                <w:lang w:val="es-CO"/>
              </w:rPr>
            </w:pPr>
            <w:r>
              <w:rPr>
                <w:lang w:val="es-CO"/>
              </w:rPr>
              <w:t>2h 01m</w:t>
            </w:r>
          </w:p>
        </w:tc>
        <w:tc>
          <w:tcPr>
            <w:tcW w:w="1372" w:type="dxa"/>
            <w:vAlign w:val="center"/>
          </w:tcPr>
          <w:p w14:paraId="232AD83A" w14:textId="52B76223" w:rsidR="00666742" w:rsidRDefault="00666742" w:rsidP="008D7E10">
            <w:pPr>
              <w:keepNext/>
              <w:jc w:val="center"/>
              <w:rPr>
                <w:lang w:val="es-CO"/>
              </w:rPr>
            </w:pPr>
            <w:r>
              <w:rPr>
                <w:lang w:val="es-CO"/>
              </w:rPr>
              <w:t>1h 52m</w:t>
            </w:r>
          </w:p>
        </w:tc>
      </w:tr>
    </w:tbl>
    <w:p w14:paraId="2E7AFCD4" w14:textId="439A6013" w:rsidR="00886ABC" w:rsidRPr="00B01860" w:rsidRDefault="00B01860" w:rsidP="00B01860">
      <w:pPr>
        <w:pStyle w:val="Descripcin"/>
        <w:jc w:val="center"/>
      </w:pPr>
      <w:bookmarkStart w:id="395" w:name="_Toc467012662"/>
      <w:r w:rsidRPr="00B01860">
        <w:t xml:space="preserve">Tabla </w:t>
      </w:r>
      <w:r w:rsidR="00C60D9A">
        <w:fldChar w:fldCharType="begin"/>
      </w:r>
      <w:r w:rsidR="00C60D9A">
        <w:instrText xml:space="preserve"> SEQ Tabla \* ARABIC </w:instrText>
      </w:r>
      <w:r w:rsidR="00C60D9A">
        <w:fldChar w:fldCharType="separate"/>
      </w:r>
      <w:r w:rsidR="00606F9A">
        <w:rPr>
          <w:noProof/>
        </w:rPr>
        <w:t>4</w:t>
      </w:r>
      <w:r w:rsidR="00C60D9A">
        <w:fldChar w:fldCharType="end"/>
      </w:r>
      <w:r w:rsidR="008D7E10">
        <w:t>.</w:t>
      </w:r>
      <w:r w:rsidRPr="00B01860">
        <w:t xml:space="preserve"> Resultados de las pruebas</w:t>
      </w:r>
      <w:r>
        <w:t xml:space="preserve"> </w:t>
      </w:r>
      <m:oMath>
        <m:sSup>
          <m:sSupPr>
            <m:ctrlPr>
              <w:rPr>
                <w:rFonts w:ascii="Cambria Math" w:hAnsi="Cambria Math"/>
                <w:i/>
                <w:sz w:val="28"/>
                <w:lang w:val="es-CO"/>
              </w:rPr>
            </m:ctrlPr>
          </m:sSupPr>
          <m:e>
            <m:r>
              <m:rPr>
                <m:sty m:val="bi"/>
              </m:rPr>
              <w:rPr>
                <w:rFonts w:ascii="Cambria Math" w:hAnsi="Cambria Math"/>
                <w:lang w:val="es-CO"/>
              </w:rPr>
              <m:t>2</m:t>
            </m:r>
          </m:e>
          <m:sup>
            <m:r>
              <m:rPr>
                <m:sty m:val="bi"/>
              </m:rPr>
              <w:rPr>
                <w:rFonts w:ascii="Cambria Math" w:hAnsi="Cambria Math"/>
                <w:lang w:val="es-CO"/>
              </w:rPr>
              <m:t>4</m:t>
            </m:r>
          </m:sup>
        </m:sSup>
      </m:oMath>
      <w:r w:rsidR="007064FD">
        <w:rPr>
          <w:sz w:val="28"/>
          <w:lang w:val="es-CO"/>
        </w:rPr>
        <w:t>.</w:t>
      </w:r>
      <w:bookmarkEnd w:id="395"/>
    </w:p>
    <w:p w14:paraId="7E29FB01" w14:textId="691895D7" w:rsidR="00880615" w:rsidRPr="004F3884" w:rsidRDefault="00880615" w:rsidP="005A0857">
      <w:pPr>
        <w:ind w:left="1440"/>
        <w:jc w:val="both"/>
        <w:rPr>
          <w:lang w:val="es-CO"/>
        </w:rPr>
      </w:pPr>
      <w:r w:rsidRPr="004F3884">
        <w:rPr>
          <w:lang w:val="es-CO"/>
        </w:rPr>
        <w:t xml:space="preserve">Dados </w:t>
      </w:r>
      <w:r w:rsidR="007064FD">
        <w:rPr>
          <w:lang w:val="es-CO"/>
        </w:rPr>
        <w:t xml:space="preserve">los resultados ilustrados en la tabla No. </w:t>
      </w:r>
      <w:r w:rsidR="00B9353E">
        <w:rPr>
          <w:lang w:val="es-CO"/>
        </w:rPr>
        <w:t>4</w:t>
      </w:r>
      <w:r w:rsidRPr="004F3884">
        <w:rPr>
          <w:lang w:val="es-CO"/>
        </w:rPr>
        <w:t xml:space="preserve"> se evaluó la importancia de cada uno de los factores, para esta prueba específica, por la </w:t>
      </w:r>
      <w:r w:rsidR="008D7E10" w:rsidRPr="004F3884">
        <w:rPr>
          <w:lang w:val="es-CO"/>
        </w:rPr>
        <w:t>proporción</w:t>
      </w:r>
      <w:r w:rsidRPr="004F3884">
        <w:rPr>
          <w:lang w:val="es-CO"/>
        </w:rPr>
        <w:t xml:space="preserve"> de </w:t>
      </w:r>
      <w:r w:rsidR="008D7E10" w:rsidRPr="004F3884">
        <w:rPr>
          <w:lang w:val="es-CO"/>
        </w:rPr>
        <w:t>variación</w:t>
      </w:r>
      <w:r w:rsidRPr="004F3884">
        <w:rPr>
          <w:lang w:val="es-CO"/>
        </w:rPr>
        <w:t xml:space="preserve"> total en la respuesta dada por cada factor. Para realizar estos </w:t>
      </w:r>
      <w:r w:rsidR="008D7E10" w:rsidRPr="004F3884">
        <w:rPr>
          <w:lang w:val="es-CO"/>
        </w:rPr>
        <w:t>cálculos</w:t>
      </w:r>
      <w:r w:rsidRPr="004F3884">
        <w:rPr>
          <w:lang w:val="es-CO"/>
        </w:rPr>
        <w:t xml:space="preserve"> se </w:t>
      </w:r>
      <w:r w:rsidR="008D7E10" w:rsidRPr="004F3884">
        <w:rPr>
          <w:lang w:val="es-CO"/>
        </w:rPr>
        <w:t>utilizó</w:t>
      </w:r>
      <w:r w:rsidRPr="004F3884">
        <w:rPr>
          <w:lang w:val="es-CO"/>
        </w:rPr>
        <w:t xml:space="preserve"> el </w:t>
      </w:r>
      <w:r w:rsidR="008D7E10" w:rsidRPr="004F3884">
        <w:rPr>
          <w:lang w:val="es-CO"/>
        </w:rPr>
        <w:t>método</w:t>
      </w:r>
      <w:r w:rsidRPr="004F3884">
        <w:rPr>
          <w:lang w:val="es-CO"/>
        </w:rPr>
        <w:t xml:space="preserve"> de tabla de signos como se puede observar en el </w:t>
      </w:r>
      <w:r w:rsidR="00401997">
        <w:rPr>
          <w:lang w:val="es-CO"/>
        </w:rPr>
        <w:t xml:space="preserve">Anexo 7: </w:t>
      </w:r>
      <w:r w:rsidRPr="00401997">
        <w:rPr>
          <w:lang w:val="es-CO"/>
        </w:rPr>
        <w:t>Documento</w:t>
      </w:r>
      <w:r w:rsidR="00401997">
        <w:rPr>
          <w:lang w:val="es-CO"/>
        </w:rPr>
        <w:t xml:space="preserve"> de </w:t>
      </w:r>
      <w:r w:rsidRPr="00401997">
        <w:rPr>
          <w:lang w:val="es-CO"/>
        </w:rPr>
        <w:t>Pruebas.</w:t>
      </w:r>
      <w:r w:rsidRPr="004F3884">
        <w:rPr>
          <w:lang w:val="es-CO"/>
        </w:rPr>
        <w:t xml:space="preserve"> </w:t>
      </w:r>
    </w:p>
    <w:p w14:paraId="2863F466" w14:textId="77777777" w:rsidR="008154D5" w:rsidRDefault="008154D5" w:rsidP="005A0857">
      <w:pPr>
        <w:ind w:left="1440"/>
        <w:jc w:val="both"/>
        <w:rPr>
          <w:lang w:val="es-CO"/>
        </w:rPr>
      </w:pPr>
    </w:p>
    <w:p w14:paraId="3F420A09" w14:textId="7001F869" w:rsidR="00886ABC" w:rsidRDefault="00880615" w:rsidP="005A0857">
      <w:pPr>
        <w:ind w:left="1440"/>
        <w:jc w:val="both"/>
        <w:rPr>
          <w:lang w:val="es-CO"/>
        </w:rPr>
      </w:pPr>
      <w:r w:rsidRPr="004F3884">
        <w:rPr>
          <w:lang w:val="es-CO"/>
        </w:rPr>
        <w:t>La variación total está dada por la suma total de los cuadrados</w:t>
      </w:r>
      <w:r w:rsidR="0046106C" w:rsidRPr="004F3884">
        <w:rPr>
          <w:lang w:val="es-CO"/>
        </w:rPr>
        <w:t xml:space="preserve"> (SST) </w:t>
      </w:r>
      <w:r w:rsidR="003334CE">
        <w:rPr>
          <w:lang w:val="es-CO"/>
        </w:rPr>
        <w:fldChar w:fldCharType="begin"/>
      </w:r>
      <w:r w:rsidR="00AA0003">
        <w:rPr>
          <w:lang w:val="es-CO"/>
        </w:rPr>
        <w:instrText xml:space="preserve"> ADDIN ZOTERO_ITEM CSL_CITATION {"citationID":"2j0920ts9d","properties":{"formattedCitation":"[89]","plainCitation":"[89]"},"citationItems":[{"id":1005,"uris":["http://zotero.org/groups/480308/items/PBW4ZDVR"],"uri":["http://zotero.org/groups/480308/items/PBW4ZDVR"],"itemData":{"id":1005,"type":"book","title":"The art of computer systems performance analysis, techniques for experimental design, measurement, simulation and modeling","publisher":"JSTOR","author":[{"family":"Bukh","given":"Per Nikolaj D"},{"family":"Jain","given":"Raj"}],"issued":{"date-parts":[["1992"]]}}}],"schema":"https://github.com/citation-style-language/schema/raw/master/csl-citation.json"} </w:instrText>
      </w:r>
      <w:r w:rsidR="003334CE">
        <w:rPr>
          <w:lang w:val="es-CO"/>
        </w:rPr>
        <w:fldChar w:fldCharType="separate"/>
      </w:r>
      <w:r w:rsidR="00AA0003">
        <w:t>[89]</w:t>
      </w:r>
      <w:r w:rsidR="003334CE">
        <w:rPr>
          <w:lang w:val="es-CO"/>
        </w:rPr>
        <w:fldChar w:fldCharType="end"/>
      </w:r>
      <w:r w:rsidRPr="004F3884">
        <w:rPr>
          <w:lang w:val="es-CO"/>
        </w:rPr>
        <w:t xml:space="preserve"> de los </w:t>
      </w:r>
      <w:r w:rsidR="008D7E10" w:rsidRPr="004F3884">
        <w:rPr>
          <w:lang w:val="es-CO"/>
        </w:rPr>
        <w:t>resultados</w:t>
      </w:r>
      <w:r w:rsidRPr="004F3884">
        <w:rPr>
          <w:lang w:val="es-CO"/>
        </w:rPr>
        <w:t xml:space="preserve"> en la tabla y se puede </w:t>
      </w:r>
      <w:r w:rsidR="008D7E10" w:rsidRPr="004F3884">
        <w:rPr>
          <w:lang w:val="es-CO"/>
        </w:rPr>
        <w:t>expresaran</w:t>
      </w:r>
      <w:r w:rsidRPr="004F3884">
        <w:rPr>
          <w:lang w:val="es-CO"/>
        </w:rPr>
        <w:t xml:space="preserve"> en la siguiente ecuación:</w:t>
      </w:r>
    </w:p>
    <w:p w14:paraId="5208FBD0" w14:textId="77777777" w:rsidR="00343902" w:rsidRPr="004F3884" w:rsidRDefault="00343902" w:rsidP="005A0857">
      <w:pPr>
        <w:ind w:left="1440"/>
        <w:jc w:val="both"/>
        <w:rPr>
          <w:lang w:val="es-CO"/>
        </w:rPr>
      </w:pPr>
    </w:p>
    <w:p w14:paraId="790B0266" w14:textId="42F0FFAF" w:rsidR="00880615" w:rsidRPr="004F3884" w:rsidRDefault="00880615" w:rsidP="005A0857">
      <w:pPr>
        <w:ind w:left="1440"/>
        <w:jc w:val="both"/>
        <w:rPr>
          <w:lang w:val="es-CO"/>
        </w:rPr>
      </w:pPr>
      <m:oMathPara>
        <m:oMath>
          <m:r>
            <w:rPr>
              <w:rFonts w:ascii="Cambria Math" w:hAnsi="Cambria Math"/>
              <w:lang w:val="es-CO"/>
            </w:rPr>
            <m:t xml:space="preserve">SST= </m:t>
          </m:r>
          <m:sSup>
            <m:sSupPr>
              <m:ctrlPr>
                <w:rPr>
                  <w:rFonts w:ascii="Cambria Math" w:hAnsi="Cambria Math"/>
                  <w:i/>
                  <w:lang w:val="es-CO"/>
                </w:rPr>
              </m:ctrlPr>
            </m:sSupPr>
            <m:e>
              <m:r>
                <w:rPr>
                  <w:rFonts w:ascii="Cambria Math" w:hAnsi="Cambria Math"/>
                  <w:lang w:val="es-CO"/>
                </w:rPr>
                <m:t>2</m:t>
              </m:r>
            </m:e>
            <m:sup>
              <m:r>
                <w:rPr>
                  <w:rFonts w:ascii="Cambria Math" w:hAnsi="Cambria Math"/>
                  <w:lang w:val="es-CO"/>
                </w:rPr>
                <m:t>4</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ABC</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BCD</m:t>
                  </m:r>
                </m:sub>
              </m:sSub>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ABCD</m:t>
                  </m:r>
                </m:sub>
              </m:sSub>
            </m:e>
            <m:sup>
              <m:r>
                <w:rPr>
                  <w:rFonts w:ascii="Cambria Math" w:hAnsi="Cambria Math"/>
                  <w:lang w:val="es-CO"/>
                </w:rPr>
                <m:t>2</m:t>
              </m:r>
            </m:sup>
          </m:sSup>
          <m:r>
            <w:rPr>
              <w:rFonts w:ascii="Cambria Math" w:hAnsi="Cambria Math"/>
              <w:lang w:val="es-CO"/>
            </w:rPr>
            <m:t>)</m:t>
          </m:r>
        </m:oMath>
      </m:oMathPara>
    </w:p>
    <w:p w14:paraId="41492C3A" w14:textId="77777777" w:rsidR="00F87212" w:rsidRPr="004F3884" w:rsidRDefault="00F87212" w:rsidP="005A0857">
      <w:pPr>
        <w:ind w:left="1440"/>
        <w:jc w:val="both"/>
        <w:rPr>
          <w:lang w:val="es-CO"/>
        </w:rPr>
      </w:pPr>
    </w:p>
    <w:p w14:paraId="37FD4F8E" w14:textId="1A148B9E" w:rsidR="0046106C" w:rsidRPr="004F3884" w:rsidRDefault="0046106C" w:rsidP="005A0857">
      <w:pPr>
        <w:ind w:left="1440"/>
        <w:jc w:val="both"/>
        <w:rPr>
          <w:lang w:val="es-CO"/>
        </w:rPr>
      </w:pPr>
      <w:r w:rsidRPr="004F3884">
        <w:rPr>
          <w:lang w:val="es-CO"/>
        </w:rPr>
        <w:lastRenderedPageBreak/>
        <w:t xml:space="preserve">Donde el lado derecho de la ecuación representa la </w:t>
      </w:r>
      <w:r w:rsidR="008D7E10" w:rsidRPr="004F3884">
        <w:rPr>
          <w:lang w:val="es-CO"/>
        </w:rPr>
        <w:t>porción</w:t>
      </w:r>
      <w:r w:rsidRPr="004F3884">
        <w:rPr>
          <w:lang w:val="es-CO"/>
        </w:rPr>
        <w:t xml:space="preserve"> de variación total dada por los factores A:Dispositivos, B:Grado de </w:t>
      </w:r>
      <w:r w:rsidR="008D7E10" w:rsidRPr="004F3884">
        <w:rPr>
          <w:lang w:val="es-CO"/>
        </w:rPr>
        <w:t>paralelismo</w:t>
      </w:r>
      <w:r w:rsidRPr="004F3884">
        <w:rPr>
          <w:lang w:val="es-CO"/>
        </w:rPr>
        <w:t xml:space="preserve">, C:Redundancia  y D:Ubicación </w:t>
      </w:r>
      <w:r w:rsidR="00AF49E6">
        <w:rPr>
          <w:lang w:val="es-CO"/>
        </w:rPr>
        <w:t xml:space="preserve">del </w:t>
      </w:r>
      <w:r w:rsidRPr="004F3884">
        <w:rPr>
          <w:lang w:val="es-CO"/>
        </w:rPr>
        <w:t xml:space="preserve">servidor, y las </w:t>
      </w:r>
      <w:r w:rsidR="008D7E10" w:rsidRPr="004F3884">
        <w:rPr>
          <w:lang w:val="es-CO"/>
        </w:rPr>
        <w:t>interacciones</w:t>
      </w:r>
      <w:r w:rsidRPr="004F3884">
        <w:rPr>
          <w:lang w:val="es-CO"/>
        </w:rPr>
        <w:t xml:space="preserve"> entre estos respectivamente. Dadas estas condiciones se encontraron los porcentajes de </w:t>
      </w:r>
      <w:r w:rsidR="008D7E10" w:rsidRPr="004F3884">
        <w:rPr>
          <w:lang w:val="es-CO"/>
        </w:rPr>
        <w:t>variación</w:t>
      </w:r>
      <w:r w:rsidR="007064FD">
        <w:rPr>
          <w:lang w:val="es-CO"/>
        </w:rPr>
        <w:t xml:space="preserve"> que se visualizan en la tabla No. </w:t>
      </w:r>
      <w:r w:rsidR="00B9353E">
        <w:rPr>
          <w:lang w:val="es-CO"/>
        </w:rPr>
        <w:t>5</w:t>
      </w:r>
      <w:r w:rsidRPr="004F3884">
        <w:rPr>
          <w:lang w:val="es-CO"/>
        </w:rPr>
        <w:t>:</w:t>
      </w:r>
    </w:p>
    <w:p w14:paraId="08E833CA" w14:textId="77777777" w:rsidR="00FB07D9" w:rsidRDefault="0046106C" w:rsidP="0046106C">
      <w:pPr>
        <w:ind w:left="720"/>
        <w:rPr>
          <w:lang w:val="es-CO"/>
        </w:rPr>
      </w:pPr>
      <w:r>
        <w:rPr>
          <w:lang w:val="es-CO"/>
        </w:rPr>
        <w:t xml:space="preserve"> </w:t>
      </w:r>
    </w:p>
    <w:tbl>
      <w:tblPr>
        <w:tblStyle w:val="Tabladecuadrcula5oscura-nfasis11"/>
        <w:tblW w:w="0" w:type="auto"/>
        <w:tblInd w:w="3910" w:type="dxa"/>
        <w:tblLook w:val="0480" w:firstRow="0" w:lastRow="0" w:firstColumn="1" w:lastColumn="0" w:noHBand="0" w:noVBand="1"/>
      </w:tblPr>
      <w:tblGrid>
        <w:gridCol w:w="775"/>
        <w:gridCol w:w="631"/>
      </w:tblGrid>
      <w:tr w:rsidR="00FB07D9" w14:paraId="2AB3E262"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178DB8" w14:textId="77777777" w:rsidR="00FB07D9" w:rsidRDefault="00FB07D9">
            <w:pPr>
              <w:rPr>
                <w:rFonts w:ascii="Calibri" w:hAnsi="Calibri"/>
                <w:color w:val="000000"/>
              </w:rPr>
            </w:pPr>
            <w:r>
              <w:rPr>
                <w:rFonts w:ascii="Calibri" w:hAnsi="Calibri"/>
                <w:color w:val="000000"/>
              </w:rPr>
              <w:t>A</w:t>
            </w:r>
          </w:p>
        </w:tc>
        <w:tc>
          <w:tcPr>
            <w:tcW w:w="0" w:type="auto"/>
            <w:noWrap/>
            <w:hideMark/>
          </w:tcPr>
          <w:p w14:paraId="55A4B4A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6D713D5E"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009068" w14:textId="77777777" w:rsidR="00FB07D9" w:rsidRDefault="00FB07D9">
            <w:pPr>
              <w:rPr>
                <w:rFonts w:ascii="Calibri" w:hAnsi="Calibri"/>
                <w:color w:val="000000"/>
              </w:rPr>
            </w:pPr>
            <w:r>
              <w:rPr>
                <w:rFonts w:ascii="Calibri" w:hAnsi="Calibri"/>
                <w:color w:val="000000"/>
              </w:rPr>
              <w:t>B</w:t>
            </w:r>
          </w:p>
        </w:tc>
        <w:tc>
          <w:tcPr>
            <w:tcW w:w="0" w:type="auto"/>
            <w:noWrap/>
            <w:hideMark/>
          </w:tcPr>
          <w:p w14:paraId="7AB0D891"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r>
      <w:tr w:rsidR="00FB07D9" w14:paraId="209B2825"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C4C2162" w14:textId="77777777" w:rsidR="00FB07D9" w:rsidRDefault="00FB07D9">
            <w:pPr>
              <w:rPr>
                <w:rFonts w:ascii="Calibri" w:hAnsi="Calibri"/>
                <w:color w:val="000000"/>
              </w:rPr>
            </w:pPr>
            <w:r>
              <w:rPr>
                <w:rFonts w:ascii="Calibri" w:hAnsi="Calibri"/>
                <w:color w:val="000000"/>
              </w:rPr>
              <w:t>C</w:t>
            </w:r>
          </w:p>
        </w:tc>
        <w:tc>
          <w:tcPr>
            <w:tcW w:w="0" w:type="auto"/>
            <w:noWrap/>
            <w:hideMark/>
          </w:tcPr>
          <w:p w14:paraId="7FA9652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w:t>
            </w:r>
          </w:p>
        </w:tc>
      </w:tr>
      <w:tr w:rsidR="00FB07D9" w14:paraId="0B09D40D"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5FE14A" w14:textId="77777777" w:rsidR="00FB07D9" w:rsidRDefault="00FB07D9">
            <w:pPr>
              <w:rPr>
                <w:rFonts w:ascii="Calibri" w:hAnsi="Calibri"/>
                <w:color w:val="000000"/>
              </w:rPr>
            </w:pPr>
            <w:r>
              <w:rPr>
                <w:rFonts w:ascii="Calibri" w:hAnsi="Calibri"/>
                <w:color w:val="000000"/>
              </w:rPr>
              <w:t>D</w:t>
            </w:r>
          </w:p>
        </w:tc>
        <w:tc>
          <w:tcPr>
            <w:tcW w:w="0" w:type="auto"/>
            <w:noWrap/>
            <w:hideMark/>
          </w:tcPr>
          <w:p w14:paraId="2852C986"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w:t>
            </w:r>
          </w:p>
        </w:tc>
      </w:tr>
      <w:tr w:rsidR="00FB07D9" w14:paraId="5D0A5009"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18BD4F" w14:textId="77777777" w:rsidR="00FB07D9" w:rsidRDefault="00FB07D9">
            <w:pPr>
              <w:rPr>
                <w:rFonts w:ascii="Calibri" w:hAnsi="Calibri"/>
                <w:color w:val="000000"/>
              </w:rPr>
            </w:pPr>
            <w:r>
              <w:rPr>
                <w:rFonts w:ascii="Calibri" w:hAnsi="Calibri"/>
                <w:color w:val="000000"/>
              </w:rPr>
              <w:t>AB</w:t>
            </w:r>
          </w:p>
        </w:tc>
        <w:tc>
          <w:tcPr>
            <w:tcW w:w="0" w:type="auto"/>
            <w:noWrap/>
            <w:hideMark/>
          </w:tcPr>
          <w:p w14:paraId="37233739"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FB07D9" w14:paraId="67B59F82"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AD4A4D" w14:textId="77777777" w:rsidR="00FB07D9" w:rsidRDefault="00FB07D9">
            <w:pPr>
              <w:rPr>
                <w:rFonts w:ascii="Calibri" w:hAnsi="Calibri"/>
                <w:color w:val="000000"/>
              </w:rPr>
            </w:pPr>
            <w:r>
              <w:rPr>
                <w:rFonts w:ascii="Calibri" w:hAnsi="Calibri"/>
                <w:color w:val="000000"/>
              </w:rPr>
              <w:t>AC</w:t>
            </w:r>
          </w:p>
        </w:tc>
        <w:tc>
          <w:tcPr>
            <w:tcW w:w="0" w:type="auto"/>
            <w:noWrap/>
            <w:hideMark/>
          </w:tcPr>
          <w:p w14:paraId="66084E6D"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64055D59"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B53E5B" w14:textId="77777777" w:rsidR="00FB07D9" w:rsidRDefault="00FB07D9">
            <w:pPr>
              <w:rPr>
                <w:rFonts w:ascii="Calibri" w:hAnsi="Calibri"/>
                <w:color w:val="000000"/>
              </w:rPr>
            </w:pPr>
            <w:r>
              <w:rPr>
                <w:rFonts w:ascii="Calibri" w:hAnsi="Calibri"/>
                <w:color w:val="000000"/>
              </w:rPr>
              <w:t>AD</w:t>
            </w:r>
          </w:p>
        </w:tc>
        <w:tc>
          <w:tcPr>
            <w:tcW w:w="0" w:type="auto"/>
            <w:noWrap/>
            <w:hideMark/>
          </w:tcPr>
          <w:p w14:paraId="6D25F3C2"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2C5D45F0"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DB138C" w14:textId="77777777" w:rsidR="00FB07D9" w:rsidRDefault="00FB07D9">
            <w:pPr>
              <w:rPr>
                <w:rFonts w:ascii="Calibri" w:hAnsi="Calibri"/>
                <w:color w:val="000000"/>
              </w:rPr>
            </w:pPr>
            <w:r>
              <w:rPr>
                <w:rFonts w:ascii="Calibri" w:hAnsi="Calibri"/>
                <w:color w:val="000000"/>
              </w:rPr>
              <w:t>BC</w:t>
            </w:r>
          </w:p>
        </w:tc>
        <w:tc>
          <w:tcPr>
            <w:tcW w:w="0" w:type="auto"/>
            <w:noWrap/>
            <w:hideMark/>
          </w:tcPr>
          <w:p w14:paraId="3B89B122"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1794F1CF"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150C0D6" w14:textId="77777777" w:rsidR="00FB07D9" w:rsidRDefault="00FB07D9">
            <w:pPr>
              <w:rPr>
                <w:rFonts w:ascii="Calibri" w:hAnsi="Calibri"/>
                <w:color w:val="000000"/>
              </w:rPr>
            </w:pPr>
            <w:r>
              <w:rPr>
                <w:rFonts w:ascii="Calibri" w:hAnsi="Calibri"/>
                <w:color w:val="000000"/>
              </w:rPr>
              <w:t>BD</w:t>
            </w:r>
          </w:p>
        </w:tc>
        <w:tc>
          <w:tcPr>
            <w:tcW w:w="0" w:type="auto"/>
            <w:noWrap/>
            <w:hideMark/>
          </w:tcPr>
          <w:p w14:paraId="62029181"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6A0691EE"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0D53E9" w14:textId="77777777" w:rsidR="00FB07D9" w:rsidRDefault="00FB07D9">
            <w:pPr>
              <w:rPr>
                <w:rFonts w:ascii="Calibri" w:hAnsi="Calibri"/>
                <w:color w:val="000000"/>
              </w:rPr>
            </w:pPr>
            <w:r>
              <w:rPr>
                <w:rFonts w:ascii="Calibri" w:hAnsi="Calibri"/>
                <w:color w:val="000000"/>
              </w:rPr>
              <w:t>CD</w:t>
            </w:r>
          </w:p>
        </w:tc>
        <w:tc>
          <w:tcPr>
            <w:tcW w:w="0" w:type="auto"/>
            <w:noWrap/>
            <w:hideMark/>
          </w:tcPr>
          <w:p w14:paraId="4258F6F3"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r>
      <w:tr w:rsidR="00FB07D9" w14:paraId="554C2A63"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194682" w14:textId="77777777" w:rsidR="00FB07D9" w:rsidRDefault="00FB07D9">
            <w:pPr>
              <w:rPr>
                <w:rFonts w:ascii="Calibri" w:hAnsi="Calibri"/>
                <w:color w:val="000000"/>
              </w:rPr>
            </w:pPr>
            <w:r>
              <w:rPr>
                <w:rFonts w:ascii="Calibri" w:hAnsi="Calibri"/>
                <w:color w:val="000000"/>
              </w:rPr>
              <w:t>ABC</w:t>
            </w:r>
          </w:p>
        </w:tc>
        <w:tc>
          <w:tcPr>
            <w:tcW w:w="0" w:type="auto"/>
            <w:noWrap/>
            <w:hideMark/>
          </w:tcPr>
          <w:p w14:paraId="79B2A40B"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32451BD0"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03037C" w14:textId="77777777" w:rsidR="00FB07D9" w:rsidRDefault="00FB07D9">
            <w:pPr>
              <w:rPr>
                <w:rFonts w:ascii="Calibri" w:hAnsi="Calibri"/>
                <w:color w:val="000000"/>
              </w:rPr>
            </w:pPr>
            <w:r>
              <w:rPr>
                <w:rFonts w:ascii="Calibri" w:hAnsi="Calibri"/>
                <w:color w:val="000000"/>
              </w:rPr>
              <w:t>ABD</w:t>
            </w:r>
          </w:p>
        </w:tc>
        <w:tc>
          <w:tcPr>
            <w:tcW w:w="0" w:type="auto"/>
            <w:noWrap/>
            <w:hideMark/>
          </w:tcPr>
          <w:p w14:paraId="1CA99EFD"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FB07D9" w14:paraId="5DF2C6A2"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48D47B" w14:textId="77777777" w:rsidR="00FB07D9" w:rsidRDefault="00FB07D9">
            <w:pPr>
              <w:rPr>
                <w:rFonts w:ascii="Calibri" w:hAnsi="Calibri"/>
                <w:color w:val="000000"/>
              </w:rPr>
            </w:pPr>
            <w:r>
              <w:rPr>
                <w:rFonts w:ascii="Calibri" w:hAnsi="Calibri"/>
                <w:color w:val="000000"/>
              </w:rPr>
              <w:t>ACD</w:t>
            </w:r>
          </w:p>
        </w:tc>
        <w:tc>
          <w:tcPr>
            <w:tcW w:w="0" w:type="auto"/>
            <w:noWrap/>
            <w:hideMark/>
          </w:tcPr>
          <w:p w14:paraId="250C24F6" w14:textId="77777777" w:rsidR="00FB07D9" w:rsidRDefault="00FB07D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w:t>
            </w:r>
          </w:p>
        </w:tc>
      </w:tr>
      <w:tr w:rsidR="00FB07D9" w14:paraId="0A2C7F45" w14:textId="77777777" w:rsidTr="00061B0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5BB29D1" w14:textId="77777777" w:rsidR="00FB07D9" w:rsidRDefault="00FB07D9">
            <w:pPr>
              <w:rPr>
                <w:rFonts w:ascii="Calibri" w:hAnsi="Calibri"/>
                <w:color w:val="000000"/>
              </w:rPr>
            </w:pPr>
            <w:r>
              <w:rPr>
                <w:rFonts w:ascii="Calibri" w:hAnsi="Calibri"/>
                <w:color w:val="000000"/>
              </w:rPr>
              <w:t>BCD</w:t>
            </w:r>
          </w:p>
        </w:tc>
        <w:tc>
          <w:tcPr>
            <w:tcW w:w="0" w:type="auto"/>
            <w:noWrap/>
            <w:hideMark/>
          </w:tcPr>
          <w:p w14:paraId="383FFF28" w14:textId="77777777" w:rsidR="00FB07D9" w:rsidRDefault="00FB07D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r>
      <w:tr w:rsidR="00FB07D9" w14:paraId="183B2701" w14:textId="77777777" w:rsidTr="00061B0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B3675" w14:textId="77777777" w:rsidR="00FB07D9" w:rsidRDefault="00FB07D9">
            <w:pPr>
              <w:rPr>
                <w:rFonts w:ascii="Calibri" w:hAnsi="Calibri"/>
                <w:color w:val="000000"/>
              </w:rPr>
            </w:pPr>
            <w:r>
              <w:rPr>
                <w:rFonts w:ascii="Calibri" w:hAnsi="Calibri"/>
                <w:color w:val="000000"/>
              </w:rPr>
              <w:t>ABCD</w:t>
            </w:r>
          </w:p>
        </w:tc>
        <w:tc>
          <w:tcPr>
            <w:tcW w:w="0" w:type="auto"/>
            <w:noWrap/>
            <w:hideMark/>
          </w:tcPr>
          <w:p w14:paraId="77050FC6" w14:textId="77777777" w:rsidR="00FB07D9" w:rsidRDefault="00FB07D9" w:rsidP="00C05731">
            <w:pPr>
              <w:keepNext/>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bl>
    <w:p w14:paraId="7EA3F1FE" w14:textId="16A40625" w:rsidR="00886ABC" w:rsidRDefault="00C05731" w:rsidP="00C05731">
      <w:pPr>
        <w:pStyle w:val="Descripcin"/>
        <w:jc w:val="center"/>
      </w:pPr>
      <w:bookmarkStart w:id="396" w:name="_Toc467012663"/>
      <w:r w:rsidRPr="00C05731">
        <w:t>Tabla</w:t>
      </w:r>
      <w:r w:rsidRPr="00E4433B">
        <w:rPr>
          <w:lang w:val="es-CO"/>
        </w:rPr>
        <w:t xml:space="preserve"> </w:t>
      </w:r>
      <w:r w:rsidR="00C60D9A">
        <w:rPr>
          <w:lang w:val="es-CO"/>
        </w:rPr>
        <w:fldChar w:fldCharType="begin"/>
      </w:r>
      <w:r w:rsidR="00C60D9A">
        <w:rPr>
          <w:lang w:val="es-CO"/>
        </w:rPr>
        <w:instrText xml:space="preserve"> SEQ Tabla \* ARABIC </w:instrText>
      </w:r>
      <w:r w:rsidR="00C60D9A">
        <w:rPr>
          <w:lang w:val="es-CO"/>
        </w:rPr>
        <w:fldChar w:fldCharType="separate"/>
      </w:r>
      <w:r w:rsidR="00606F9A">
        <w:rPr>
          <w:noProof/>
          <w:lang w:val="es-CO"/>
        </w:rPr>
        <w:t>5</w:t>
      </w:r>
      <w:r w:rsidR="00C60D9A">
        <w:rPr>
          <w:lang w:val="es-CO"/>
        </w:rPr>
        <w:fldChar w:fldCharType="end"/>
      </w:r>
      <w:r w:rsidR="008D7E10">
        <w:t>.</w:t>
      </w:r>
      <w:r w:rsidRPr="00C05731">
        <w:t xml:space="preserve"> Porcentaje de variación total por factor</w:t>
      </w:r>
      <w:r w:rsidR="007064FD">
        <w:t>.</w:t>
      </w:r>
      <w:bookmarkEnd w:id="396"/>
    </w:p>
    <w:p w14:paraId="0113012D" w14:textId="77777777" w:rsidR="00AC246D" w:rsidRDefault="00AC246D" w:rsidP="00AC246D"/>
    <w:p w14:paraId="5120B9EB" w14:textId="3867930E" w:rsidR="00AC246D" w:rsidRDefault="00AC246D" w:rsidP="005B2F18">
      <w:pPr>
        <w:jc w:val="both"/>
      </w:pPr>
      <w:r>
        <w:t xml:space="preserve">A </w:t>
      </w:r>
      <w:r w:rsidR="003A179E">
        <w:t>continuación,</w:t>
      </w:r>
      <w:r>
        <w:t xml:space="preserve"> se muestran tres gráficas que ilustran los resultados del impacto de los </w:t>
      </w:r>
      <w:r w:rsidR="005B2F18">
        <w:t xml:space="preserve">diferentes </w:t>
      </w:r>
      <w:r>
        <w:t xml:space="preserve">factores en el tiempo de procesamiento. La primera, figura No. 15, </w:t>
      </w:r>
      <w:r w:rsidR="005B2F18">
        <w:t xml:space="preserve">muestra los resultados teniendo en cuenta los factores de tipo de dispositivos y ubicación del servidor manteniendo la redundancia en 1 y el número de trabajos en 450; también muestra el rendimiento del caso base. La segunda </w:t>
      </w:r>
      <w:r w:rsidR="00061B09">
        <w:t>gráfica</w:t>
      </w:r>
      <w:r w:rsidR="005B2F18">
        <w:t xml:space="preserve">, Figura No. 16, compara los resultados teniendo en cuenta la redundancia y el tipo de dispositivos utilizados, manteniendo la ubicación del servidor local y el número de trabajos en 450. La ultima </w:t>
      </w:r>
      <w:r w:rsidR="00061B09">
        <w:t>gráfica</w:t>
      </w:r>
      <w:r w:rsidR="005B2F18">
        <w:t>, Figura No. 17, muestra los resultados variando el número de trabajos y el tipo de dispositivos, manteniendo la ubicación del servidor local y la redundancia en 1.</w:t>
      </w:r>
    </w:p>
    <w:p w14:paraId="63DC7F54" w14:textId="77777777" w:rsidR="005B2F18" w:rsidRPr="00AC246D" w:rsidRDefault="005B2F18" w:rsidP="00AC246D"/>
    <w:p w14:paraId="347A668C" w14:textId="77777777" w:rsidR="00C205CD" w:rsidRDefault="00C205CD" w:rsidP="00C205CD">
      <w:pPr>
        <w:keepNext/>
        <w:jc w:val="both"/>
      </w:pPr>
      <w:r w:rsidRPr="00C205CD">
        <w:rPr>
          <w:noProof/>
          <w:lang w:val="es-CO" w:eastAsia="es-CO"/>
        </w:rPr>
        <w:lastRenderedPageBreak/>
        <w:drawing>
          <wp:inline distT="0" distB="0" distL="0" distR="0" wp14:anchorId="027527CB" wp14:editId="724C2242">
            <wp:extent cx="5326912" cy="2555270"/>
            <wp:effectExtent l="0" t="0" r="7620" b="10160"/>
            <wp:docPr id="15" name="Picture 15" descr="WhatsApp%20Image%202016-11-12%20at%207.05.27%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20Image%202016-11-12%20at%207.05.27%20PM.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3654" cy="2572895"/>
                    </a:xfrm>
                    <a:prstGeom prst="rect">
                      <a:avLst/>
                    </a:prstGeom>
                    <a:noFill/>
                    <a:ln>
                      <a:noFill/>
                    </a:ln>
                  </pic:spPr>
                </pic:pic>
              </a:graphicData>
            </a:graphic>
          </wp:inline>
        </w:drawing>
      </w:r>
    </w:p>
    <w:p w14:paraId="14246A02" w14:textId="30C1BED4" w:rsidR="00AC246D" w:rsidRDefault="00C205CD" w:rsidP="00061B09">
      <w:pPr>
        <w:pStyle w:val="Descripcin"/>
        <w:jc w:val="center"/>
      </w:pPr>
      <w:bookmarkStart w:id="397" w:name="_Toc467012656"/>
      <w:r w:rsidRPr="00CB4744">
        <w:t xml:space="preserve">Figura </w:t>
      </w:r>
      <w:r w:rsidRPr="00CB4744">
        <w:fldChar w:fldCharType="begin"/>
      </w:r>
      <w:r w:rsidRPr="00CB4744">
        <w:instrText xml:space="preserve"> SEQ Figura \* ARABIC </w:instrText>
      </w:r>
      <w:r w:rsidRPr="00CB4744">
        <w:fldChar w:fldCharType="separate"/>
      </w:r>
      <w:r w:rsidR="00606F9A">
        <w:rPr>
          <w:noProof/>
        </w:rPr>
        <w:t>15</w:t>
      </w:r>
      <w:r w:rsidRPr="00CB4744">
        <w:fldChar w:fldCharType="end"/>
      </w:r>
      <w:r w:rsidR="00AC246D">
        <w:t xml:space="preserve"> G</w:t>
      </w:r>
      <w:r w:rsidRPr="00CB4744">
        <w:t>rafica tiempo de procesamiento por tipo de dispositivos y ubicación del servidor</w:t>
      </w:r>
      <w:r w:rsidR="00AC246D">
        <w:t>.</w:t>
      </w:r>
      <w:bookmarkEnd w:id="397"/>
    </w:p>
    <w:p w14:paraId="0EF97901" w14:textId="77777777" w:rsidR="00AC246D" w:rsidRDefault="00AC246D" w:rsidP="00AC246D">
      <w:pPr>
        <w:keepNext/>
      </w:pPr>
      <w:r>
        <w:rPr>
          <w:noProof/>
          <w:lang w:val="es-CO" w:eastAsia="es-CO"/>
        </w:rPr>
        <w:drawing>
          <wp:inline distT="0" distB="0" distL="0" distR="0" wp14:anchorId="5A85A950" wp14:editId="3FEFC0C1">
            <wp:extent cx="5468293" cy="2064190"/>
            <wp:effectExtent l="0" t="0" r="0" b="0"/>
            <wp:docPr id="12" name="Chart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mv="urn:schemas-microsoft-com:mac:vml" xmlns:mo="http://schemas.microsoft.com/office/mac/office/2008/main" id="{05E6C044-A1A9-466F-B95A-44EC497E56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40379CF" w14:textId="17B4F551" w:rsidR="00AC246D" w:rsidRPr="00AC246D" w:rsidRDefault="00AC246D" w:rsidP="00061B09">
      <w:pPr>
        <w:pStyle w:val="Descripcin"/>
        <w:jc w:val="center"/>
      </w:pPr>
      <w:bookmarkStart w:id="398" w:name="_Toc467012657"/>
      <w:r w:rsidRPr="00AC246D">
        <w:t xml:space="preserve">Figura </w:t>
      </w:r>
      <w:r w:rsidRPr="00AC246D">
        <w:fldChar w:fldCharType="begin"/>
      </w:r>
      <w:r w:rsidRPr="00AC246D">
        <w:instrText xml:space="preserve"> SEQ Figura \* ARABIC </w:instrText>
      </w:r>
      <w:r w:rsidRPr="00AC246D">
        <w:fldChar w:fldCharType="separate"/>
      </w:r>
      <w:r w:rsidR="00606F9A">
        <w:rPr>
          <w:noProof/>
        </w:rPr>
        <w:t>16</w:t>
      </w:r>
      <w:r w:rsidRPr="00AC246D">
        <w:fldChar w:fldCharType="end"/>
      </w:r>
      <w:r w:rsidRPr="00AC246D">
        <w:t xml:space="preserve"> Grafica tipo de procesamiento con diferentes niveles de redundancia</w:t>
      </w:r>
      <w:r>
        <w:t>.</w:t>
      </w:r>
      <w:bookmarkEnd w:id="398"/>
    </w:p>
    <w:p w14:paraId="6BC27EE8" w14:textId="77777777" w:rsidR="00AC246D" w:rsidRDefault="00AC246D" w:rsidP="00AC246D"/>
    <w:p w14:paraId="65D7D647" w14:textId="77777777" w:rsidR="00AC246D" w:rsidRDefault="00AC246D" w:rsidP="00AC246D">
      <w:pPr>
        <w:keepNext/>
      </w:pPr>
      <w:r>
        <w:rPr>
          <w:noProof/>
          <w:lang w:val="es-CO" w:eastAsia="es-CO"/>
        </w:rPr>
        <w:lastRenderedPageBreak/>
        <w:drawing>
          <wp:inline distT="0" distB="0" distL="0" distR="0" wp14:anchorId="03B31614" wp14:editId="442F6493">
            <wp:extent cx="5259705" cy="2293620"/>
            <wp:effectExtent l="0" t="0" r="0" b="0"/>
            <wp:docPr id="20" name="Chart 2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xmlns:mv="urn:schemas-microsoft-com:mac:vml" xmlns:mo="http://schemas.microsoft.com/office/mac/office/2008/main" id="{79743D51-8C02-42F2-81E4-48D15CB5D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779C238" w14:textId="1433D642" w:rsidR="00AC246D" w:rsidRPr="00AC246D" w:rsidRDefault="00AC246D" w:rsidP="00061B09">
      <w:pPr>
        <w:pStyle w:val="Descripcin"/>
        <w:jc w:val="center"/>
      </w:pPr>
      <w:bookmarkStart w:id="399" w:name="_Toc467012658"/>
      <w:r w:rsidRPr="00AC246D">
        <w:t xml:space="preserve">Figura </w:t>
      </w:r>
      <w:r w:rsidRPr="00AC246D">
        <w:fldChar w:fldCharType="begin"/>
      </w:r>
      <w:r w:rsidRPr="00AC246D">
        <w:instrText xml:space="preserve"> SEQ Figura \* ARABIC </w:instrText>
      </w:r>
      <w:r w:rsidRPr="00AC246D">
        <w:fldChar w:fldCharType="separate"/>
      </w:r>
      <w:r w:rsidR="00606F9A">
        <w:rPr>
          <w:noProof/>
        </w:rPr>
        <w:t>17</w:t>
      </w:r>
      <w:r w:rsidRPr="00AC246D">
        <w:fldChar w:fldCharType="end"/>
      </w:r>
      <w:r w:rsidRPr="00AC246D">
        <w:t xml:space="preserve"> Grafica tiempo de procesamiento con diferente grado de paralelismo</w:t>
      </w:r>
      <w:r>
        <w:t>.</w:t>
      </w:r>
      <w:bookmarkEnd w:id="399"/>
    </w:p>
    <w:p w14:paraId="666DAF61" w14:textId="77777777" w:rsidR="00C205CD" w:rsidRDefault="00C205CD" w:rsidP="00E4433B">
      <w:pPr>
        <w:jc w:val="both"/>
        <w:rPr>
          <w:lang w:val="es-CO"/>
        </w:rPr>
      </w:pPr>
    </w:p>
    <w:p w14:paraId="6BACBD62" w14:textId="74514810" w:rsidR="00833BB6" w:rsidRPr="006F6FCD" w:rsidRDefault="001753AF" w:rsidP="006F6FCD">
      <w:pPr>
        <w:jc w:val="both"/>
        <w:rPr>
          <w:color w:val="000000"/>
        </w:rPr>
      </w:pPr>
      <w:r w:rsidRPr="005736D9">
        <w:rPr>
          <w:color w:val="000000"/>
          <w:lang w:val="es-CO"/>
        </w:rPr>
        <w:t>De los resultados obtenidos es claro que los factores que más afectan la variable respuest</w:t>
      </w:r>
      <w:r w:rsidR="00023789">
        <w:rPr>
          <w:color w:val="000000"/>
          <w:lang w:val="es-CO"/>
        </w:rPr>
        <w:t>a son la ubicación del servidor</w:t>
      </w:r>
      <w:r w:rsidRPr="005736D9">
        <w:rPr>
          <w:color w:val="000000"/>
          <w:lang w:val="es-CO"/>
        </w:rPr>
        <w:t xml:space="preserve"> y la redundancia de trabajos</w:t>
      </w:r>
      <w:r w:rsidR="00A55E9B">
        <w:rPr>
          <w:color w:val="000000"/>
          <w:lang w:val="es-CO"/>
        </w:rPr>
        <w:t>:</w:t>
      </w:r>
      <w:r w:rsidR="00023789">
        <w:rPr>
          <w:color w:val="000000"/>
          <w:lang w:val="es-CO"/>
        </w:rPr>
        <w:t xml:space="preserve"> en un 30% y 47% </w:t>
      </w:r>
      <w:r w:rsidR="00023789" w:rsidRPr="005736D9">
        <w:rPr>
          <w:color w:val="000000"/>
          <w:lang w:val="es-CO"/>
        </w:rPr>
        <w:t>respectivamente</w:t>
      </w:r>
      <w:r w:rsidR="00023789">
        <w:rPr>
          <w:color w:val="000000"/>
          <w:lang w:val="es-CO"/>
        </w:rPr>
        <w:t xml:space="preserve">, </w:t>
      </w:r>
      <w:r w:rsidRPr="005736D9">
        <w:rPr>
          <w:color w:val="000000"/>
          <w:lang w:val="es-CO"/>
        </w:rPr>
        <w:t>el tiempo de ejecución</w:t>
      </w:r>
      <w:r w:rsidRPr="00833BB6">
        <w:rPr>
          <w:color w:val="000000"/>
        </w:rPr>
        <w:t xml:space="preserve">. </w:t>
      </w:r>
      <w:r w:rsidR="00833BB6" w:rsidRPr="00833BB6">
        <w:rPr>
          <w:color w:val="000000"/>
        </w:rPr>
        <w:t>La ubicación del servidor, afecta l</w:t>
      </w:r>
      <w:r w:rsidR="00833BB6" w:rsidRPr="001753AF">
        <w:rPr>
          <w:color w:val="000000"/>
        </w:rPr>
        <w:t>a latencia al transmitir los trabajos y los resultados</w:t>
      </w:r>
      <w:r w:rsidR="00023789">
        <w:rPr>
          <w:color w:val="000000"/>
        </w:rPr>
        <w:t>;</w:t>
      </w:r>
      <w:r w:rsidR="00833BB6" w:rsidRPr="001753AF">
        <w:rPr>
          <w:color w:val="000000"/>
        </w:rPr>
        <w:t xml:space="preserve"> </w:t>
      </w:r>
      <w:r w:rsidR="00023789">
        <w:rPr>
          <w:color w:val="000000"/>
        </w:rPr>
        <w:t>es</w:t>
      </w:r>
      <w:r w:rsidR="00833BB6" w:rsidRPr="001753AF">
        <w:rPr>
          <w:color w:val="000000"/>
        </w:rPr>
        <w:t xml:space="preserve"> una variable importante que se debe tener en cuenta al </w:t>
      </w:r>
      <w:r w:rsidR="00833BB6" w:rsidRPr="006F6FCD">
        <w:rPr>
          <w:color w:val="000000"/>
        </w:rPr>
        <w:t xml:space="preserve">trabajar con esta infraestructura. </w:t>
      </w:r>
      <w:r w:rsidR="00023789" w:rsidRPr="00023789">
        <w:rPr>
          <w:color w:val="000000"/>
        </w:rPr>
        <w:t xml:space="preserve">Se puede concluir que idealmente los clientes deben estar en la misma red que el servidor con el fin de reducir el tiempo de transmisión de datos. </w:t>
      </w:r>
      <w:r w:rsidR="00833BB6" w:rsidRPr="006F6FCD">
        <w:rPr>
          <w:color w:val="000000"/>
        </w:rPr>
        <w:t xml:space="preserve">Por su parte, la redundancia afecta significativamente el tiempo de </w:t>
      </w:r>
      <w:r w:rsidR="006F6FCD" w:rsidRPr="006F6FCD">
        <w:rPr>
          <w:color w:val="000000"/>
        </w:rPr>
        <w:t>ejecución</w:t>
      </w:r>
      <w:r w:rsidR="00833BB6" w:rsidRPr="006F6FCD">
        <w:rPr>
          <w:color w:val="000000"/>
        </w:rPr>
        <w:t xml:space="preserve"> pues</w:t>
      </w:r>
      <w:r w:rsidR="006F6FCD" w:rsidRPr="006F6FCD">
        <w:rPr>
          <w:color w:val="000000"/>
        </w:rPr>
        <w:t xml:space="preserve"> duplica</w:t>
      </w:r>
      <w:r w:rsidR="00833BB6" w:rsidRPr="006F6FCD">
        <w:rPr>
          <w:color w:val="000000"/>
        </w:rPr>
        <w:t xml:space="preserve"> </w:t>
      </w:r>
      <w:r w:rsidR="006F6FCD">
        <w:rPr>
          <w:color w:val="000000"/>
        </w:rPr>
        <w:t xml:space="preserve">el </w:t>
      </w:r>
      <w:r w:rsidR="002134C4">
        <w:rPr>
          <w:color w:val="000000"/>
        </w:rPr>
        <w:t>número</w:t>
      </w:r>
      <w:r w:rsidR="006F6FCD">
        <w:rPr>
          <w:color w:val="000000"/>
        </w:rPr>
        <w:t xml:space="preserve"> de trabajos que deben ser enviados y procesados en los dispositivos. </w:t>
      </w:r>
      <w:r w:rsidR="00833BB6" w:rsidRPr="005736D9">
        <w:rPr>
          <w:color w:val="000000"/>
          <w:lang w:val="es-CO"/>
        </w:rPr>
        <w:t>Los</w:t>
      </w:r>
      <w:r w:rsidR="006F6FCD">
        <w:rPr>
          <w:color w:val="000000"/>
          <w:lang w:val="es-CO"/>
        </w:rPr>
        <w:t xml:space="preserve"> demás factores y</w:t>
      </w:r>
      <w:r w:rsidR="00833BB6" w:rsidRPr="005736D9">
        <w:rPr>
          <w:color w:val="000000"/>
          <w:lang w:val="es-CO"/>
        </w:rPr>
        <w:t xml:space="preserve"> las interacciones entre </w:t>
      </w:r>
      <w:r w:rsidR="006F6FCD">
        <w:rPr>
          <w:color w:val="000000"/>
          <w:lang w:val="es-CO"/>
        </w:rPr>
        <w:t>factores no</w:t>
      </w:r>
      <w:r w:rsidR="00833BB6" w:rsidRPr="005736D9">
        <w:rPr>
          <w:color w:val="000000"/>
          <w:lang w:val="es-CO"/>
        </w:rPr>
        <w:t xml:space="preserve"> impactan de forma importante el desempeño del procesamiento.</w:t>
      </w:r>
    </w:p>
    <w:p w14:paraId="02772350" w14:textId="77777777" w:rsidR="00833BB6" w:rsidRPr="00F55ECA" w:rsidRDefault="00833BB6" w:rsidP="001753AF">
      <w:pPr>
        <w:jc w:val="both"/>
        <w:rPr>
          <w:lang w:val="es-CO"/>
        </w:rPr>
      </w:pPr>
    </w:p>
    <w:p w14:paraId="54205957" w14:textId="1BA67AE9" w:rsidR="001753AF" w:rsidRPr="001753AF" w:rsidRDefault="001753AF" w:rsidP="001753AF">
      <w:pPr>
        <w:pStyle w:val="NormalWeb"/>
        <w:spacing w:before="0" w:beforeAutospacing="0" w:after="0" w:afterAutospacing="0"/>
        <w:jc w:val="both"/>
      </w:pPr>
      <w:r w:rsidRPr="001753AF">
        <w:rPr>
          <w:color w:val="000000"/>
        </w:rPr>
        <w:t xml:space="preserve">También es importante resaltar </w:t>
      </w:r>
      <w:r w:rsidR="005736D9" w:rsidRPr="001753AF">
        <w:rPr>
          <w:color w:val="000000"/>
        </w:rPr>
        <w:t>que,</w:t>
      </w:r>
      <w:r w:rsidRPr="001753AF">
        <w:rPr>
          <w:color w:val="000000"/>
        </w:rPr>
        <w:t xml:space="preserve"> al cambiar los computadores de escritorio por dispositivos móviles, el resultado se vio afectado en un porcentaje tan bajo que este factor es despreciable. En este caso se puede observar que las diferencias en las características de los dispositivos son grandes pero los clientes de Boinc utilizan un modelo no invasivo el cual no utiliza todos </w:t>
      </w:r>
      <w:r w:rsidR="006F6FCD">
        <w:rPr>
          <w:color w:val="000000"/>
        </w:rPr>
        <w:t>los</w:t>
      </w:r>
      <w:r w:rsidRPr="001753AF">
        <w:rPr>
          <w:color w:val="000000"/>
        </w:rPr>
        <w:t xml:space="preserve"> recursos</w:t>
      </w:r>
      <w:r w:rsidR="006F6FCD">
        <w:rPr>
          <w:color w:val="000000"/>
        </w:rPr>
        <w:t>,</w:t>
      </w:r>
      <w:r w:rsidRPr="001753AF">
        <w:rPr>
          <w:color w:val="000000"/>
        </w:rPr>
        <w:t xml:space="preserve"> </w:t>
      </w:r>
      <w:r w:rsidR="00A55E9B">
        <w:rPr>
          <w:color w:val="000000"/>
        </w:rPr>
        <w:t>de</w:t>
      </w:r>
      <w:r w:rsidR="006F6FCD">
        <w:rPr>
          <w:color w:val="000000"/>
        </w:rPr>
        <w:t xml:space="preserve"> los dispositivos</w:t>
      </w:r>
      <w:r w:rsidR="00A55E9B">
        <w:rPr>
          <w:color w:val="000000"/>
        </w:rPr>
        <w:t xml:space="preserve"> voluntario</w:t>
      </w:r>
      <w:r w:rsidR="006F6FCD">
        <w:rPr>
          <w:color w:val="000000"/>
        </w:rPr>
        <w:t>s</w:t>
      </w:r>
      <w:r w:rsidR="008F0DC6">
        <w:rPr>
          <w:color w:val="000000"/>
        </w:rPr>
        <w:t xml:space="preserve"> </w:t>
      </w:r>
      <w:r w:rsidRPr="001753AF">
        <w:rPr>
          <w:color w:val="000000"/>
        </w:rPr>
        <w:t>al máximo, permitiendo</w:t>
      </w:r>
      <w:r w:rsidR="006F6FCD">
        <w:rPr>
          <w:color w:val="000000"/>
        </w:rPr>
        <w:t xml:space="preserve"> a los usuarios</w:t>
      </w:r>
      <w:r w:rsidRPr="001753AF">
        <w:rPr>
          <w:color w:val="000000"/>
        </w:rPr>
        <w:t xml:space="preserve"> a los usuarios seguir utilizando sus dispositivos sin que se vea afectado el desempeño de sus aplicaciones. </w:t>
      </w:r>
    </w:p>
    <w:p w14:paraId="78105284" w14:textId="77777777" w:rsidR="001753AF" w:rsidRPr="00F55ECA" w:rsidRDefault="001753AF" w:rsidP="001753AF">
      <w:pPr>
        <w:jc w:val="both"/>
        <w:rPr>
          <w:lang w:val="es-CO"/>
        </w:rPr>
      </w:pPr>
    </w:p>
    <w:p w14:paraId="7C08976E" w14:textId="6F3A7A5E" w:rsidR="00833BB6" w:rsidRDefault="001753AF" w:rsidP="00833BB6">
      <w:pPr>
        <w:pStyle w:val="NormalWeb"/>
        <w:spacing w:before="0" w:beforeAutospacing="0" w:after="0" w:afterAutospacing="0"/>
        <w:jc w:val="both"/>
        <w:rPr>
          <w:color w:val="000000"/>
        </w:rPr>
      </w:pPr>
      <w:r w:rsidRPr="001753AF">
        <w:rPr>
          <w:color w:val="000000"/>
        </w:rPr>
        <w:t xml:space="preserve">Por otro </w:t>
      </w:r>
      <w:r w:rsidR="00E4433B" w:rsidRPr="001753AF">
        <w:rPr>
          <w:color w:val="000000"/>
        </w:rPr>
        <w:t>lado,</w:t>
      </w:r>
      <w:r w:rsidRPr="001753AF">
        <w:rPr>
          <w:color w:val="000000"/>
        </w:rPr>
        <w:t xml:space="preserve"> la prueba base que se realizó sin utilizar un cliente Boinc, utiliza todos los recursos de la máquina, pues se observó a través del monitor del sistema el uso de todos los CPUs al 100% mientras que en los computadores</w:t>
      </w:r>
      <w:r w:rsidR="00A55E9B">
        <w:rPr>
          <w:color w:val="000000"/>
        </w:rPr>
        <w:t>,</w:t>
      </w:r>
      <w:r w:rsidRPr="001753AF">
        <w:rPr>
          <w:color w:val="000000"/>
        </w:rPr>
        <w:t xml:space="preserve"> al utilizar el cliente </w:t>
      </w:r>
      <w:r w:rsidR="00E4433B">
        <w:rPr>
          <w:color w:val="000000"/>
        </w:rPr>
        <w:t>B</w:t>
      </w:r>
      <w:r w:rsidRPr="001753AF">
        <w:rPr>
          <w:color w:val="000000"/>
        </w:rPr>
        <w:t>oinc se pudo percibir un uso de los CPUs de alrededor de 5%. Este resultado es interesante porque aun utilizando un porcentaje mucho m</w:t>
      </w:r>
      <w:r w:rsidR="00E4433B">
        <w:rPr>
          <w:color w:val="000000"/>
        </w:rPr>
        <w:t>á</w:t>
      </w:r>
      <w:r w:rsidRPr="001753AF">
        <w:rPr>
          <w:color w:val="000000"/>
        </w:rPr>
        <w:t xml:space="preserve">s bajo de los recursos fue posible disminuir significativamente el tiempo de </w:t>
      </w:r>
      <w:r w:rsidR="00905461">
        <w:rPr>
          <w:color w:val="000000"/>
        </w:rPr>
        <w:t>ejecución</w:t>
      </w:r>
      <w:r w:rsidRPr="001753AF">
        <w:rPr>
          <w:color w:val="000000"/>
        </w:rPr>
        <w:t xml:space="preserve"> al </w:t>
      </w:r>
      <w:r w:rsidR="00A55E9B">
        <w:rPr>
          <w:color w:val="000000"/>
        </w:rPr>
        <w:t xml:space="preserve">paralelizar el procesamiento de la imagen. </w:t>
      </w:r>
      <w:r w:rsidRPr="001753AF">
        <w:rPr>
          <w:color w:val="000000"/>
        </w:rPr>
        <w:t>Este resultado también implica que con una configuración avanzada del proyecto de Boinc</w:t>
      </w:r>
      <w:r w:rsidR="00F237C9">
        <w:rPr>
          <w:color w:val="000000"/>
        </w:rPr>
        <w:t>,</w:t>
      </w:r>
      <w:r w:rsidR="00061B09">
        <w:rPr>
          <w:color w:val="000000"/>
        </w:rPr>
        <w:t xml:space="preserve"> que permite</w:t>
      </w:r>
      <w:r w:rsidR="00F237C9">
        <w:rPr>
          <w:color w:val="000000"/>
        </w:rPr>
        <w:t>, por ejemplo,</w:t>
      </w:r>
      <w:r w:rsidR="00061B09">
        <w:rPr>
          <w:color w:val="000000"/>
        </w:rPr>
        <w:t xml:space="preserve"> solicitar m</w:t>
      </w:r>
      <w:r w:rsidR="00F237C9">
        <w:rPr>
          <w:color w:val="000000"/>
        </w:rPr>
        <w:t>a</w:t>
      </w:r>
      <w:r w:rsidR="00061B09">
        <w:rPr>
          <w:color w:val="000000"/>
        </w:rPr>
        <w:t xml:space="preserve">yor memoria RAM o </w:t>
      </w:r>
      <w:r w:rsidR="00061B09">
        <w:rPr>
          <w:color w:val="000000"/>
        </w:rPr>
        <w:lastRenderedPageBreak/>
        <w:t>capacidad de almacenamiento en cada cliente</w:t>
      </w:r>
      <w:r w:rsidR="00A55E9B">
        <w:rPr>
          <w:color w:val="000000"/>
        </w:rPr>
        <w:t>,</w:t>
      </w:r>
      <w:r w:rsidR="00905461">
        <w:rPr>
          <w:color w:val="000000"/>
        </w:rPr>
        <w:t xml:space="preserve"> </w:t>
      </w:r>
      <w:r w:rsidR="00A55E9B">
        <w:rPr>
          <w:color w:val="000000"/>
        </w:rPr>
        <w:t xml:space="preserve">puede ser posible </w:t>
      </w:r>
      <w:r w:rsidRPr="001753AF">
        <w:rPr>
          <w:color w:val="000000"/>
        </w:rPr>
        <w:t xml:space="preserve">obtener mejores resultados al utilizar más recursos de los dispositivos. </w:t>
      </w:r>
    </w:p>
    <w:p w14:paraId="35A797D2" w14:textId="77777777" w:rsidR="00833BB6" w:rsidRPr="00833BB6" w:rsidRDefault="00833BB6" w:rsidP="00833BB6">
      <w:pPr>
        <w:pStyle w:val="NormalWeb"/>
        <w:spacing w:before="0" w:beforeAutospacing="0" w:after="0" w:afterAutospacing="0"/>
        <w:jc w:val="both"/>
        <w:rPr>
          <w:color w:val="000000"/>
        </w:rPr>
      </w:pPr>
    </w:p>
    <w:p w14:paraId="4A4342E0" w14:textId="3B53860B" w:rsidR="00023789" w:rsidRDefault="001753AF" w:rsidP="00343902">
      <w:pPr>
        <w:jc w:val="both"/>
        <w:rPr>
          <w:color w:val="000000"/>
          <w:lang w:val="es-CO"/>
        </w:rPr>
      </w:pPr>
      <w:r w:rsidRPr="001753AF">
        <w:rPr>
          <w:color w:val="000000"/>
          <w:lang w:val="es-CO"/>
        </w:rPr>
        <w:t>Finalmente</w:t>
      </w:r>
      <w:r w:rsidR="00440B7B">
        <w:rPr>
          <w:color w:val="000000"/>
          <w:lang w:val="es-CO"/>
        </w:rPr>
        <w:t>,</w:t>
      </w:r>
      <w:r w:rsidRPr="001753AF">
        <w:rPr>
          <w:color w:val="000000"/>
          <w:lang w:val="es-CO"/>
        </w:rPr>
        <w:t xml:space="preserve"> se </w:t>
      </w:r>
      <w:r w:rsidR="002134C4">
        <w:rPr>
          <w:color w:val="000000"/>
          <w:lang w:val="es-CO"/>
        </w:rPr>
        <w:t>observó</w:t>
      </w:r>
      <w:r w:rsidRPr="001753AF">
        <w:rPr>
          <w:color w:val="000000"/>
          <w:lang w:val="es-CO"/>
        </w:rPr>
        <w:t xml:space="preserve"> que el grado de paralelismo</w:t>
      </w:r>
      <w:r w:rsidR="00430EF1">
        <w:rPr>
          <w:color w:val="000000"/>
          <w:lang w:val="es-CO"/>
        </w:rPr>
        <w:t>, en esta prueba,</w:t>
      </w:r>
      <w:r w:rsidRPr="001753AF">
        <w:rPr>
          <w:color w:val="000000"/>
          <w:lang w:val="es-CO"/>
        </w:rPr>
        <w:t xml:space="preserve"> afecta en un </w:t>
      </w:r>
      <w:r w:rsidR="00EF02A5">
        <w:rPr>
          <w:color w:val="000000"/>
          <w:lang w:val="es-CO"/>
        </w:rPr>
        <w:t>6%</w:t>
      </w:r>
      <w:r w:rsidRPr="001753AF">
        <w:rPr>
          <w:color w:val="000000"/>
          <w:lang w:val="es-CO"/>
        </w:rPr>
        <w:t xml:space="preserve"> el tiempo</w:t>
      </w:r>
      <w:r>
        <w:rPr>
          <w:color w:val="000000"/>
          <w:lang w:val="es-CO"/>
        </w:rPr>
        <w:t xml:space="preserve"> de ejecución</w:t>
      </w:r>
      <w:r w:rsidR="00440B7B">
        <w:rPr>
          <w:color w:val="000000"/>
          <w:lang w:val="es-CO"/>
        </w:rPr>
        <w:t>.</w:t>
      </w:r>
      <w:r w:rsidR="00EF02A5">
        <w:rPr>
          <w:color w:val="000000"/>
          <w:lang w:val="es-CO"/>
        </w:rPr>
        <w:t xml:space="preserve"> Es claro que este valor puede cambiar dependiendo de los niveles seleccionados al diseñar las pruebas, es por esto </w:t>
      </w:r>
      <w:r w:rsidR="002134C4">
        <w:rPr>
          <w:color w:val="000000"/>
          <w:lang w:val="es-CO"/>
        </w:rPr>
        <w:t>que,</w:t>
      </w:r>
      <w:r w:rsidR="00EF02A5">
        <w:rPr>
          <w:color w:val="000000"/>
          <w:lang w:val="es-CO"/>
        </w:rPr>
        <w:t xml:space="preserve"> a pesar de ser bajo el porcentaje en estas pruebas, se debe tener en cuenta </w:t>
      </w:r>
      <w:r w:rsidR="00F54470">
        <w:rPr>
          <w:color w:val="000000"/>
          <w:lang w:val="es-CO"/>
        </w:rPr>
        <w:t>pues la</w:t>
      </w:r>
      <w:r w:rsidR="00EF02A5">
        <w:rPr>
          <w:color w:val="000000"/>
          <w:lang w:val="es-CO"/>
        </w:rPr>
        <w:t xml:space="preserve"> selección </w:t>
      </w:r>
      <w:r w:rsidR="002134C4">
        <w:rPr>
          <w:color w:val="000000"/>
          <w:lang w:val="es-CO"/>
        </w:rPr>
        <w:t>adecuada</w:t>
      </w:r>
      <w:r w:rsidR="00F54470">
        <w:rPr>
          <w:color w:val="000000"/>
          <w:lang w:val="es-CO"/>
        </w:rPr>
        <w:t xml:space="preserve"> de este factor,</w:t>
      </w:r>
      <w:r w:rsidR="00EF02A5">
        <w:rPr>
          <w:color w:val="000000"/>
          <w:lang w:val="es-CO"/>
        </w:rPr>
        <w:t xml:space="preserve"> puede </w:t>
      </w:r>
      <w:r w:rsidR="00F54470">
        <w:rPr>
          <w:color w:val="000000"/>
          <w:lang w:val="es-CO"/>
        </w:rPr>
        <w:t>representar</w:t>
      </w:r>
      <w:r w:rsidR="00EF02A5">
        <w:rPr>
          <w:color w:val="000000"/>
          <w:lang w:val="es-CO"/>
        </w:rPr>
        <w:t xml:space="preserve"> una variación significativa en el tiempo de procesamiento. Esta </w:t>
      </w:r>
      <w:r w:rsidR="002134C4">
        <w:rPr>
          <w:color w:val="000000"/>
          <w:lang w:val="es-CO"/>
        </w:rPr>
        <w:t>decisión</w:t>
      </w:r>
      <w:r w:rsidR="00EF02A5">
        <w:rPr>
          <w:color w:val="000000"/>
          <w:lang w:val="es-CO"/>
        </w:rPr>
        <w:t xml:space="preserve"> debe ser tomada teniendo en cuenta la capacidad de los dispositivos tanto de almacenamiento como </w:t>
      </w:r>
      <w:r w:rsidR="002134C4">
        <w:rPr>
          <w:color w:val="000000"/>
          <w:lang w:val="es-CO"/>
        </w:rPr>
        <w:t>procesamiento</w:t>
      </w:r>
      <w:r w:rsidR="00F54470">
        <w:rPr>
          <w:color w:val="000000"/>
          <w:lang w:val="es-CO"/>
        </w:rPr>
        <w:t xml:space="preserve"> y</w:t>
      </w:r>
      <w:r w:rsidR="00EF02A5">
        <w:rPr>
          <w:color w:val="000000"/>
          <w:lang w:val="es-CO"/>
        </w:rPr>
        <w:t xml:space="preserve"> </w:t>
      </w:r>
      <w:r w:rsidR="002134C4">
        <w:rPr>
          <w:color w:val="000000"/>
          <w:lang w:val="es-CO"/>
        </w:rPr>
        <w:t>transmisión</w:t>
      </w:r>
      <w:r w:rsidR="00EF02A5">
        <w:rPr>
          <w:color w:val="000000"/>
          <w:lang w:val="es-CO"/>
        </w:rPr>
        <w:t xml:space="preserve"> de datos sobre la </w:t>
      </w:r>
      <w:r w:rsidR="00F54470">
        <w:rPr>
          <w:color w:val="000000"/>
          <w:lang w:val="es-CO"/>
        </w:rPr>
        <w:t>red.</w:t>
      </w:r>
    </w:p>
    <w:p w14:paraId="0E4A3256" w14:textId="77777777" w:rsidR="00343902" w:rsidRPr="00343902" w:rsidRDefault="00343902" w:rsidP="00343902">
      <w:pPr>
        <w:jc w:val="both"/>
        <w:rPr>
          <w:color w:val="000000"/>
          <w:lang w:val="es-CO"/>
        </w:rPr>
      </w:pPr>
    </w:p>
    <w:p w14:paraId="2D571270" w14:textId="78276B53" w:rsidR="003C7E5D" w:rsidRPr="00463716" w:rsidRDefault="00C335DD" w:rsidP="00463716">
      <w:pPr>
        <w:pStyle w:val="Ttulo1"/>
        <w:rPr>
          <w:lang w:val="es-CO"/>
        </w:rPr>
      </w:pPr>
      <w:bookmarkStart w:id="400" w:name="_Compilación_cruzada_de"/>
      <w:bookmarkStart w:id="401" w:name="_X_–_CONCLUSIONES"/>
      <w:bookmarkStart w:id="402" w:name="_Toc467015907"/>
      <w:bookmarkEnd w:id="400"/>
      <w:bookmarkEnd w:id="401"/>
      <w:r>
        <w:rPr>
          <w:lang w:val="es-CO"/>
        </w:rPr>
        <w:t>X</w:t>
      </w:r>
      <w:r w:rsidRPr="00FF0972">
        <w:rPr>
          <w:lang w:val="es-CO"/>
        </w:rPr>
        <w:t xml:space="preserve"> </w:t>
      </w:r>
      <w:r>
        <w:rPr>
          <w:lang w:val="es-CO"/>
        </w:rPr>
        <w:t>–</w:t>
      </w:r>
      <w:r w:rsidRPr="00FF0972">
        <w:rPr>
          <w:lang w:val="es-CO"/>
        </w:rPr>
        <w:t xml:space="preserve"> </w:t>
      </w:r>
      <w:r>
        <w:rPr>
          <w:lang w:val="es-CO"/>
        </w:rPr>
        <w:t>CONCLUSIONES</w:t>
      </w:r>
      <w:bookmarkEnd w:id="402"/>
      <w:r>
        <w:rPr>
          <w:lang w:val="es-CO"/>
        </w:rPr>
        <w:t xml:space="preserve"> </w:t>
      </w:r>
      <w:bookmarkEnd w:id="16"/>
    </w:p>
    <w:p w14:paraId="65998310" w14:textId="2230DF35" w:rsidR="00EB2B0E" w:rsidRPr="00EE419B" w:rsidRDefault="008F4320" w:rsidP="00475049">
      <w:pPr>
        <w:jc w:val="both"/>
        <w:rPr>
          <w:szCs w:val="22"/>
          <w:lang w:val="es-CO"/>
        </w:rPr>
      </w:pPr>
      <w:r w:rsidRPr="00463716">
        <w:rPr>
          <w:color w:val="000000"/>
          <w:shd w:val="clear" w:color="auto" w:fill="FFFFFF"/>
        </w:rPr>
        <w:t xml:space="preserve">La propuesta de este </w:t>
      </w:r>
      <w:r w:rsidR="00116E44">
        <w:rPr>
          <w:color w:val="000000"/>
          <w:shd w:val="clear" w:color="auto" w:fill="FFFFFF"/>
        </w:rPr>
        <w:t>Trabajo de Grado</w:t>
      </w:r>
      <w:r w:rsidR="00EB2B0E">
        <w:rPr>
          <w:color w:val="000000"/>
          <w:shd w:val="clear" w:color="auto" w:fill="FFFFFF"/>
        </w:rPr>
        <w:t xml:space="preserve"> </w:t>
      </w:r>
      <w:r w:rsidRPr="00463716">
        <w:rPr>
          <w:color w:val="000000"/>
          <w:shd w:val="clear" w:color="auto" w:fill="FFFFFF"/>
        </w:rPr>
        <w:t xml:space="preserve">fue explorar el uso de </w:t>
      </w:r>
      <w:r w:rsidR="00EB2B0E">
        <w:rPr>
          <w:color w:val="000000"/>
          <w:shd w:val="clear" w:color="auto" w:fill="FFFFFF"/>
        </w:rPr>
        <w:t xml:space="preserve">una </w:t>
      </w:r>
      <w:r w:rsidRPr="00463716">
        <w:rPr>
          <w:color w:val="000000"/>
          <w:shd w:val="clear" w:color="auto" w:fill="FFFFFF"/>
        </w:rPr>
        <w:t xml:space="preserve">Grid </w:t>
      </w:r>
      <w:r w:rsidR="00EB2B0E">
        <w:rPr>
          <w:color w:val="000000"/>
          <w:shd w:val="clear" w:color="auto" w:fill="FFFFFF"/>
        </w:rPr>
        <w:t>M</w:t>
      </w:r>
      <w:r w:rsidR="00475049">
        <w:rPr>
          <w:color w:val="000000"/>
          <w:shd w:val="clear" w:color="auto" w:fill="FFFFFF"/>
        </w:rPr>
        <w:t xml:space="preserve">óvil, </w:t>
      </w:r>
      <w:r w:rsidRPr="00463716">
        <w:rPr>
          <w:color w:val="000000"/>
          <w:shd w:val="clear" w:color="auto" w:fill="FFFFFF"/>
        </w:rPr>
        <w:t xml:space="preserve">para el </w:t>
      </w:r>
      <w:r w:rsidR="00925D53">
        <w:rPr>
          <w:color w:val="000000"/>
          <w:shd w:val="clear" w:color="auto" w:fill="FFFFFF"/>
        </w:rPr>
        <w:t>ejecutar</w:t>
      </w:r>
      <w:r w:rsidRPr="00463716">
        <w:rPr>
          <w:color w:val="000000"/>
          <w:shd w:val="clear" w:color="auto" w:fill="FFFFFF"/>
        </w:rPr>
        <w:t xml:space="preserve"> algoritmos paralelo</w:t>
      </w:r>
      <w:r w:rsidR="00EB2B0E">
        <w:rPr>
          <w:color w:val="000000"/>
          <w:shd w:val="clear" w:color="auto" w:fill="FFFFFF"/>
        </w:rPr>
        <w:t xml:space="preserve">s sencillos que </w:t>
      </w:r>
      <w:r w:rsidR="00475049">
        <w:rPr>
          <w:color w:val="000000"/>
          <w:shd w:val="clear" w:color="auto" w:fill="FFFFFF"/>
        </w:rPr>
        <w:t>procesa</w:t>
      </w:r>
      <w:r w:rsidR="00EB2B0E">
        <w:rPr>
          <w:color w:val="000000"/>
          <w:shd w:val="clear" w:color="auto" w:fill="FFFFFF"/>
        </w:rPr>
        <w:t>n</w:t>
      </w:r>
      <w:r w:rsidRPr="00463716">
        <w:rPr>
          <w:color w:val="000000"/>
          <w:shd w:val="clear" w:color="auto" w:fill="FFFFFF"/>
        </w:rPr>
        <w:t xml:space="preserve"> imágenes </w:t>
      </w:r>
      <w:r w:rsidR="00CE000A" w:rsidRPr="00463716">
        <w:rPr>
          <w:color w:val="000000"/>
          <w:shd w:val="clear" w:color="auto" w:fill="FFFFFF"/>
        </w:rPr>
        <w:t>médicas</w:t>
      </w:r>
      <w:r w:rsidRPr="00463716">
        <w:rPr>
          <w:color w:val="000000"/>
          <w:shd w:val="clear" w:color="auto" w:fill="FFFFFF"/>
        </w:rPr>
        <w:t xml:space="preserve">.  </w:t>
      </w:r>
      <w:r w:rsidR="00003C60" w:rsidRPr="00463716">
        <w:rPr>
          <w:color w:val="000000"/>
          <w:shd w:val="clear" w:color="auto" w:fill="FFFFFF"/>
        </w:rPr>
        <w:t xml:space="preserve">Se </w:t>
      </w:r>
      <w:r w:rsidR="00EB2B0E" w:rsidRPr="00463716">
        <w:rPr>
          <w:color w:val="000000"/>
          <w:shd w:val="clear" w:color="auto" w:fill="FFFFFF"/>
        </w:rPr>
        <w:t>comenzó</w:t>
      </w:r>
      <w:r w:rsidRPr="00463716">
        <w:rPr>
          <w:color w:val="000000"/>
          <w:shd w:val="clear" w:color="auto" w:fill="FFFFFF"/>
        </w:rPr>
        <w:t xml:space="preserve"> con </w:t>
      </w:r>
      <w:r w:rsidR="00EB2B0E">
        <w:rPr>
          <w:color w:val="000000"/>
          <w:shd w:val="clear" w:color="auto" w:fill="FFFFFF"/>
        </w:rPr>
        <w:t>el f</w:t>
      </w:r>
      <w:r w:rsidR="00475049">
        <w:rPr>
          <w:color w:val="000000"/>
          <w:shd w:val="clear" w:color="auto" w:fill="FFFFFF"/>
        </w:rPr>
        <w:t xml:space="preserve">iltro que </w:t>
      </w:r>
      <w:r w:rsidR="00EB2B0E" w:rsidRPr="00EE419B">
        <w:rPr>
          <w:szCs w:val="22"/>
        </w:rPr>
        <w:t>provee</w:t>
      </w:r>
      <w:r w:rsidR="00EB2B0E">
        <w:rPr>
          <w:szCs w:val="22"/>
        </w:rPr>
        <w:t xml:space="preserve"> </w:t>
      </w:r>
      <w:r w:rsidR="00EB2B0E" w:rsidRPr="00EE419B">
        <w:rPr>
          <w:szCs w:val="22"/>
        </w:rPr>
        <w:t>ITK: S</w:t>
      </w:r>
      <w:r w:rsidR="00EB2B0E" w:rsidRPr="006E00E4">
        <w:rPr>
          <w:i/>
          <w:szCs w:val="22"/>
        </w:rPr>
        <w:t>moothingRecursiveGaussianImageFilter</w:t>
      </w:r>
      <w:r w:rsidR="00475049">
        <w:rPr>
          <w:color w:val="000000"/>
          <w:shd w:val="clear" w:color="auto" w:fill="FFFFFF"/>
        </w:rPr>
        <w:t xml:space="preserve"> que </w:t>
      </w:r>
      <w:r w:rsidR="00EB2B0E" w:rsidRPr="00EE419B">
        <w:rPr>
          <w:szCs w:val="22"/>
        </w:rPr>
        <w:t xml:space="preserve">genera una imagen difuminada realizando una convolución </w:t>
      </w:r>
      <w:r w:rsidR="00EB2B0E">
        <w:rPr>
          <w:szCs w:val="22"/>
        </w:rPr>
        <w:t xml:space="preserve">sobre la imagen, </w:t>
      </w:r>
      <w:r w:rsidR="004C45DE">
        <w:rPr>
          <w:szCs w:val="22"/>
        </w:rPr>
        <w:t>la cual</w:t>
      </w:r>
      <w:r w:rsidR="00EB2B0E">
        <w:rPr>
          <w:szCs w:val="22"/>
        </w:rPr>
        <w:t xml:space="preserve"> utiliza</w:t>
      </w:r>
      <w:r w:rsidR="00EB2B0E" w:rsidRPr="00EE419B">
        <w:rPr>
          <w:szCs w:val="22"/>
        </w:rPr>
        <w:t xml:space="preserve"> un kernel que tiene</w:t>
      </w:r>
      <w:r w:rsidR="00EB2B0E">
        <w:rPr>
          <w:szCs w:val="22"/>
        </w:rPr>
        <w:t xml:space="preserve"> valores dados por la</w:t>
      </w:r>
      <w:r w:rsidR="00EB2B0E" w:rsidRPr="00EE419B">
        <w:rPr>
          <w:szCs w:val="22"/>
        </w:rPr>
        <w:t xml:space="preserve"> distribución Gaussian</w:t>
      </w:r>
      <w:r w:rsidR="00EB2B0E">
        <w:rPr>
          <w:szCs w:val="22"/>
        </w:rPr>
        <w:t>a</w:t>
      </w:r>
      <w:r w:rsidR="00EB2B0E" w:rsidRPr="00EE419B">
        <w:rPr>
          <w:szCs w:val="22"/>
        </w:rPr>
        <w:t xml:space="preserve"> o normal </w:t>
      </w:r>
      <w:r w:rsidR="00EB2B0E" w:rsidRPr="00EE419B">
        <w:rPr>
          <w:szCs w:val="22"/>
        </w:rPr>
        <w:fldChar w:fldCharType="begin"/>
      </w:r>
      <w:r w:rsidR="00AA0003">
        <w:rPr>
          <w:szCs w:val="22"/>
        </w:rPr>
        <w:instrText xml:space="preserve"> ADDIN ZOTERO_ITEM CSL_CITATION {"citationID":"VH4UCLAJ","properties":{"formattedCitation":"[88]","plainCitation":"[88]"},"citationItems":[{"id":987,"uris":["http://zotero.org/groups/480308/items/6V2Z5HBF"],"uri":["http://zotero.org/groups/480308/items/6V2Z5HBF"],"itemData":{"id":987,"type":"article-journal","title":"Recursive gaussian filters","container-title":"CWP-546","author":[{"family":"Hale","given":"Dave"}],"issued":{"date-parts":[["2006"]]}}}],"schema":"https://github.com/citation-style-language/schema/raw/master/csl-citation.json"} </w:instrText>
      </w:r>
      <w:r w:rsidR="00EB2B0E" w:rsidRPr="00EE419B">
        <w:rPr>
          <w:szCs w:val="22"/>
        </w:rPr>
        <w:fldChar w:fldCharType="separate"/>
      </w:r>
      <w:r w:rsidR="00AA0003">
        <w:t>[88]</w:t>
      </w:r>
      <w:r w:rsidR="00EB2B0E" w:rsidRPr="00EE419B">
        <w:rPr>
          <w:szCs w:val="22"/>
        </w:rPr>
        <w:fldChar w:fldCharType="end"/>
      </w:r>
      <w:r w:rsidR="00EB2B0E">
        <w:rPr>
          <w:szCs w:val="22"/>
        </w:rPr>
        <w:t>.</w:t>
      </w:r>
      <w:r w:rsidR="00475049">
        <w:rPr>
          <w:szCs w:val="22"/>
        </w:rPr>
        <w:t xml:space="preserve"> La Grid Móvil se desplegó </w:t>
      </w:r>
      <w:r w:rsidR="00475049">
        <w:rPr>
          <w:color w:val="000000"/>
          <w:shd w:val="clear" w:color="auto" w:fill="FFFFFF"/>
        </w:rPr>
        <w:t xml:space="preserve">sobre Boinc como se propuso en </w:t>
      </w:r>
      <w:r w:rsidR="00475049">
        <w:rPr>
          <w:color w:val="000000"/>
          <w:shd w:val="clear" w:color="auto" w:fill="FFFFFF"/>
        </w:rPr>
        <w:fldChar w:fldCharType="begin"/>
      </w:r>
      <w:r w:rsidR="00AA0003">
        <w:rPr>
          <w:color w:val="000000"/>
          <w:shd w:val="clear" w:color="auto" w:fill="FFFFFF"/>
        </w:rPr>
        <w:instrText xml:space="preserve"> ADDIN ZOTERO_ITEM CSL_CITATION {"citationID":"1tvq3t6ctq","properties":{"formattedCitation":"[24]","plainCitation":"[24]"},"citationItems":[{"id":282,"uris":["http://zotero.org/groups/480308/items/KPCVVJVT"],"uri":["http://zotero.org/groups/480308/items/KPCVVJVT"],"itemData":{"id":282,"type":"thesis","title":"Grids Accesibles","publisher":"Pontificia Universidad Javeriana","abstract":"El uso de los dispositivos móviles ha aumentado de forma importante alrededor del mundo en los últimos años. Por otro lado, las capacidades actuales de los teléfonos inteligentes se han incrementado de tal forma que comienzan a ser considerados como una posible infraestructura de cómputo. Por ejemplo, se ha estudiado la problemática de incorporarlos a una Grid, no sólo para mejorar el acceso de los usuarios a los recursos de la Grid, sino como proveedores de recursos; en este último caso se conocen como Grid Móviles o también Grids Accesibles. Este trabajo profundiza sobre el estado actual de la tecnología existente para Grids Móviles y se busca el sistema más adecuado que permita la ejecución de tareas, escritas en C++, en dispositivos móviles. Como resultado del análisis se decide desplegar la Grid BOINC, la cual permite ejecutar tareas en C++. Entre las principales conclusiones de este trabajo se encuentran, el confirmar la posibilidad de ejecutar tareas en C++ en teléfonos Android, realizando ciertas modificaciones a los programas, por otro lado se nota una tecnología aún en estado de maduración, por los pocos trabajos prácticos encontrados.","URL":"http://pegasus.javeriana.edu.co/~CIS1530IN03/","author":[{"family":"García","given":"Roberto R."}]}}],"schema":"https://github.com/citation-style-language/schema/raw/master/csl-citation.json"} </w:instrText>
      </w:r>
      <w:r w:rsidR="00475049">
        <w:rPr>
          <w:color w:val="000000"/>
          <w:shd w:val="clear" w:color="auto" w:fill="FFFFFF"/>
        </w:rPr>
        <w:fldChar w:fldCharType="separate"/>
      </w:r>
      <w:r w:rsidR="00475049" w:rsidRPr="00F55ECA">
        <w:rPr>
          <w:lang w:val="es-CO"/>
        </w:rPr>
        <w:t>[24]</w:t>
      </w:r>
      <w:r w:rsidR="00475049">
        <w:rPr>
          <w:color w:val="000000"/>
          <w:shd w:val="clear" w:color="auto" w:fill="FFFFFF"/>
        </w:rPr>
        <w:fldChar w:fldCharType="end"/>
      </w:r>
      <w:r w:rsidR="00475049">
        <w:rPr>
          <w:color w:val="000000"/>
          <w:shd w:val="clear" w:color="auto" w:fill="FFFFFF"/>
        </w:rPr>
        <w:t>.</w:t>
      </w:r>
    </w:p>
    <w:p w14:paraId="7E021863" w14:textId="77777777" w:rsidR="008F4320" w:rsidRPr="00463716" w:rsidRDefault="008F4320" w:rsidP="008F4320">
      <w:pPr>
        <w:jc w:val="both"/>
        <w:rPr>
          <w:color w:val="000000"/>
          <w:shd w:val="clear" w:color="auto" w:fill="FFFFFF"/>
        </w:rPr>
      </w:pPr>
    </w:p>
    <w:p w14:paraId="160B2517" w14:textId="5983BBA2" w:rsidR="00F53C5A" w:rsidRDefault="008F4320" w:rsidP="008F4320">
      <w:pPr>
        <w:jc w:val="both"/>
      </w:pPr>
      <w:r w:rsidRPr="00463716">
        <w:rPr>
          <w:color w:val="000000"/>
          <w:shd w:val="clear" w:color="auto" w:fill="FFFFFF"/>
        </w:rPr>
        <w:t xml:space="preserve">En la búsqueda de trabajos relacionados no se encontraron experiencias similares del uso de </w:t>
      </w:r>
      <w:r w:rsidR="00E4433B" w:rsidRPr="00463716">
        <w:rPr>
          <w:color w:val="000000"/>
          <w:shd w:val="clear" w:color="auto" w:fill="FFFFFF"/>
        </w:rPr>
        <w:t>Boinc</w:t>
      </w:r>
      <w:r w:rsidRPr="00463716">
        <w:rPr>
          <w:color w:val="000000"/>
          <w:shd w:val="clear" w:color="auto" w:fill="FFFFFF"/>
        </w:rPr>
        <w:t xml:space="preserve"> y dispositivos móviles</w:t>
      </w:r>
      <w:r w:rsidR="00F53C5A" w:rsidRPr="00463716">
        <w:rPr>
          <w:color w:val="000000"/>
          <w:shd w:val="clear" w:color="auto" w:fill="FFFFFF"/>
        </w:rPr>
        <w:t xml:space="preserve"> para procesamiento de </w:t>
      </w:r>
      <w:r w:rsidR="00475049" w:rsidRPr="00463716">
        <w:rPr>
          <w:color w:val="000000"/>
          <w:shd w:val="clear" w:color="auto" w:fill="FFFFFF"/>
        </w:rPr>
        <w:t>im</w:t>
      </w:r>
      <w:r w:rsidR="00475049">
        <w:rPr>
          <w:color w:val="000000"/>
          <w:shd w:val="clear" w:color="auto" w:fill="FFFFFF"/>
        </w:rPr>
        <w:t>á</w:t>
      </w:r>
      <w:r w:rsidR="00475049" w:rsidRPr="00463716">
        <w:rPr>
          <w:color w:val="000000"/>
          <w:shd w:val="clear" w:color="auto" w:fill="FFFFFF"/>
        </w:rPr>
        <w:t>genes</w:t>
      </w:r>
      <w:r w:rsidR="00DF3087">
        <w:rPr>
          <w:color w:val="000000"/>
          <w:shd w:val="clear" w:color="auto" w:fill="FFFFFF"/>
        </w:rPr>
        <w:t xml:space="preserve">. El trabajo con mayor relación </w:t>
      </w:r>
      <w:r w:rsidR="00F53C5A" w:rsidRPr="00463716">
        <w:rPr>
          <w:color w:val="000000"/>
          <w:shd w:val="clear" w:color="auto" w:fill="FFFFFF"/>
        </w:rPr>
        <w:t>es</w:t>
      </w:r>
      <w:r w:rsidR="00DF3087">
        <w:rPr>
          <w:color w:val="000000"/>
          <w:shd w:val="clear" w:color="auto" w:fill="FFFFFF"/>
        </w:rPr>
        <w:t xml:space="preserve"> </w:t>
      </w:r>
      <w:r w:rsidR="0081207B" w:rsidRPr="00F55ECA">
        <w:rPr>
          <w:i/>
          <w:lang w:val="es-CO"/>
        </w:rPr>
        <w:t>Desenvolvimento de um software para análise de eletrocardiogramas utilizando dispositivos móveis</w:t>
      </w:r>
      <w:r w:rsidR="0081207B" w:rsidRPr="00463716">
        <w:rPr>
          <w:color w:val="000000"/>
          <w:shd w:val="clear" w:color="auto" w:fill="FFFFFF"/>
          <w:lang w:val="es-CO"/>
        </w:rPr>
        <w:t xml:space="preserve"> </w:t>
      </w:r>
      <w:r w:rsidR="00F53C5A" w:rsidRPr="00463716">
        <w:rPr>
          <w:color w:val="000000"/>
          <w:shd w:val="clear" w:color="auto" w:fill="FFFFFF"/>
          <w:lang w:val="es-CO"/>
        </w:rPr>
        <w:t xml:space="preserve">[51] donde </w:t>
      </w:r>
      <w:r w:rsidR="00DF3087">
        <w:t>se logra</w:t>
      </w:r>
      <w:r w:rsidR="00F53C5A" w:rsidRPr="00463716">
        <w:t xml:space="preserve"> procesar, en un dispositivo </w:t>
      </w:r>
      <w:r w:rsidR="00DF3087">
        <w:t>móvil, un</w:t>
      </w:r>
      <w:r w:rsidR="00F53C5A" w:rsidRPr="00463716">
        <w:t xml:space="preserve"> electrocardiograma e interpretar su contenido. El uso </w:t>
      </w:r>
      <w:r w:rsidR="00DF3087">
        <w:t>de un dispositivo es suficiente</w:t>
      </w:r>
      <w:r w:rsidR="00F53C5A" w:rsidRPr="00463716">
        <w:t xml:space="preserve"> para la cantidad de procesamiento requerido</w:t>
      </w:r>
      <w:r w:rsidR="00475049">
        <w:t xml:space="preserve"> en dicho trabajo</w:t>
      </w:r>
      <w:r w:rsidR="00681A73">
        <w:t>.</w:t>
      </w:r>
    </w:p>
    <w:p w14:paraId="6106D377" w14:textId="77777777" w:rsidR="00681A73" w:rsidRPr="00463716" w:rsidRDefault="00681A73" w:rsidP="008F4320">
      <w:pPr>
        <w:jc w:val="both"/>
      </w:pPr>
    </w:p>
    <w:p w14:paraId="1199F2C6" w14:textId="5236A4E7" w:rsidR="00475049" w:rsidRDefault="0022334D" w:rsidP="008F4320">
      <w:pPr>
        <w:jc w:val="both"/>
      </w:pPr>
      <w:r>
        <w:t>Profundizar</w:t>
      </w:r>
      <w:r w:rsidR="00475049">
        <w:t xml:space="preserve"> en este tema, </w:t>
      </w:r>
      <w:r w:rsidR="00F53C5A" w:rsidRPr="00463716">
        <w:t>poco explorado</w:t>
      </w:r>
      <w:r w:rsidR="00475049">
        <w:t xml:space="preserve">, de procesar en forma paralela </w:t>
      </w:r>
      <w:r w:rsidR="00F53C5A" w:rsidRPr="00463716">
        <w:t>imágenes</w:t>
      </w:r>
      <w:r w:rsidR="00AD0E8A">
        <w:t xml:space="preserve"> en dispositivos móviles</w:t>
      </w:r>
      <w:r>
        <w:t>,</w:t>
      </w:r>
      <w:r w:rsidR="00475049">
        <w:t xml:space="preserve"> </w:t>
      </w:r>
      <w:r w:rsidR="00F53C5A" w:rsidRPr="00463716">
        <w:t>presentaba b</w:t>
      </w:r>
      <w:r w:rsidR="00475049">
        <w:t>á</w:t>
      </w:r>
      <w:r w:rsidR="00F53C5A" w:rsidRPr="00463716">
        <w:t>sicamente 3 grandes retos:</w:t>
      </w:r>
    </w:p>
    <w:p w14:paraId="655BA6AA" w14:textId="03EB255B" w:rsidR="00475049" w:rsidRPr="0054285C" w:rsidRDefault="00023930" w:rsidP="00B70135">
      <w:pPr>
        <w:pStyle w:val="Prrafodelista"/>
        <w:numPr>
          <w:ilvl w:val="0"/>
          <w:numId w:val="41"/>
        </w:numPr>
        <w:rPr>
          <w:sz w:val="24"/>
          <w:szCs w:val="24"/>
        </w:rPr>
      </w:pPr>
      <w:r>
        <w:rPr>
          <w:sz w:val="24"/>
          <w:szCs w:val="24"/>
        </w:rPr>
        <w:t>Ejecutar en dispositivos móviles, con sistema operativo Android, algoritmos que utilicen la librería ITK</w:t>
      </w:r>
      <w:r w:rsidR="00475049" w:rsidRPr="0054285C">
        <w:rPr>
          <w:sz w:val="24"/>
          <w:szCs w:val="24"/>
        </w:rPr>
        <w:t>.</w:t>
      </w:r>
    </w:p>
    <w:p w14:paraId="715901C3" w14:textId="0955F1BF" w:rsidR="00475049" w:rsidRPr="0054285C" w:rsidRDefault="002C7718" w:rsidP="00B70135">
      <w:pPr>
        <w:pStyle w:val="Prrafodelista"/>
        <w:numPr>
          <w:ilvl w:val="0"/>
          <w:numId w:val="41"/>
        </w:numPr>
        <w:rPr>
          <w:sz w:val="24"/>
          <w:szCs w:val="24"/>
        </w:rPr>
      </w:pPr>
      <w:r>
        <w:rPr>
          <w:sz w:val="24"/>
          <w:szCs w:val="24"/>
        </w:rPr>
        <w:t>Procesar de forma paralela</w:t>
      </w:r>
      <w:r w:rsidR="00F53C5A" w:rsidRPr="0054285C">
        <w:rPr>
          <w:sz w:val="24"/>
          <w:szCs w:val="24"/>
        </w:rPr>
        <w:t xml:space="preserve"> imágenes </w:t>
      </w:r>
      <w:r>
        <w:rPr>
          <w:sz w:val="24"/>
          <w:szCs w:val="24"/>
        </w:rPr>
        <w:t xml:space="preserve">de </w:t>
      </w:r>
      <w:r w:rsidR="00F53C5A" w:rsidRPr="0054285C">
        <w:rPr>
          <w:sz w:val="24"/>
          <w:szCs w:val="24"/>
        </w:rPr>
        <w:t xml:space="preserve">gran </w:t>
      </w:r>
      <w:r w:rsidR="00475049" w:rsidRPr="0054285C">
        <w:rPr>
          <w:sz w:val="24"/>
          <w:szCs w:val="24"/>
        </w:rPr>
        <w:t>tamaño</w:t>
      </w:r>
      <w:r>
        <w:rPr>
          <w:sz w:val="24"/>
          <w:szCs w:val="24"/>
        </w:rPr>
        <w:t xml:space="preserve"> en </w:t>
      </w:r>
      <w:r w:rsidR="00D10A14">
        <w:rPr>
          <w:sz w:val="24"/>
          <w:szCs w:val="24"/>
        </w:rPr>
        <w:t>múltiples</w:t>
      </w:r>
      <w:r>
        <w:rPr>
          <w:sz w:val="24"/>
          <w:szCs w:val="24"/>
        </w:rPr>
        <w:t xml:space="preserve"> dispositivos móviles</w:t>
      </w:r>
      <w:r w:rsidR="00475049" w:rsidRPr="0054285C">
        <w:rPr>
          <w:sz w:val="24"/>
          <w:szCs w:val="24"/>
        </w:rPr>
        <w:t>.</w:t>
      </w:r>
    </w:p>
    <w:p w14:paraId="449A9DF3" w14:textId="1DE65BBA" w:rsidR="00F53C5A" w:rsidRDefault="00D10A14" w:rsidP="00B70135">
      <w:pPr>
        <w:pStyle w:val="Prrafodelista"/>
        <w:numPr>
          <w:ilvl w:val="0"/>
          <w:numId w:val="41"/>
        </w:numPr>
        <w:rPr>
          <w:sz w:val="24"/>
          <w:szCs w:val="24"/>
        </w:rPr>
      </w:pPr>
      <w:r>
        <w:rPr>
          <w:sz w:val="24"/>
          <w:szCs w:val="24"/>
        </w:rPr>
        <w:t xml:space="preserve">Conseguir que el rendimiento </w:t>
      </w:r>
      <w:r w:rsidR="0011471D">
        <w:rPr>
          <w:sz w:val="24"/>
          <w:szCs w:val="24"/>
        </w:rPr>
        <w:t>del procesamiento de</w:t>
      </w:r>
      <w:r w:rsidR="007A74CC">
        <w:rPr>
          <w:sz w:val="24"/>
          <w:szCs w:val="24"/>
        </w:rPr>
        <w:t xml:space="preserve"> imágenes</w:t>
      </w:r>
      <w:r w:rsidR="00506794">
        <w:rPr>
          <w:sz w:val="24"/>
          <w:szCs w:val="24"/>
        </w:rPr>
        <w:t>,</w:t>
      </w:r>
      <w:r w:rsidR="007A74CC">
        <w:rPr>
          <w:sz w:val="24"/>
          <w:szCs w:val="24"/>
        </w:rPr>
        <w:t xml:space="preserve"> </w:t>
      </w:r>
      <w:r>
        <w:rPr>
          <w:sz w:val="24"/>
          <w:szCs w:val="24"/>
        </w:rPr>
        <w:t xml:space="preserve">utilizando dispositivos móviles </w:t>
      </w:r>
      <w:r w:rsidR="0067312E">
        <w:rPr>
          <w:sz w:val="24"/>
          <w:szCs w:val="24"/>
        </w:rPr>
        <w:t xml:space="preserve">fuese </w:t>
      </w:r>
      <w:r>
        <w:rPr>
          <w:sz w:val="24"/>
          <w:szCs w:val="24"/>
        </w:rPr>
        <w:t xml:space="preserve"> comparable </w:t>
      </w:r>
      <w:r w:rsidR="00F53C5A" w:rsidRPr="0054285C">
        <w:rPr>
          <w:sz w:val="24"/>
          <w:szCs w:val="24"/>
        </w:rPr>
        <w:t>con</w:t>
      </w:r>
      <w:r>
        <w:rPr>
          <w:sz w:val="24"/>
          <w:szCs w:val="24"/>
        </w:rPr>
        <w:t xml:space="preserve"> el de</w:t>
      </w:r>
      <w:r w:rsidR="00F53C5A" w:rsidRPr="0054285C">
        <w:rPr>
          <w:sz w:val="24"/>
          <w:szCs w:val="24"/>
        </w:rPr>
        <w:t xml:space="preserve"> computadores de escritorio. </w:t>
      </w:r>
    </w:p>
    <w:p w14:paraId="048541F7" w14:textId="6B292040" w:rsidR="00666906" w:rsidRPr="0054285C" w:rsidRDefault="00666906" w:rsidP="00B70135">
      <w:pPr>
        <w:pStyle w:val="Prrafodelista"/>
        <w:numPr>
          <w:ilvl w:val="0"/>
          <w:numId w:val="41"/>
        </w:numPr>
        <w:rPr>
          <w:sz w:val="24"/>
          <w:szCs w:val="24"/>
        </w:rPr>
      </w:pPr>
      <w:r>
        <w:rPr>
          <w:sz w:val="24"/>
          <w:szCs w:val="24"/>
        </w:rPr>
        <w:t>Evitar modificar el código del algoritmo de procesamiento de imágenes</w:t>
      </w:r>
      <w:r w:rsidR="0067312E">
        <w:rPr>
          <w:sz w:val="24"/>
          <w:szCs w:val="24"/>
        </w:rPr>
        <w:t xml:space="preserve"> con llamadas al API de Boinc</w:t>
      </w:r>
      <w:r w:rsidR="008F0DC6">
        <w:rPr>
          <w:sz w:val="24"/>
          <w:szCs w:val="24"/>
        </w:rPr>
        <w:t>.</w:t>
      </w:r>
    </w:p>
    <w:p w14:paraId="7FD32605" w14:textId="77777777" w:rsidR="00F53C5A" w:rsidRPr="00463716" w:rsidRDefault="00F53C5A" w:rsidP="008F4320">
      <w:pPr>
        <w:jc w:val="both"/>
      </w:pPr>
    </w:p>
    <w:p w14:paraId="55A4D153" w14:textId="63C16738" w:rsidR="00F53C5A" w:rsidRDefault="00B93D73" w:rsidP="008F4320">
      <w:pPr>
        <w:jc w:val="both"/>
      </w:pPr>
      <w:r>
        <w:lastRenderedPageBreak/>
        <w:t>Con respecto al primer reto,</w:t>
      </w:r>
      <w:r w:rsidR="00F53C5A" w:rsidRPr="00463716">
        <w:t xml:space="preserve"> se </w:t>
      </w:r>
      <w:r w:rsidR="00666906">
        <w:t>logró</w:t>
      </w:r>
      <w:r w:rsidR="00F53C5A" w:rsidRPr="00463716">
        <w:t xml:space="preserve"> compilar </w:t>
      </w:r>
      <w:r w:rsidR="0054285C" w:rsidRPr="00463716">
        <w:t>ITK</w:t>
      </w:r>
      <w:r w:rsidR="00666906">
        <w:t xml:space="preserve"> para A</w:t>
      </w:r>
      <w:r w:rsidR="00D1756D">
        <w:t>ndroid</w:t>
      </w:r>
      <w:r w:rsidR="0054285C" w:rsidRPr="00463716">
        <w:t>,</w:t>
      </w:r>
      <w:r w:rsidR="00F53C5A" w:rsidRPr="00463716">
        <w:t xml:space="preserve"> </w:t>
      </w:r>
      <w:r w:rsidR="0054285C">
        <w:t xml:space="preserve">pero sin incluir </w:t>
      </w:r>
      <w:r w:rsidR="00AE74F9" w:rsidRPr="0054285C">
        <w:t>todo</w:t>
      </w:r>
      <w:r w:rsidR="009E4E22">
        <w:t>s</w:t>
      </w:r>
      <w:r w:rsidR="00AE74F9" w:rsidRPr="0054285C">
        <w:t xml:space="preserve"> </w:t>
      </w:r>
      <w:r w:rsidR="009E4E22">
        <w:t>los módulos d</w:t>
      </w:r>
      <w:r w:rsidR="00AE74F9" w:rsidRPr="0054285C">
        <w:t>el kit de herramientas</w:t>
      </w:r>
      <w:r w:rsidR="0067312E">
        <w:t>.</w:t>
      </w:r>
      <w:r w:rsidR="00023930">
        <w:t xml:space="preserve"> </w:t>
      </w:r>
      <w:r w:rsidR="0067312E">
        <w:t xml:space="preserve">Para ello fue necesario </w:t>
      </w:r>
      <w:r w:rsidR="0054285C">
        <w:t>desactiva</w:t>
      </w:r>
      <w:r w:rsidR="0067312E">
        <w:t>r</w:t>
      </w:r>
      <w:r w:rsidR="0054285C">
        <w:t xml:space="preserve"> </w:t>
      </w:r>
      <w:r w:rsidR="0054285C" w:rsidRPr="0054285C">
        <w:t>las banderas que realizan pruebas, pues deben ejecutarse en la plataforma destino</w:t>
      </w:r>
      <w:r w:rsidR="0054285C">
        <w:t xml:space="preserve">, y </w:t>
      </w:r>
      <w:r w:rsidR="0054285C" w:rsidRPr="00EE419B">
        <w:rPr>
          <w:szCs w:val="22"/>
        </w:rPr>
        <w:t>deshabil</w:t>
      </w:r>
      <w:r w:rsidR="0054285C">
        <w:rPr>
          <w:szCs w:val="22"/>
        </w:rPr>
        <w:t>i</w:t>
      </w:r>
      <w:r w:rsidR="0067312E">
        <w:rPr>
          <w:szCs w:val="22"/>
        </w:rPr>
        <w:t>tar</w:t>
      </w:r>
      <w:r w:rsidR="0054285C" w:rsidRPr="00EE419B">
        <w:rPr>
          <w:szCs w:val="22"/>
        </w:rPr>
        <w:t xml:space="preserve"> la carga de librerías en tiempo de ejecución, con el fin de generar un código ejecutable estático</w:t>
      </w:r>
      <w:r w:rsidR="0054285C" w:rsidRPr="0054285C">
        <w:t>.</w:t>
      </w:r>
      <w:r w:rsidR="0054285C">
        <w:t xml:space="preserve"> Para </w:t>
      </w:r>
      <w:r w:rsidR="00795041">
        <w:t>este proyecto se construyeron el módulo central y</w:t>
      </w:r>
      <w:r w:rsidR="00AE74F9" w:rsidRPr="0054285C">
        <w:t xml:space="preserve"> </w:t>
      </w:r>
      <w:r w:rsidR="00795041">
        <w:t>el de filtr</w:t>
      </w:r>
      <w:r w:rsidR="009E4E22">
        <w:t>o</w:t>
      </w:r>
      <w:r w:rsidR="00795041">
        <w:t>s</w:t>
      </w:r>
      <w:r w:rsidR="00AE74F9" w:rsidRPr="0054285C">
        <w:t xml:space="preserve">. </w:t>
      </w:r>
    </w:p>
    <w:p w14:paraId="55CC2691" w14:textId="77777777" w:rsidR="0054285C" w:rsidRPr="00463716" w:rsidRDefault="0054285C" w:rsidP="008F4320">
      <w:pPr>
        <w:jc w:val="both"/>
      </w:pPr>
    </w:p>
    <w:p w14:paraId="4EE3DED8" w14:textId="396DCB15" w:rsidR="00B22B34" w:rsidRPr="0054285C" w:rsidRDefault="00F53C5A" w:rsidP="00B22B34">
      <w:pPr>
        <w:jc w:val="both"/>
      </w:pPr>
      <w:r w:rsidRPr="00463716">
        <w:t>En rel</w:t>
      </w:r>
      <w:r w:rsidR="00B93D73">
        <w:t>ación al procesamiento paralelo,</w:t>
      </w:r>
      <w:r w:rsidRPr="00463716">
        <w:t xml:space="preserve"> </w:t>
      </w:r>
      <w:r w:rsidR="00475049">
        <w:t>se logró</w:t>
      </w:r>
      <w:r w:rsidRPr="00463716">
        <w:t xml:space="preserve"> procesar imágenes de </w:t>
      </w:r>
      <w:r w:rsidR="00023789">
        <w:t>3101 Mb</w:t>
      </w:r>
      <w:r w:rsidRPr="00463716">
        <w:t xml:space="preserve">. Se desarrollaron dos componentes genéricos que facilitan </w:t>
      </w:r>
      <w:r w:rsidR="00795041">
        <w:t>la generación de trabaj</w:t>
      </w:r>
      <w:r w:rsidR="00475049">
        <w:t>os</w:t>
      </w:r>
      <w:r w:rsidR="00B93D73">
        <w:t xml:space="preserve"> </w:t>
      </w:r>
      <w:r w:rsidR="00475049">
        <w:t>y la recolección y unión de los resultados generados</w:t>
      </w:r>
      <w:r w:rsidRPr="00463716">
        <w:t xml:space="preserve">.  Lo que provee </w:t>
      </w:r>
      <w:r w:rsidR="00E4433B" w:rsidRPr="00463716">
        <w:t>Boinc</w:t>
      </w:r>
      <w:r w:rsidRPr="00463716">
        <w:t xml:space="preserve"> para el procesamiento </w:t>
      </w:r>
      <w:r w:rsidR="00B511F9">
        <w:t>distribuido</w:t>
      </w:r>
      <w:r w:rsidR="00B93D73">
        <w:t xml:space="preserve"> es limitado,</w:t>
      </w:r>
      <w:r w:rsidR="00B511F9">
        <w:t xml:space="preserve"> </w:t>
      </w:r>
      <w:r w:rsidR="00B93D73">
        <w:t>puesto que</w:t>
      </w:r>
      <w:r w:rsidR="00B511F9">
        <w:t xml:space="preserve"> se debe</w:t>
      </w:r>
      <w:r w:rsidR="00B93D73">
        <w:t>n</w:t>
      </w:r>
      <w:r w:rsidR="00B511F9">
        <w:t xml:space="preserve"> realizar extensas configuraciones</w:t>
      </w:r>
      <w:r w:rsidR="00B22B34">
        <w:t xml:space="preserve"> manuales</w:t>
      </w:r>
      <w:r w:rsidR="00B511F9">
        <w:t xml:space="preserve"> que exigen tener un conocimiento alto </w:t>
      </w:r>
      <w:r w:rsidR="00B22B34">
        <w:t>de</w:t>
      </w:r>
      <w:r w:rsidR="00B93D73">
        <w:t xml:space="preserve"> la infraestructura</w:t>
      </w:r>
      <w:r w:rsidR="00B22B34">
        <w:t xml:space="preserve">, </w:t>
      </w:r>
      <w:r w:rsidR="00B93D73">
        <w:t xml:space="preserve">lo que lo hace </w:t>
      </w:r>
      <w:r w:rsidR="00B22B34">
        <w:t>complicado de manejar y poco escalable.</w:t>
      </w:r>
      <w:r w:rsidRPr="00463716">
        <w:t xml:space="preserve"> </w:t>
      </w:r>
      <w:r w:rsidR="00B22B34">
        <w:t>A</w:t>
      </w:r>
      <w:r w:rsidRPr="00463716">
        <w:t xml:space="preserve">hora el programador tiene a su disposición </w:t>
      </w:r>
      <w:r w:rsidR="00B22B34" w:rsidRPr="0054285C">
        <w:t>un generador de trabajos que le permite implementar su propio algoritmo de división de imagen y poder integrarlo a la infraestructura Boinc s</w:t>
      </w:r>
      <w:r w:rsidR="00B93D73">
        <w:t>in mayor conocimiento de su API. Asimismo, dispone de</w:t>
      </w:r>
      <w:r w:rsidR="00B22B34" w:rsidRPr="0054285C">
        <w:t xml:space="preserve"> un manejador de resultados (asimilador) que simplifica el proceso de unión de resultados abstrayendo los detalles del funcionamiento de Boinc.</w:t>
      </w:r>
    </w:p>
    <w:p w14:paraId="07980114" w14:textId="77777777" w:rsidR="00F53C5A" w:rsidRPr="00463716" w:rsidRDefault="00F53C5A" w:rsidP="008F4320">
      <w:pPr>
        <w:jc w:val="both"/>
      </w:pPr>
    </w:p>
    <w:p w14:paraId="05AAF859" w14:textId="20C1F942" w:rsidR="0049146E" w:rsidRPr="00463716" w:rsidRDefault="00666906" w:rsidP="008F4320">
      <w:pPr>
        <w:jc w:val="both"/>
      </w:pPr>
      <w:r>
        <w:t>C</w:t>
      </w:r>
      <w:r w:rsidR="00B511F9">
        <w:t>on relación al desempeño</w:t>
      </w:r>
      <w:r w:rsidR="00B93D73">
        <w:t xml:space="preserve">, </w:t>
      </w:r>
      <w:r>
        <w:t>dadas</w:t>
      </w:r>
      <w:r w:rsidR="00F53C5A" w:rsidRPr="00463716">
        <w:t xml:space="preserve"> las medidas preliminares</w:t>
      </w:r>
      <w:r w:rsidR="0067312E">
        <w:t>,</w:t>
      </w:r>
      <w:r w:rsidR="00F53C5A" w:rsidRPr="00463716">
        <w:t xml:space="preserve"> se </w:t>
      </w:r>
      <w:r>
        <w:t xml:space="preserve">lograron </w:t>
      </w:r>
      <w:r w:rsidR="00F53C5A" w:rsidRPr="00463716">
        <w:t xml:space="preserve">resultados muy prometedores. </w:t>
      </w:r>
      <w:r w:rsidR="0049146E" w:rsidRPr="00463716">
        <w:t xml:space="preserve">Usando la plataforma </w:t>
      </w:r>
      <w:r w:rsidR="00E4433B" w:rsidRPr="00463716">
        <w:t>Boinc</w:t>
      </w:r>
      <w:r w:rsidR="0049146E" w:rsidRPr="00463716">
        <w:t xml:space="preserve">, el tiempo de ejecución de procesar imágenes es similar usando dispositivos móviles y </w:t>
      </w:r>
      <w:r w:rsidR="00B511F9">
        <w:t>computadores de escritorio</w:t>
      </w:r>
      <w:r w:rsidR="0049146E" w:rsidRPr="00463716">
        <w:t>. Para a</w:t>
      </w:r>
      <w:r w:rsidR="00AE74F9">
        <w:t xml:space="preserve">lgunas pruebas </w:t>
      </w:r>
      <w:r w:rsidR="0067312E">
        <w:t xml:space="preserve">usando un </w:t>
      </w:r>
      <w:r w:rsidR="00AE74F9">
        <w:t>servidor local</w:t>
      </w:r>
      <w:r w:rsidR="009A67F5">
        <w:t>,</w:t>
      </w:r>
      <w:r w:rsidR="00AE74F9">
        <w:t xml:space="preserve"> </w:t>
      </w:r>
      <w:r w:rsidR="0049146E" w:rsidRPr="00463716">
        <w:t xml:space="preserve">el tiempo </w:t>
      </w:r>
      <w:r w:rsidR="00AE74F9">
        <w:t xml:space="preserve">de ejecución </w:t>
      </w:r>
      <w:r w:rsidR="0049146E" w:rsidRPr="00463716">
        <w:t xml:space="preserve">del algoritmo paralelo </w:t>
      </w:r>
      <w:r w:rsidR="00B511F9">
        <w:t xml:space="preserve">logra mejorar el secuencial en </w:t>
      </w:r>
      <w:r w:rsidR="0049146E" w:rsidRPr="00463716">
        <w:t xml:space="preserve">un </w:t>
      </w:r>
      <w:r w:rsidR="00AE74F9">
        <w:t>14</w:t>
      </w:r>
      <w:r w:rsidR="0049146E" w:rsidRPr="00463716">
        <w:t>%</w:t>
      </w:r>
      <w:r w:rsidR="00AE74F9">
        <w:t xml:space="preserve"> al dividir la imagen en 1000 partes y en un 61% al dividir la imagen en 450 partes</w:t>
      </w:r>
      <w:r w:rsidR="0049146E" w:rsidRPr="00463716">
        <w:t>. Adicionalmente</w:t>
      </w:r>
      <w:r>
        <w:t>,</w:t>
      </w:r>
      <w:r w:rsidR="0049146E" w:rsidRPr="00463716">
        <w:t xml:space="preserve"> la plataforma no invade totalmente los recursos de los dispositivos </w:t>
      </w:r>
      <w:r w:rsidR="00A62BD8">
        <w:t xml:space="preserve">móviles </w:t>
      </w:r>
      <w:r w:rsidR="0049146E" w:rsidRPr="00463716">
        <w:t xml:space="preserve">de los clientes. Todas estas razones hacen interesante </w:t>
      </w:r>
      <w:r w:rsidR="00B511F9">
        <w:t>y atractivo</w:t>
      </w:r>
      <w:r w:rsidR="0049146E" w:rsidRPr="00463716">
        <w:t xml:space="preserve"> el uso de </w:t>
      </w:r>
      <w:r w:rsidR="00E4433B" w:rsidRPr="00463716">
        <w:t>Boinc</w:t>
      </w:r>
      <w:r w:rsidR="00A62BD8">
        <w:t xml:space="preserve"> como Grid Móvil</w:t>
      </w:r>
      <w:r w:rsidR="00B511F9">
        <w:t xml:space="preserve"> para el problema de interés.</w:t>
      </w:r>
    </w:p>
    <w:p w14:paraId="07E6CCDF" w14:textId="77777777" w:rsidR="0049146E" w:rsidRPr="00463716" w:rsidRDefault="0049146E" w:rsidP="008F4320">
      <w:pPr>
        <w:jc w:val="both"/>
      </w:pPr>
    </w:p>
    <w:p w14:paraId="6D6E0C4B" w14:textId="4786EEDD" w:rsidR="00F53C5A" w:rsidRPr="00463716" w:rsidRDefault="00666906" w:rsidP="008F4320">
      <w:pPr>
        <w:jc w:val="both"/>
      </w:pPr>
      <w:r w:rsidRPr="00463716">
        <w:t>Fin</w:t>
      </w:r>
      <w:r>
        <w:t>almente, se log</w:t>
      </w:r>
      <w:r w:rsidR="0067204D">
        <w:t>r</w:t>
      </w:r>
      <w:r>
        <w:t>ó</w:t>
      </w:r>
      <w:r w:rsidR="0049146E" w:rsidRPr="00463716">
        <w:t xml:space="preserve"> </w:t>
      </w:r>
      <w:r>
        <w:t>compilar el wrapper</w:t>
      </w:r>
      <w:r w:rsidR="00A62BD8">
        <w:t xml:space="preserve"> que provee </w:t>
      </w:r>
      <w:r w:rsidR="0049146E" w:rsidRPr="00463716">
        <w:t xml:space="preserve">Boinc para dispositivos móviles Android </w:t>
      </w:r>
      <w:r w:rsidR="00A62BD8">
        <w:t xml:space="preserve">y realizar este aporte </w:t>
      </w:r>
      <w:r w:rsidR="00D1365B">
        <w:t>al</w:t>
      </w:r>
      <w:r w:rsidR="00A62BD8">
        <w:t xml:space="preserve"> repositorio oficial del código fuente de Boinc</w:t>
      </w:r>
      <w:r w:rsidR="0049146E" w:rsidRPr="00463716">
        <w:t>. Gra</w:t>
      </w:r>
      <w:r w:rsidR="00F8147C">
        <w:t xml:space="preserve">cias a esto, cualquier aplicación, </w:t>
      </w:r>
      <w:r w:rsidR="00023789">
        <w:t xml:space="preserve">a la que se le genere un ejecutable </w:t>
      </w:r>
      <w:r w:rsidR="00F8147C">
        <w:t>que no cargue librerías dinámicamente,</w:t>
      </w:r>
      <w:r w:rsidR="001E0B59">
        <w:t xml:space="preserve"> </w:t>
      </w:r>
      <w:r w:rsidR="0049146E" w:rsidRPr="00463716">
        <w:t xml:space="preserve">puede ser </w:t>
      </w:r>
      <w:r w:rsidR="00F8147C">
        <w:t>enviad</w:t>
      </w:r>
      <w:r w:rsidR="00023789">
        <w:t>a</w:t>
      </w:r>
      <w:r w:rsidR="00F8147C">
        <w:t xml:space="preserve"> y ejecutad</w:t>
      </w:r>
      <w:r w:rsidR="00023789">
        <w:t>a</w:t>
      </w:r>
      <w:r w:rsidR="00F8147C">
        <w:t xml:space="preserve"> en </w:t>
      </w:r>
      <w:r w:rsidR="0049146E" w:rsidRPr="00463716">
        <w:t xml:space="preserve">dispositivos móviles sin tener que modificar su código.  </w:t>
      </w:r>
    </w:p>
    <w:p w14:paraId="42117E30" w14:textId="2DD1C67E" w:rsidR="008F4320" w:rsidRPr="0054285C" w:rsidRDefault="008F4320" w:rsidP="008F4320">
      <w:pPr>
        <w:jc w:val="both"/>
      </w:pPr>
    </w:p>
    <w:p w14:paraId="17E7C177" w14:textId="29A57061" w:rsidR="008F4320" w:rsidRPr="0054285C" w:rsidRDefault="00D1365B" w:rsidP="00463716">
      <w:pPr>
        <w:jc w:val="both"/>
      </w:pPr>
      <w:r w:rsidRPr="0054285C">
        <w:t>Al haber superado los retos descritos anteriormente se concluye que los algoritmos que procesan imágenes médicas y están basados en la estrategia dividir y conquistar</w:t>
      </w:r>
      <w:r w:rsidR="008F4320" w:rsidRPr="0054285C">
        <w:t xml:space="preserve"> se pueden apoy</w:t>
      </w:r>
      <w:r w:rsidR="007162F4">
        <w:t xml:space="preserve">ar en la computación </w:t>
      </w:r>
      <w:r w:rsidR="008F4320" w:rsidRPr="0054285C">
        <w:t xml:space="preserve">distribuida, </w:t>
      </w:r>
      <w:r w:rsidR="007162F4">
        <w:t xml:space="preserve">y en los dispositivos móviles ociosos, utilizando </w:t>
      </w:r>
      <w:r w:rsidR="008F4320" w:rsidRPr="0054285C">
        <w:t xml:space="preserve">una </w:t>
      </w:r>
      <w:r w:rsidR="007162F4">
        <w:t>Grid Móvil</w:t>
      </w:r>
      <w:r w:rsidRPr="0054285C">
        <w:t>.</w:t>
      </w:r>
    </w:p>
    <w:p w14:paraId="30F5A914" w14:textId="2E10C63A" w:rsidR="008F4320" w:rsidRDefault="008F4320">
      <w:pPr>
        <w:rPr>
          <w:highlight w:val="green"/>
        </w:rPr>
      </w:pPr>
    </w:p>
    <w:p w14:paraId="54917011" w14:textId="69992BFD" w:rsidR="00FA6BBA" w:rsidRDefault="00FA6BBA">
      <w:pPr>
        <w:rPr>
          <w:highlight w:val="green"/>
        </w:rPr>
      </w:pPr>
    </w:p>
    <w:p w14:paraId="34396885" w14:textId="1A49F434" w:rsidR="00FA6BBA" w:rsidRDefault="00FA6BBA">
      <w:pPr>
        <w:rPr>
          <w:highlight w:val="green"/>
        </w:rPr>
      </w:pPr>
    </w:p>
    <w:p w14:paraId="222A3C12" w14:textId="73AE42E3" w:rsidR="00FA6BBA" w:rsidRDefault="00FA6BBA">
      <w:pPr>
        <w:rPr>
          <w:highlight w:val="green"/>
        </w:rPr>
      </w:pPr>
    </w:p>
    <w:p w14:paraId="7F49040F" w14:textId="29CF4B20" w:rsidR="00FA6BBA" w:rsidRDefault="00FA6BBA">
      <w:pPr>
        <w:rPr>
          <w:highlight w:val="green"/>
        </w:rPr>
      </w:pPr>
    </w:p>
    <w:p w14:paraId="1081CAB1" w14:textId="3C2D21C7" w:rsidR="00FA6BBA" w:rsidRDefault="00FA6BBA">
      <w:pPr>
        <w:rPr>
          <w:highlight w:val="green"/>
        </w:rPr>
      </w:pPr>
    </w:p>
    <w:p w14:paraId="1D051F5C" w14:textId="6DC31DB6" w:rsidR="00427CBB" w:rsidRPr="00463716" w:rsidRDefault="00427CBB" w:rsidP="00427CBB">
      <w:pPr>
        <w:pStyle w:val="Ttulo1"/>
        <w:rPr>
          <w:lang w:val="es-CO"/>
        </w:rPr>
      </w:pPr>
      <w:bookmarkStart w:id="403" w:name="_Toc467015908"/>
      <w:r>
        <w:rPr>
          <w:lang w:val="es-CO"/>
        </w:rPr>
        <w:lastRenderedPageBreak/>
        <w:t>XI</w:t>
      </w:r>
      <w:r w:rsidRPr="00FF0972">
        <w:rPr>
          <w:lang w:val="es-CO"/>
        </w:rPr>
        <w:t xml:space="preserve"> </w:t>
      </w:r>
      <w:r>
        <w:rPr>
          <w:lang w:val="es-CO"/>
        </w:rPr>
        <w:t>–</w:t>
      </w:r>
      <w:r w:rsidRPr="00FF0972">
        <w:rPr>
          <w:lang w:val="es-CO"/>
        </w:rPr>
        <w:t xml:space="preserve"> </w:t>
      </w:r>
      <w:r>
        <w:rPr>
          <w:lang w:val="es-CO"/>
        </w:rPr>
        <w:t>TRABAJO FUTURO</w:t>
      </w:r>
      <w:bookmarkEnd w:id="403"/>
      <w:r>
        <w:rPr>
          <w:lang w:val="es-CO"/>
        </w:rPr>
        <w:t xml:space="preserve"> </w:t>
      </w:r>
    </w:p>
    <w:p w14:paraId="3953E3F3" w14:textId="14C48488" w:rsidR="0013772F" w:rsidRDefault="0013772F" w:rsidP="00427CBB">
      <w:pPr>
        <w:rPr>
          <w:lang w:val="es-CO"/>
        </w:rPr>
      </w:pPr>
      <w:r w:rsidRPr="007064FD">
        <w:rPr>
          <w:color w:val="000000"/>
          <w:lang w:val="es-CO" w:eastAsia="es-CO"/>
        </w:rPr>
        <w:t xml:space="preserve">De los resultados obtenidos, </w:t>
      </w:r>
      <w:r w:rsidR="007064FD">
        <w:rPr>
          <w:color w:val="000000"/>
          <w:lang w:val="es-CO" w:eastAsia="es-CO"/>
        </w:rPr>
        <w:t>se plantean los siguientes trabaos futuros.</w:t>
      </w:r>
      <w:r w:rsidRPr="007064FD">
        <w:rPr>
          <w:color w:val="000000"/>
          <w:lang w:val="es-CO" w:eastAsia="es-CO"/>
        </w:rPr>
        <w:t xml:space="preserve"> </w:t>
      </w:r>
    </w:p>
    <w:p w14:paraId="372E7C67" w14:textId="3303A2D5" w:rsidR="00DE4AD4" w:rsidRPr="007064FD" w:rsidRDefault="00DE4AD4" w:rsidP="00427CBB">
      <w:pPr>
        <w:pStyle w:val="Ttulo3"/>
        <w:rPr>
          <w:rFonts w:ascii="Times New Roman" w:hAnsi="Times New Roman"/>
          <w:lang w:val="es-CO"/>
        </w:rPr>
      </w:pPr>
      <w:bookmarkStart w:id="404" w:name="_Toc467015909"/>
      <w:r w:rsidRPr="007064FD">
        <w:rPr>
          <w:rFonts w:ascii="Times New Roman" w:hAnsi="Times New Roman"/>
          <w:lang w:val="es-CO"/>
        </w:rPr>
        <w:t xml:space="preserve">Automatización de </w:t>
      </w:r>
      <w:r w:rsidR="0013772F">
        <w:rPr>
          <w:rFonts w:ascii="Times New Roman" w:hAnsi="Times New Roman"/>
          <w:lang w:val="es-CO"/>
        </w:rPr>
        <w:t xml:space="preserve">la </w:t>
      </w:r>
      <w:r w:rsidR="00427CBB">
        <w:rPr>
          <w:rFonts w:ascii="Times New Roman" w:hAnsi="Times New Roman"/>
          <w:lang w:val="es-CO"/>
        </w:rPr>
        <w:t>creación y configuración del s</w:t>
      </w:r>
      <w:r w:rsidRPr="007064FD">
        <w:rPr>
          <w:rFonts w:ascii="Times New Roman" w:hAnsi="Times New Roman"/>
          <w:lang w:val="es-CO"/>
        </w:rPr>
        <w:t>ervidor</w:t>
      </w:r>
      <w:r w:rsidR="0013772F">
        <w:rPr>
          <w:rFonts w:ascii="Times New Roman" w:hAnsi="Times New Roman"/>
          <w:lang w:val="es-CO"/>
        </w:rPr>
        <w:t xml:space="preserve"> Boinc</w:t>
      </w:r>
      <w:bookmarkEnd w:id="404"/>
    </w:p>
    <w:p w14:paraId="4DB9D0FE" w14:textId="77777777" w:rsidR="00427CBB" w:rsidRDefault="00DE4AD4" w:rsidP="00427CBB">
      <w:pPr>
        <w:pStyle w:val="NormalWeb"/>
        <w:spacing w:before="0" w:beforeAutospacing="0" w:after="0" w:afterAutospacing="0"/>
        <w:jc w:val="both"/>
        <w:rPr>
          <w:color w:val="000000"/>
        </w:rPr>
      </w:pPr>
      <w:r w:rsidRPr="00DE4AD4">
        <w:rPr>
          <w:color w:val="000000"/>
        </w:rPr>
        <w:t xml:space="preserve">La configuración del servidor Boinc es un proceso largo, propenso a errores y que cambia dependiendo del sistema operativo en el que se deba montar el servidor. Se requiere que la creación de </w:t>
      </w:r>
      <w:r w:rsidR="0013772F">
        <w:rPr>
          <w:color w:val="000000"/>
        </w:rPr>
        <w:t>é</w:t>
      </w:r>
      <w:r w:rsidRPr="00DE4AD4">
        <w:rPr>
          <w:color w:val="000000"/>
        </w:rPr>
        <w:t>ste sea lo más rápida y transparente posible. Actualmente, hay dos trabajos que pretenden simplificar este proceso</w:t>
      </w:r>
      <w:r w:rsidR="0013772F">
        <w:rPr>
          <w:color w:val="000000"/>
        </w:rPr>
        <w:t>:</w:t>
      </w:r>
      <w:r w:rsidRPr="00DE4AD4">
        <w:rPr>
          <w:color w:val="000000"/>
        </w:rPr>
        <w:t xml:space="preserve"> </w:t>
      </w:r>
    </w:p>
    <w:p w14:paraId="535D4231" w14:textId="77777777" w:rsidR="00427CBB" w:rsidRDefault="00DE4AD4" w:rsidP="00B70135">
      <w:pPr>
        <w:pStyle w:val="NormalWeb"/>
        <w:numPr>
          <w:ilvl w:val="0"/>
          <w:numId w:val="42"/>
        </w:numPr>
        <w:spacing w:before="0" w:beforeAutospacing="0" w:after="0" w:afterAutospacing="0"/>
        <w:jc w:val="both"/>
        <w:rPr>
          <w:color w:val="000000"/>
        </w:rPr>
      </w:pPr>
      <w:r w:rsidRPr="00DE4AD4">
        <w:rPr>
          <w:color w:val="000000"/>
        </w:rPr>
        <w:t xml:space="preserve">El primero es una máquina virtual para VirtualBox que provee Boinc con las dependencias necesarias para crear el servidor; sin </w:t>
      </w:r>
      <w:r w:rsidR="00CB7D6B" w:rsidRPr="00DE4AD4">
        <w:rPr>
          <w:color w:val="000000"/>
        </w:rPr>
        <w:t>embargo,</w:t>
      </w:r>
      <w:r w:rsidRPr="00DE4AD4">
        <w:rPr>
          <w:color w:val="000000"/>
        </w:rPr>
        <w:t xml:space="preserve"> para que funcione correctamente es necesario configurar las interfaces de red</w:t>
      </w:r>
      <w:r w:rsidR="00A82E41">
        <w:rPr>
          <w:color w:val="000000"/>
        </w:rPr>
        <w:t xml:space="preserve"> y compilar y crear el servidor</w:t>
      </w:r>
      <w:r w:rsidRPr="00DE4AD4">
        <w:rPr>
          <w:color w:val="000000"/>
        </w:rPr>
        <w:t xml:space="preserve">. </w:t>
      </w:r>
    </w:p>
    <w:p w14:paraId="6B60EA0E" w14:textId="3BC13588" w:rsidR="00DE4AD4" w:rsidRPr="00427CBB" w:rsidRDefault="00DE4AD4" w:rsidP="00B70135">
      <w:pPr>
        <w:pStyle w:val="NormalWeb"/>
        <w:numPr>
          <w:ilvl w:val="0"/>
          <w:numId w:val="42"/>
        </w:numPr>
        <w:spacing w:before="0" w:beforeAutospacing="0" w:after="0" w:afterAutospacing="0"/>
        <w:jc w:val="both"/>
        <w:rPr>
          <w:color w:val="000000"/>
        </w:rPr>
      </w:pPr>
      <w:r w:rsidRPr="00427CBB">
        <w:rPr>
          <w:color w:val="000000"/>
        </w:rPr>
        <w:t xml:space="preserve">La segunda opción es un proyecto de código abierto que crea un conjunto de contenedores usando Docker que permiten el uso de Boinc, esta opción es un poco más amigable para principiantes ya </w:t>
      </w:r>
      <w:r w:rsidR="00CB7D6B" w:rsidRPr="00427CBB">
        <w:rPr>
          <w:color w:val="000000"/>
        </w:rPr>
        <w:t>que configurar</w:t>
      </w:r>
      <w:r w:rsidRPr="00427CBB">
        <w:rPr>
          <w:color w:val="000000"/>
        </w:rPr>
        <w:t xml:space="preserve"> el servidor es muy fácil, con dos comandos ya funciona en cualquier computador. A pesar de esto, utilizarlo es más complicado ya que se necesita que la persona conozca de Docker para ejecutar los comandos que </w:t>
      </w:r>
      <w:r w:rsidR="000676FD" w:rsidRPr="00427CBB">
        <w:rPr>
          <w:color w:val="000000"/>
        </w:rPr>
        <w:t>solicita</w:t>
      </w:r>
      <w:r w:rsidRPr="00427CBB">
        <w:rPr>
          <w:color w:val="000000"/>
        </w:rPr>
        <w:t xml:space="preserve"> Boinc </w:t>
      </w:r>
      <w:r w:rsidR="0013772F" w:rsidRPr="00427CBB">
        <w:rPr>
          <w:color w:val="000000"/>
        </w:rPr>
        <w:t xml:space="preserve">cuando va a </w:t>
      </w:r>
      <w:r w:rsidRPr="00427CBB">
        <w:rPr>
          <w:color w:val="000000"/>
        </w:rPr>
        <w:t xml:space="preserve">crear tareas o proyectos. Se necesita entonces una alternativa un poco más flexible, que facilite la creación y mantenimiento de un servidor Boinc sin que el encargado </w:t>
      </w:r>
      <w:r w:rsidR="000676FD" w:rsidRPr="00427CBB">
        <w:rPr>
          <w:color w:val="000000"/>
        </w:rPr>
        <w:t>deba ser</w:t>
      </w:r>
      <w:r w:rsidRPr="00427CBB">
        <w:rPr>
          <w:color w:val="000000"/>
        </w:rPr>
        <w:t xml:space="preserve"> un administrador de servidores.</w:t>
      </w:r>
    </w:p>
    <w:p w14:paraId="15FF970A" w14:textId="618BD44E" w:rsidR="001C1FEB" w:rsidRPr="007064FD" w:rsidRDefault="00427CBB" w:rsidP="00427CBB">
      <w:pPr>
        <w:pStyle w:val="Ttulo3"/>
        <w:rPr>
          <w:rFonts w:ascii="Times New Roman" w:hAnsi="Times New Roman"/>
          <w:lang w:val="es-CO"/>
        </w:rPr>
      </w:pPr>
      <w:bookmarkStart w:id="405" w:name="_Toc467015910"/>
      <w:r>
        <w:rPr>
          <w:rFonts w:ascii="Times New Roman" w:hAnsi="Times New Roman"/>
          <w:lang w:val="es-CO"/>
        </w:rPr>
        <w:t>Interfaz gráfica de a</w:t>
      </w:r>
      <w:r w:rsidR="00DE4AD4" w:rsidRPr="007064FD">
        <w:rPr>
          <w:rFonts w:ascii="Times New Roman" w:hAnsi="Times New Roman"/>
          <w:lang w:val="es-CO"/>
        </w:rPr>
        <w:t>dministración</w:t>
      </w:r>
      <w:bookmarkEnd w:id="405"/>
    </w:p>
    <w:p w14:paraId="7F5DA46B" w14:textId="5679ADEB" w:rsidR="00DE4AD4" w:rsidRDefault="00DE4AD4" w:rsidP="00427CBB">
      <w:pPr>
        <w:pStyle w:val="NormalWeb"/>
        <w:spacing w:before="0" w:beforeAutospacing="0" w:after="0" w:afterAutospacing="0"/>
        <w:jc w:val="both"/>
        <w:rPr>
          <w:color w:val="000000"/>
        </w:rPr>
      </w:pPr>
      <w:r w:rsidRPr="00DE4AD4">
        <w:rPr>
          <w:color w:val="000000"/>
        </w:rPr>
        <w:t xml:space="preserve">El proceso de creación y configuración de aplicaciones en Boinc es manual y requiere de personal especializado. Tanto así que en la documentación oficial se recomienda 3 meses de capacitación para crear un proyecto nuevo, 1 mes de un administrador de servidores experimentado, 1 mes de un desarrollador web experimentado y 1 mes de un programador. Esta interfaz debe permitir crear proyectos y aplicaciones más fácilmente a un programador </w:t>
      </w:r>
      <w:r w:rsidR="001C1FEB" w:rsidRPr="00DE4AD4">
        <w:rPr>
          <w:color w:val="000000"/>
        </w:rPr>
        <w:t>sin que</w:t>
      </w:r>
      <w:r w:rsidRPr="00DE4AD4">
        <w:rPr>
          <w:color w:val="000000"/>
        </w:rPr>
        <w:t xml:space="preserve"> conozca tanto los detalles de Boinc.</w:t>
      </w:r>
    </w:p>
    <w:p w14:paraId="42DF0FD3" w14:textId="77777777" w:rsidR="00DE4AD4" w:rsidRDefault="00DE4AD4" w:rsidP="00ED5307">
      <w:pPr>
        <w:pStyle w:val="NormalWeb"/>
        <w:spacing w:before="0" w:beforeAutospacing="0" w:after="0" w:afterAutospacing="0"/>
        <w:ind w:left="1440"/>
        <w:jc w:val="both"/>
        <w:rPr>
          <w:color w:val="000000"/>
        </w:rPr>
      </w:pPr>
    </w:p>
    <w:p w14:paraId="57770D81" w14:textId="77777777" w:rsidR="001C1FEB" w:rsidRPr="007064FD" w:rsidRDefault="00DE4AD4" w:rsidP="00427CBB">
      <w:pPr>
        <w:pStyle w:val="Ttulo3"/>
        <w:rPr>
          <w:rFonts w:ascii="Times New Roman" w:hAnsi="Times New Roman"/>
          <w:lang w:val="es-CO"/>
        </w:rPr>
      </w:pPr>
      <w:bookmarkStart w:id="406" w:name="_Toc467015911"/>
      <w:r w:rsidRPr="007064FD">
        <w:rPr>
          <w:rFonts w:ascii="Times New Roman" w:hAnsi="Times New Roman"/>
          <w:lang w:val="es-CO"/>
        </w:rPr>
        <w:t>Modificación de ITK</w:t>
      </w:r>
      <w:r w:rsidR="000676FD" w:rsidRPr="007064FD">
        <w:rPr>
          <w:rFonts w:ascii="Times New Roman" w:hAnsi="Times New Roman"/>
          <w:lang w:val="es-CO"/>
        </w:rPr>
        <w:t>:</w:t>
      </w:r>
      <w:bookmarkEnd w:id="406"/>
      <w:r w:rsidR="000676FD" w:rsidRPr="007064FD">
        <w:rPr>
          <w:rFonts w:ascii="Times New Roman" w:hAnsi="Times New Roman"/>
          <w:lang w:val="es-CO"/>
        </w:rPr>
        <w:t xml:space="preserve"> </w:t>
      </w:r>
    </w:p>
    <w:p w14:paraId="6F566369" w14:textId="4E56152C" w:rsidR="00DE4AD4" w:rsidRDefault="00DE4AD4" w:rsidP="00427CBB">
      <w:pPr>
        <w:pStyle w:val="NormalWeb"/>
        <w:spacing w:before="0" w:beforeAutospacing="0" w:after="0" w:afterAutospacing="0"/>
        <w:jc w:val="both"/>
        <w:rPr>
          <w:color w:val="000000"/>
        </w:rPr>
      </w:pPr>
      <w:r w:rsidRPr="00DE4AD4">
        <w:rPr>
          <w:color w:val="000000"/>
        </w:rPr>
        <w:t xml:space="preserve">Actualmente no es </w:t>
      </w:r>
      <w:r w:rsidR="000676FD" w:rsidRPr="00DE4AD4">
        <w:rPr>
          <w:color w:val="000000"/>
        </w:rPr>
        <w:t>posible hacer</w:t>
      </w:r>
      <w:r w:rsidRPr="00DE4AD4">
        <w:rPr>
          <w:color w:val="000000"/>
        </w:rPr>
        <w:t xml:space="preserve"> la compilación </w:t>
      </w:r>
      <w:r w:rsidR="000676FD" w:rsidRPr="00DE4AD4">
        <w:rPr>
          <w:color w:val="000000"/>
        </w:rPr>
        <w:t xml:space="preserve">cruzada </w:t>
      </w:r>
      <w:r w:rsidR="000676FD">
        <w:rPr>
          <w:color w:val="000000"/>
        </w:rPr>
        <w:t xml:space="preserve">de </w:t>
      </w:r>
      <w:r w:rsidR="000676FD" w:rsidRPr="00DE4AD4">
        <w:rPr>
          <w:color w:val="000000"/>
        </w:rPr>
        <w:t>la</w:t>
      </w:r>
      <w:r w:rsidRPr="00DE4AD4">
        <w:rPr>
          <w:color w:val="000000"/>
        </w:rPr>
        <w:t xml:space="preserve"> librería completa para Android. Para lograrlo es necesario modificar el proceso de construcción y el código fuente de ITK para que este problema no ocurra y se puedan utilizar todos los módulos.</w:t>
      </w:r>
    </w:p>
    <w:p w14:paraId="4346DE27" w14:textId="77777777" w:rsidR="00DE4AD4" w:rsidRDefault="00DE4AD4" w:rsidP="00ED5307">
      <w:pPr>
        <w:pStyle w:val="NormalWeb"/>
        <w:spacing w:before="0" w:beforeAutospacing="0" w:after="0" w:afterAutospacing="0"/>
        <w:ind w:left="1440"/>
        <w:jc w:val="both"/>
        <w:rPr>
          <w:color w:val="000000"/>
        </w:rPr>
      </w:pPr>
    </w:p>
    <w:p w14:paraId="4D3C7001" w14:textId="2079173F" w:rsidR="001C1FEB" w:rsidRPr="007064FD" w:rsidRDefault="00427CBB" w:rsidP="00427CBB">
      <w:pPr>
        <w:pStyle w:val="Ttulo3"/>
        <w:rPr>
          <w:rFonts w:ascii="Times New Roman" w:hAnsi="Times New Roman"/>
          <w:lang w:val="es-CO"/>
        </w:rPr>
      </w:pPr>
      <w:bookmarkStart w:id="407" w:name="_Toc467015912"/>
      <w:r>
        <w:rPr>
          <w:rFonts w:ascii="Times New Roman" w:hAnsi="Times New Roman"/>
          <w:lang w:val="es-CO"/>
        </w:rPr>
        <w:lastRenderedPageBreak/>
        <w:t>Servidor Boinc en c</w:t>
      </w:r>
      <w:r w:rsidR="00DE4AD4" w:rsidRPr="007064FD">
        <w:rPr>
          <w:rFonts w:ascii="Times New Roman" w:hAnsi="Times New Roman"/>
          <w:lang w:val="es-CO"/>
        </w:rPr>
        <w:t>elulares</w:t>
      </w:r>
      <w:bookmarkEnd w:id="407"/>
    </w:p>
    <w:p w14:paraId="797DD87B" w14:textId="75079A0C" w:rsidR="00DE4AD4" w:rsidRDefault="00DE4AD4" w:rsidP="00427CBB">
      <w:pPr>
        <w:pStyle w:val="NormalWeb"/>
        <w:spacing w:before="0" w:beforeAutospacing="0" w:after="0" w:afterAutospacing="0"/>
        <w:jc w:val="both"/>
        <w:rPr>
          <w:color w:val="000000"/>
        </w:rPr>
      </w:pPr>
      <w:r w:rsidRPr="00DE4AD4">
        <w:rPr>
          <w:color w:val="000000"/>
        </w:rPr>
        <w:t>Para que Boinc funcione correctamente</w:t>
      </w:r>
      <w:r w:rsidR="0013772F">
        <w:rPr>
          <w:color w:val="000000"/>
        </w:rPr>
        <w:t>,</w:t>
      </w:r>
      <w:r w:rsidRPr="00DE4AD4">
        <w:rPr>
          <w:color w:val="000000"/>
        </w:rPr>
        <w:t xml:space="preserve"> es necesario que el servidor esté instalado en un computador con Ubuntu o Debian</w:t>
      </w:r>
      <w:r w:rsidR="0013772F">
        <w:rPr>
          <w:color w:val="000000"/>
        </w:rPr>
        <w:t xml:space="preserve">. Para la creación de una </w:t>
      </w:r>
      <w:r w:rsidR="00E4433B">
        <w:rPr>
          <w:color w:val="000000"/>
        </w:rPr>
        <w:t>Grid</w:t>
      </w:r>
      <w:r w:rsidR="0013772F">
        <w:rPr>
          <w:color w:val="000000"/>
        </w:rPr>
        <w:t xml:space="preserve"> ad-hoc, se pudiera </w:t>
      </w:r>
      <w:r w:rsidR="007064FD">
        <w:rPr>
          <w:color w:val="000000"/>
        </w:rPr>
        <w:t xml:space="preserve">explorar </w:t>
      </w:r>
      <w:r w:rsidR="007064FD" w:rsidRPr="00DE4AD4">
        <w:rPr>
          <w:color w:val="000000"/>
        </w:rPr>
        <w:t>la</w:t>
      </w:r>
      <w:r w:rsidR="0013772F">
        <w:rPr>
          <w:color w:val="000000"/>
        </w:rPr>
        <w:t xml:space="preserve"> posibilidad de instalar el servidor de Boinc </w:t>
      </w:r>
      <w:r w:rsidRPr="00DE4AD4">
        <w:rPr>
          <w:color w:val="000000"/>
        </w:rPr>
        <w:t>en un dispositivo móvil</w:t>
      </w:r>
      <w:r w:rsidR="0013772F">
        <w:rPr>
          <w:color w:val="000000"/>
        </w:rPr>
        <w:t>.</w:t>
      </w:r>
    </w:p>
    <w:p w14:paraId="132BF01D" w14:textId="77777777" w:rsidR="00DE4AD4" w:rsidRDefault="00DE4AD4" w:rsidP="00ED5307">
      <w:pPr>
        <w:pStyle w:val="NormalWeb"/>
        <w:spacing w:before="0" w:beforeAutospacing="0" w:after="0" w:afterAutospacing="0"/>
        <w:ind w:left="1440"/>
        <w:jc w:val="both"/>
        <w:rPr>
          <w:color w:val="000000"/>
        </w:rPr>
      </w:pPr>
    </w:p>
    <w:p w14:paraId="72FD26DA" w14:textId="7CD6B602" w:rsidR="001C1FEB" w:rsidRPr="007064FD" w:rsidRDefault="00427CBB" w:rsidP="00427CBB">
      <w:pPr>
        <w:pStyle w:val="Ttulo3"/>
        <w:rPr>
          <w:rFonts w:ascii="Times New Roman" w:hAnsi="Times New Roman"/>
          <w:lang w:val="es-CO"/>
        </w:rPr>
      </w:pPr>
      <w:bookmarkStart w:id="408" w:name="_Toc467015913"/>
      <w:r>
        <w:rPr>
          <w:rFonts w:ascii="Times New Roman" w:hAnsi="Times New Roman"/>
          <w:lang w:val="es-CO"/>
        </w:rPr>
        <w:t>Soporte a más p</w:t>
      </w:r>
      <w:r w:rsidR="00DE4AD4" w:rsidRPr="007064FD">
        <w:rPr>
          <w:rFonts w:ascii="Times New Roman" w:hAnsi="Times New Roman"/>
          <w:lang w:val="es-CO"/>
        </w:rPr>
        <w:t>lataformas</w:t>
      </w:r>
      <w:bookmarkEnd w:id="408"/>
    </w:p>
    <w:p w14:paraId="588E0084" w14:textId="769AC37D" w:rsidR="00DE4AD4" w:rsidRDefault="00DE4AD4" w:rsidP="00427CBB">
      <w:pPr>
        <w:pStyle w:val="NormalWeb"/>
        <w:spacing w:before="0" w:beforeAutospacing="0" w:after="0" w:afterAutospacing="0"/>
        <w:jc w:val="both"/>
      </w:pPr>
      <w:r w:rsidRPr="00DE4AD4">
        <w:rPr>
          <w:color w:val="000000"/>
        </w:rPr>
        <w:t>Actualmente Boinc y el wrapper de Boinc funcionan para plataformas de escritorio principalmente, es necesario para tener mayor poder de procesamiento agregar el soporte para iOS, Windows Phone, y otras plataformas de sistemas embebidos como Raspberry Pi.</w:t>
      </w:r>
    </w:p>
    <w:p w14:paraId="5E977D3D" w14:textId="5AB6AF6E" w:rsidR="00DE4AD4" w:rsidRPr="00DE4AD4" w:rsidRDefault="00DE4AD4" w:rsidP="00427CBB">
      <w:pPr>
        <w:pStyle w:val="NormalWeb"/>
        <w:spacing w:before="0" w:beforeAutospacing="0" w:after="0" w:afterAutospacing="0"/>
        <w:jc w:val="both"/>
      </w:pPr>
      <w:r w:rsidRPr="00DE4AD4">
        <w:rPr>
          <w:color w:val="000000"/>
        </w:rPr>
        <w:t>En estos momentos no es posible usar Boinc en iOS ya que por políticas de Apple una aplicación no puede descargar ejecutables. Una posible solución a este problema es que todos los ejecutables necesarios ya estén dentro del cliente de Boinc.</w:t>
      </w:r>
    </w:p>
    <w:p w14:paraId="15F8112A" w14:textId="58F821B9" w:rsidR="00DE4AD4" w:rsidRDefault="003C7E5D" w:rsidP="00ED5307">
      <w:pPr>
        <w:pStyle w:val="NormalWeb"/>
        <w:tabs>
          <w:tab w:val="left" w:pos="5960"/>
        </w:tabs>
        <w:spacing w:before="0" w:beforeAutospacing="0" w:after="0" w:afterAutospacing="0"/>
        <w:ind w:left="1440"/>
        <w:jc w:val="both"/>
        <w:rPr>
          <w:color w:val="000000"/>
        </w:rPr>
      </w:pPr>
      <w:r>
        <w:rPr>
          <w:color w:val="000000"/>
        </w:rPr>
        <w:tab/>
      </w:r>
    </w:p>
    <w:p w14:paraId="393884A2" w14:textId="37FB83C4" w:rsidR="001C1FEB" w:rsidRPr="007064FD" w:rsidRDefault="00427CBB" w:rsidP="00427CBB">
      <w:pPr>
        <w:pStyle w:val="Ttulo3"/>
        <w:rPr>
          <w:rFonts w:ascii="Times New Roman" w:hAnsi="Times New Roman"/>
          <w:lang w:val="es-CO"/>
        </w:rPr>
      </w:pPr>
      <w:bookmarkStart w:id="409" w:name="_Toc467015914"/>
      <w:r>
        <w:rPr>
          <w:rFonts w:ascii="Times New Roman" w:hAnsi="Times New Roman"/>
          <w:lang w:val="es-CO"/>
        </w:rPr>
        <w:t>Pruebas a</w:t>
      </w:r>
      <w:r w:rsidR="00DE4AD4" w:rsidRPr="007064FD">
        <w:rPr>
          <w:rFonts w:ascii="Times New Roman" w:hAnsi="Times New Roman"/>
          <w:lang w:val="es-CO"/>
        </w:rPr>
        <w:t>dicionales</w:t>
      </w:r>
      <w:bookmarkEnd w:id="409"/>
    </w:p>
    <w:p w14:paraId="7830BC5C" w14:textId="77F5C0C9" w:rsidR="00DE4AD4" w:rsidRDefault="00DE4AD4" w:rsidP="00427CBB">
      <w:pPr>
        <w:pStyle w:val="NormalWeb"/>
        <w:spacing w:before="0" w:beforeAutospacing="0" w:after="0" w:afterAutospacing="0"/>
        <w:jc w:val="both"/>
        <w:rPr>
          <w:color w:val="000000"/>
        </w:rPr>
      </w:pPr>
      <w:r w:rsidRPr="00DE4AD4">
        <w:rPr>
          <w:color w:val="000000"/>
        </w:rPr>
        <w:t xml:space="preserve">A lo largo de este </w:t>
      </w:r>
      <w:r w:rsidR="00116E44">
        <w:rPr>
          <w:color w:val="000000"/>
        </w:rPr>
        <w:t>Trabajo de Grado</w:t>
      </w:r>
      <w:r w:rsidRPr="00DE4AD4">
        <w:rPr>
          <w:color w:val="000000"/>
        </w:rPr>
        <w:t xml:space="preserve"> se hicieron pruebas con un sólo filtro de imágenes médicas. Es necesario hacer más pruebas con un mayor número de celulares</w:t>
      </w:r>
      <w:r w:rsidR="003C7E5D">
        <w:rPr>
          <w:color w:val="000000"/>
        </w:rPr>
        <w:t xml:space="preserve"> y</w:t>
      </w:r>
      <w:r w:rsidRPr="00DE4AD4">
        <w:rPr>
          <w:color w:val="000000"/>
        </w:rPr>
        <w:t xml:space="preserve"> diferentes filtros de ITK</w:t>
      </w:r>
      <w:r w:rsidR="003C7E5D">
        <w:rPr>
          <w:color w:val="000000"/>
        </w:rPr>
        <w:t>.</w:t>
      </w:r>
      <w:r w:rsidRPr="00DE4AD4">
        <w:rPr>
          <w:color w:val="000000"/>
        </w:rPr>
        <w:t xml:space="preserve"> </w:t>
      </w:r>
      <w:r w:rsidR="003C7E5D">
        <w:rPr>
          <w:color w:val="000000"/>
        </w:rPr>
        <w:t>Es importante explorar el comportamiento de otras variables respuesta</w:t>
      </w:r>
      <w:r w:rsidR="00357DAC">
        <w:rPr>
          <w:color w:val="000000"/>
        </w:rPr>
        <w:t xml:space="preserve"> </w:t>
      </w:r>
      <w:r w:rsidRPr="00DE4AD4">
        <w:rPr>
          <w:color w:val="000000"/>
        </w:rPr>
        <w:t xml:space="preserve">que </w:t>
      </w:r>
      <w:r w:rsidR="003C7E5D">
        <w:rPr>
          <w:color w:val="000000"/>
        </w:rPr>
        <w:t xml:space="preserve">reporten </w:t>
      </w:r>
      <w:r w:rsidRPr="00DE4AD4">
        <w:rPr>
          <w:color w:val="000000"/>
        </w:rPr>
        <w:t xml:space="preserve">el uso de los recursos de los </w:t>
      </w:r>
      <w:r w:rsidR="000676FD" w:rsidRPr="00DE4AD4">
        <w:rPr>
          <w:color w:val="000000"/>
        </w:rPr>
        <w:t>dispositivos. También</w:t>
      </w:r>
      <w:r w:rsidRPr="00DE4AD4">
        <w:rPr>
          <w:color w:val="000000"/>
        </w:rPr>
        <w:t xml:space="preserve"> es importante hacer estas pruebas modificando las configuraciones avanzadas de Boinc tanto del cliente como del servidor y analizar los resultados.</w:t>
      </w:r>
      <w:r w:rsidR="00C93A7A">
        <w:rPr>
          <w:color w:val="000000"/>
        </w:rPr>
        <w:t xml:space="preserve"> Por ejemplo, configurar el porcentaje de CPU que debe utilizar el cliente, o el tiempo máximo que debe esperar el servidor por el resultado de una tarea.</w:t>
      </w:r>
    </w:p>
    <w:p w14:paraId="07C02FBD" w14:textId="77777777" w:rsidR="00DE4AD4" w:rsidRDefault="00DE4AD4" w:rsidP="00ED5307">
      <w:pPr>
        <w:pStyle w:val="NormalWeb"/>
        <w:spacing w:before="0" w:beforeAutospacing="0" w:after="0" w:afterAutospacing="0"/>
        <w:ind w:left="720"/>
        <w:jc w:val="both"/>
        <w:rPr>
          <w:color w:val="000000"/>
        </w:rPr>
      </w:pPr>
    </w:p>
    <w:p w14:paraId="7EE8FC65" w14:textId="6D367591" w:rsidR="001C1FEB" w:rsidRPr="007064FD" w:rsidRDefault="00427CBB" w:rsidP="00427CBB">
      <w:pPr>
        <w:pStyle w:val="Ttulo3"/>
        <w:rPr>
          <w:rFonts w:ascii="Times New Roman" w:hAnsi="Times New Roman"/>
          <w:lang w:val="es-CO"/>
        </w:rPr>
      </w:pPr>
      <w:bookmarkStart w:id="410" w:name="_Toc467015915"/>
      <w:r>
        <w:rPr>
          <w:rFonts w:ascii="Times New Roman" w:hAnsi="Times New Roman"/>
          <w:lang w:val="es-CO"/>
        </w:rPr>
        <w:t>Enviar t</w:t>
      </w:r>
      <w:r w:rsidR="00DE4AD4" w:rsidRPr="007064FD">
        <w:rPr>
          <w:rFonts w:ascii="Times New Roman" w:hAnsi="Times New Roman"/>
          <w:lang w:val="es-CO"/>
        </w:rPr>
        <w:t>areas utilizando</w:t>
      </w:r>
      <w:r>
        <w:rPr>
          <w:rFonts w:ascii="Times New Roman" w:hAnsi="Times New Roman"/>
          <w:lang w:val="es-CO"/>
        </w:rPr>
        <w:t xml:space="preserve"> un s</w:t>
      </w:r>
      <w:r w:rsidR="00DE4AD4" w:rsidRPr="007064FD">
        <w:rPr>
          <w:rFonts w:ascii="Times New Roman" w:hAnsi="Times New Roman"/>
          <w:lang w:val="es-CO"/>
        </w:rPr>
        <w:t>istema Push</w:t>
      </w:r>
      <w:bookmarkEnd w:id="410"/>
    </w:p>
    <w:p w14:paraId="1C72304D" w14:textId="7AACB74F" w:rsidR="00DE4AD4" w:rsidRDefault="00DE4AD4" w:rsidP="00427CBB">
      <w:pPr>
        <w:pStyle w:val="NormalWeb"/>
        <w:spacing w:before="0" w:beforeAutospacing="0" w:after="0" w:afterAutospacing="0"/>
        <w:jc w:val="both"/>
        <w:rPr>
          <w:color w:val="000000"/>
        </w:rPr>
      </w:pPr>
      <w:r w:rsidRPr="00DE4AD4">
        <w:rPr>
          <w:color w:val="000000"/>
        </w:rPr>
        <w:t>Actualmente los clientes de Boinc son los encargados de pedir trabajos. Cada determinado tiempo hacen una consulta al servidor por tareas nuevas. Sin embargo, para reducir este tiempo de espera se podría cambiar el modelo de enví</w:t>
      </w:r>
      <w:r w:rsidR="004760DB">
        <w:rPr>
          <w:color w:val="000000"/>
        </w:rPr>
        <w:t>o de tareas a un modelo push. De esta manera el servidor le puede enviar al cliente una tarea en el momento que se crea</w:t>
      </w:r>
      <w:r w:rsidRPr="00DE4AD4">
        <w:rPr>
          <w:color w:val="000000"/>
        </w:rPr>
        <w:t>, muy simi</w:t>
      </w:r>
      <w:r w:rsidR="004760DB">
        <w:rPr>
          <w:color w:val="000000"/>
        </w:rPr>
        <w:t>lar a las notificaciones push que se utilizan en dispositivos móviles.</w:t>
      </w:r>
    </w:p>
    <w:p w14:paraId="4EEFCEEC" w14:textId="6615E30A" w:rsidR="003C7E5D" w:rsidRPr="00DE4AD4" w:rsidRDefault="003C7E5D" w:rsidP="004760DB">
      <w:pPr>
        <w:pStyle w:val="NormalWeb"/>
        <w:spacing w:before="0" w:beforeAutospacing="0" w:after="0" w:afterAutospacing="0"/>
        <w:jc w:val="both"/>
      </w:pPr>
    </w:p>
    <w:p w14:paraId="63B3B204" w14:textId="77777777" w:rsidR="00DE4AD4" w:rsidRPr="007064FD" w:rsidRDefault="00DE4AD4" w:rsidP="00DE4AD4">
      <w:pPr>
        <w:jc w:val="both"/>
        <w:rPr>
          <w:lang w:val="es-CO"/>
        </w:rPr>
      </w:pPr>
    </w:p>
    <w:p w14:paraId="7FC13E8F" w14:textId="6CE4E028" w:rsidR="006C7814" w:rsidRDefault="006C7814">
      <w:pPr>
        <w:rPr>
          <w:lang w:val="es-CO"/>
        </w:rPr>
      </w:pPr>
      <w:r>
        <w:rPr>
          <w:lang w:val="es-CO"/>
        </w:rPr>
        <w:br w:type="page"/>
      </w:r>
    </w:p>
    <w:p w14:paraId="2B6DC4A7" w14:textId="17887410" w:rsidR="00A1086A" w:rsidRPr="00FF0972" w:rsidRDefault="00C335DD">
      <w:pPr>
        <w:pStyle w:val="Ttulo1"/>
        <w:rPr>
          <w:lang w:val="es-CO"/>
        </w:rPr>
      </w:pPr>
      <w:bookmarkStart w:id="411" w:name="_Toc467015916"/>
      <w:r>
        <w:rPr>
          <w:lang w:val="es-CO"/>
        </w:rPr>
        <w:lastRenderedPageBreak/>
        <w:t>X</w:t>
      </w:r>
      <w:r w:rsidR="00822328" w:rsidRPr="00FF0972">
        <w:rPr>
          <w:lang w:val="es-CO"/>
        </w:rPr>
        <w:t>I</w:t>
      </w:r>
      <w:r w:rsidR="00FA6BBA">
        <w:rPr>
          <w:lang w:val="es-CO"/>
        </w:rPr>
        <w:t>I</w:t>
      </w:r>
      <w:r w:rsidR="00822328" w:rsidRPr="00FF0972">
        <w:rPr>
          <w:lang w:val="es-CO"/>
        </w:rPr>
        <w:t>- REFERENCIAS Y BIBLIOGRAFÍA</w:t>
      </w:r>
      <w:bookmarkEnd w:id="411"/>
    </w:p>
    <w:p w14:paraId="54BC9E66" w14:textId="77777777" w:rsidR="00AA0003" w:rsidRPr="00AA0003" w:rsidRDefault="006B2068" w:rsidP="00AA0003">
      <w:pPr>
        <w:pStyle w:val="Bibliografa"/>
      </w:pPr>
      <w:r>
        <w:rPr>
          <w:lang w:val="es-CO"/>
        </w:rPr>
        <w:fldChar w:fldCharType="begin"/>
      </w:r>
      <w:r w:rsidR="00FB2CD7">
        <w:rPr>
          <w:lang w:val="es-CO"/>
        </w:rPr>
        <w:instrText xml:space="preserve"> ADDIN ZOTERO_BIBL {"custom":[]} CSL_BIBLIOGRAPHY </w:instrText>
      </w:r>
      <w:r>
        <w:rPr>
          <w:lang w:val="es-CO"/>
        </w:rPr>
        <w:fldChar w:fldCharType="separate"/>
      </w:r>
      <w:r w:rsidR="00AA0003" w:rsidRPr="00AA0003">
        <w:t>[1]</w:t>
      </w:r>
      <w:r w:rsidR="00AA0003" w:rsidRPr="00AA0003">
        <w:tab/>
        <w:t xml:space="preserve">A. Restrepo, «Procesamiento de imágenes médicas», </w:t>
      </w:r>
      <w:r w:rsidR="00AA0003" w:rsidRPr="00AA0003">
        <w:rPr>
          <w:i/>
          <w:iCs/>
        </w:rPr>
        <w:t>Revista Universidad EAFIT</w:t>
      </w:r>
      <w:r w:rsidR="00AA0003" w:rsidRPr="00AA0003">
        <w:t>, vol. 34, n.</w:t>
      </w:r>
      <w:r w:rsidR="00AA0003" w:rsidRPr="00AA0003">
        <w:rPr>
          <w:vertAlign w:val="superscript"/>
        </w:rPr>
        <w:t>o</w:t>
      </w:r>
      <w:r w:rsidR="00AA0003" w:rsidRPr="00AA0003">
        <w:t xml:space="preserve"> 110, pp. 86–92, 2012.</w:t>
      </w:r>
    </w:p>
    <w:p w14:paraId="63159D7F" w14:textId="77777777" w:rsidR="00AA0003" w:rsidRPr="00AA0003" w:rsidRDefault="00AA0003" w:rsidP="00AA0003">
      <w:pPr>
        <w:pStyle w:val="Bibliografa"/>
      </w:pPr>
      <w:r w:rsidRPr="00AA0003">
        <w:t>[2]</w:t>
      </w:r>
      <w:r w:rsidRPr="00AA0003">
        <w:tab/>
        <w:t xml:space="preserve">M. J. McAuliffe, F. M. Lalonde, D. McGarry, W. Gandler, K. Csaky, y B. L. Trus, «Medical Image Processing, Analysis and Visualization in clinical research», en </w:t>
      </w:r>
      <w:r w:rsidRPr="00AA0003">
        <w:rPr>
          <w:i/>
          <w:iCs/>
        </w:rPr>
        <w:t>14th IEEE Symposium on Computer-Based Medical Systems, 2001. CBMS 2001. Proceedings</w:t>
      </w:r>
      <w:r w:rsidRPr="00AA0003">
        <w:t>, 2001, pp. 381-386.</w:t>
      </w:r>
    </w:p>
    <w:p w14:paraId="4F48074C" w14:textId="77777777" w:rsidR="00AA0003" w:rsidRPr="00AA0003" w:rsidRDefault="00AA0003" w:rsidP="00AA0003">
      <w:pPr>
        <w:pStyle w:val="Bibliografa"/>
      </w:pPr>
      <w:r w:rsidRPr="00AA0003">
        <w:t>[3]</w:t>
      </w:r>
      <w:r w:rsidRPr="00AA0003">
        <w:tab/>
        <w:t xml:space="preserve">V. Bharadwaj, D. Ghose, y T. G. Robertazzi, «Divisible Load Theory: A New Paradigm for Load Scheduling in Distributed Systems», </w:t>
      </w:r>
      <w:r w:rsidRPr="00AA0003">
        <w:rPr>
          <w:i/>
          <w:iCs/>
        </w:rPr>
        <w:t>Cluster Computing</w:t>
      </w:r>
      <w:r w:rsidRPr="00AA0003">
        <w:t>, vol. 6, n.</w:t>
      </w:r>
      <w:r w:rsidRPr="00AA0003">
        <w:rPr>
          <w:vertAlign w:val="superscript"/>
        </w:rPr>
        <w:t>o</w:t>
      </w:r>
      <w:r w:rsidRPr="00AA0003">
        <w:t xml:space="preserve"> 1, pp. 7-17, ene. 2003.</w:t>
      </w:r>
    </w:p>
    <w:p w14:paraId="194CD99C" w14:textId="77777777" w:rsidR="00AA0003" w:rsidRPr="00AA0003" w:rsidRDefault="00AA0003" w:rsidP="00AA0003">
      <w:pPr>
        <w:pStyle w:val="Bibliografa"/>
      </w:pPr>
      <w:r w:rsidRPr="00AA0003">
        <w:t>[4]</w:t>
      </w:r>
      <w:r w:rsidRPr="00AA0003">
        <w:tab/>
        <w:t xml:space="preserve">P. B. Hansen, «Model programs for computational science: A programming methodology for multicomputers», </w:t>
      </w:r>
      <w:r w:rsidRPr="00AA0003">
        <w:rPr>
          <w:i/>
          <w:iCs/>
        </w:rPr>
        <w:t>Concurrency: practice and experience</w:t>
      </w:r>
      <w:r w:rsidRPr="00AA0003">
        <w:t>, vol. 5, n.</w:t>
      </w:r>
      <w:r w:rsidRPr="00AA0003">
        <w:rPr>
          <w:vertAlign w:val="superscript"/>
        </w:rPr>
        <w:t>o</w:t>
      </w:r>
      <w:r w:rsidRPr="00AA0003">
        <w:t xml:space="preserve"> 5, pp. 407–423, 1993.</w:t>
      </w:r>
    </w:p>
    <w:p w14:paraId="3444F7D6" w14:textId="77777777" w:rsidR="00AA0003" w:rsidRPr="00AA0003" w:rsidRDefault="00AA0003" w:rsidP="00AA0003">
      <w:pPr>
        <w:pStyle w:val="Bibliografa"/>
      </w:pPr>
      <w:r w:rsidRPr="00AA0003">
        <w:t>[5]</w:t>
      </w:r>
      <w:r w:rsidRPr="00AA0003">
        <w:tab/>
        <w:t xml:space="preserve">L. M. Silva y R. Buyya, «Parallel programming models and paradigms», </w:t>
      </w:r>
      <w:r w:rsidRPr="00AA0003">
        <w:rPr>
          <w:i/>
          <w:iCs/>
        </w:rPr>
        <w:t>High Performance Cluster Computing: Architectures and Systems</w:t>
      </w:r>
      <w:r w:rsidRPr="00AA0003">
        <w:t>, vol. 2, pp. 4–27, 1999.</w:t>
      </w:r>
    </w:p>
    <w:p w14:paraId="54E48F21" w14:textId="77777777" w:rsidR="00AA0003" w:rsidRPr="00AA0003" w:rsidRDefault="00AA0003" w:rsidP="00AA0003">
      <w:pPr>
        <w:pStyle w:val="Bibliografa"/>
      </w:pPr>
      <w:r w:rsidRPr="00AA0003">
        <w:t>[6]</w:t>
      </w:r>
      <w:r w:rsidRPr="00AA0003">
        <w:tab/>
        <w:t xml:space="preserve">Yuyun Liao y D. B. Roberts, «A high-performance and low-power 32-bit multiply-accumulate unit with single-instruction-multiple-data (SIMD) feature», </w:t>
      </w:r>
      <w:r w:rsidRPr="00AA0003">
        <w:rPr>
          <w:i/>
          <w:iCs/>
        </w:rPr>
        <w:t>IEEE Journal of Solid-State Circuits</w:t>
      </w:r>
      <w:r w:rsidRPr="00AA0003">
        <w:t>, vol. 37, n.</w:t>
      </w:r>
      <w:r w:rsidRPr="00AA0003">
        <w:rPr>
          <w:vertAlign w:val="superscript"/>
        </w:rPr>
        <w:t>o</w:t>
      </w:r>
      <w:r w:rsidRPr="00AA0003">
        <w:t xml:space="preserve"> 7, pp. 926-931, jul. 2002.</w:t>
      </w:r>
    </w:p>
    <w:p w14:paraId="5F53BC47" w14:textId="77777777" w:rsidR="00AA0003" w:rsidRPr="00AA0003" w:rsidRDefault="00AA0003" w:rsidP="00AA0003">
      <w:pPr>
        <w:pStyle w:val="Bibliografa"/>
      </w:pPr>
      <w:r w:rsidRPr="00AA0003">
        <w:t>[7]</w:t>
      </w:r>
      <w:r w:rsidRPr="00AA0003">
        <w:tab/>
        <w:t>P. Rodriguez V., «A radix-2 FFT algorithm for Modern Single Instruction Multiple Data (SIMD) architectures», 2002, p. III-3220-III-3223.</w:t>
      </w:r>
    </w:p>
    <w:p w14:paraId="2A6AE116" w14:textId="77777777" w:rsidR="00AA0003" w:rsidRPr="00AA0003" w:rsidRDefault="00AA0003" w:rsidP="00AA0003">
      <w:pPr>
        <w:pStyle w:val="Bibliografa"/>
      </w:pPr>
      <w:r w:rsidRPr="00AA0003">
        <w:t>[8]</w:t>
      </w:r>
      <w:r w:rsidRPr="00AA0003">
        <w:tab/>
        <w:t xml:space="preserve">D. S. Hirschberg, A. K. Chandra, y D. V. Sarwate, «Computing Connected Components on Parallel Computers», </w:t>
      </w:r>
      <w:r w:rsidRPr="00AA0003">
        <w:rPr>
          <w:i/>
          <w:iCs/>
        </w:rPr>
        <w:t>Commun. ACM</w:t>
      </w:r>
      <w:r w:rsidRPr="00AA0003">
        <w:t>, vol. 22, n.</w:t>
      </w:r>
      <w:r w:rsidRPr="00AA0003">
        <w:rPr>
          <w:vertAlign w:val="superscript"/>
        </w:rPr>
        <w:t>o</w:t>
      </w:r>
      <w:r w:rsidRPr="00AA0003">
        <w:t xml:space="preserve"> 8, pp. 461–464, ago. 1979.</w:t>
      </w:r>
    </w:p>
    <w:p w14:paraId="6149D50B" w14:textId="77777777" w:rsidR="00AA0003" w:rsidRPr="00AA0003" w:rsidRDefault="00AA0003" w:rsidP="00AA0003">
      <w:pPr>
        <w:pStyle w:val="Bibliografa"/>
      </w:pPr>
      <w:r w:rsidRPr="00AA0003">
        <w:t>[9]</w:t>
      </w:r>
      <w:r w:rsidRPr="00AA0003">
        <w:tab/>
        <w:t xml:space="preserve">Q. F. Stout, «Supporting divide-and-conquer algorithms for image processing», </w:t>
      </w:r>
      <w:r w:rsidRPr="00AA0003">
        <w:rPr>
          <w:i/>
          <w:iCs/>
        </w:rPr>
        <w:t>Journal of Parallel and Distributed Computing</w:t>
      </w:r>
      <w:r w:rsidRPr="00AA0003">
        <w:t>, vol. 4, n.</w:t>
      </w:r>
      <w:r w:rsidRPr="00AA0003">
        <w:rPr>
          <w:vertAlign w:val="superscript"/>
        </w:rPr>
        <w:t>o</w:t>
      </w:r>
      <w:r w:rsidRPr="00AA0003">
        <w:t xml:space="preserve"> 1, pp. 95–115, 1987.</w:t>
      </w:r>
    </w:p>
    <w:p w14:paraId="687EEED8" w14:textId="77777777" w:rsidR="00AA0003" w:rsidRPr="00AA0003" w:rsidRDefault="00AA0003" w:rsidP="00AA0003">
      <w:pPr>
        <w:pStyle w:val="Bibliografa"/>
      </w:pPr>
      <w:r w:rsidRPr="00AA0003">
        <w:t>[10]</w:t>
      </w:r>
      <w:r w:rsidRPr="00AA0003">
        <w:tab/>
        <w:t xml:space="preserve">I. Foster y C. Kesselman, Eds., </w:t>
      </w:r>
      <w:r w:rsidRPr="00AA0003">
        <w:rPr>
          <w:i/>
          <w:iCs/>
        </w:rPr>
        <w:t>The grid: blueprint for a new computing infrastructure</w:t>
      </w:r>
      <w:r w:rsidRPr="00AA0003">
        <w:t>, 2nd ed. Amsterdam ; Boston: Morgan Kaufmann, 2004.</w:t>
      </w:r>
    </w:p>
    <w:p w14:paraId="689DCB3A" w14:textId="77777777" w:rsidR="00AA0003" w:rsidRPr="00AA0003" w:rsidRDefault="00AA0003" w:rsidP="00AA0003">
      <w:pPr>
        <w:pStyle w:val="Bibliografa"/>
      </w:pPr>
      <w:r w:rsidRPr="00AA0003">
        <w:t>[11]</w:t>
      </w:r>
      <w:r w:rsidRPr="00AA0003">
        <w:tab/>
        <w:t xml:space="preserve">Q. Morante, N. Ranaldo, A. Vaccaro, y E. Zimeo, «Pervasive grid for large-scale power systems contingency analysis», </w:t>
      </w:r>
      <w:r w:rsidRPr="00AA0003">
        <w:rPr>
          <w:i/>
          <w:iCs/>
        </w:rPr>
        <w:t>IEEE Transactions on Industrial Informatics</w:t>
      </w:r>
      <w:r w:rsidRPr="00AA0003">
        <w:t>, vol. 2, n.</w:t>
      </w:r>
      <w:r w:rsidRPr="00AA0003">
        <w:rPr>
          <w:vertAlign w:val="superscript"/>
        </w:rPr>
        <w:t>o</w:t>
      </w:r>
      <w:r w:rsidRPr="00AA0003">
        <w:t xml:space="preserve"> 3, pp. 165-175, ago. 2006.</w:t>
      </w:r>
    </w:p>
    <w:p w14:paraId="088A6C74" w14:textId="77777777" w:rsidR="00AA0003" w:rsidRPr="00AA0003" w:rsidRDefault="00AA0003" w:rsidP="00AA0003">
      <w:pPr>
        <w:pStyle w:val="Bibliografa"/>
      </w:pPr>
      <w:r w:rsidRPr="00AA0003">
        <w:t>[12]</w:t>
      </w:r>
      <w:r w:rsidRPr="00AA0003">
        <w:tab/>
        <w:t xml:space="preserve">B. Jacob y International Business Machines Corporation, Eds., </w:t>
      </w:r>
      <w:r w:rsidRPr="00AA0003">
        <w:rPr>
          <w:i/>
          <w:iCs/>
        </w:rPr>
        <w:t>Introduction to grid computing</w:t>
      </w:r>
      <w:r w:rsidRPr="00AA0003">
        <w:t>, 1st ed. United States? IBM, International Technical Support Organization, 2005.</w:t>
      </w:r>
    </w:p>
    <w:p w14:paraId="416F65B3" w14:textId="77777777" w:rsidR="00AA0003" w:rsidRPr="00AA0003" w:rsidRDefault="00AA0003" w:rsidP="00AA0003">
      <w:pPr>
        <w:pStyle w:val="Bibliografa"/>
      </w:pPr>
      <w:r w:rsidRPr="00AA0003">
        <w:lastRenderedPageBreak/>
        <w:t>[13]</w:t>
      </w:r>
      <w:r w:rsidRPr="00AA0003">
        <w:tab/>
        <w:t xml:space="preserve">K. B. Parmar, N. N. Jani, P. S. Shrivastav, y M. H. Patel, «Mobile Grid Computing: Facts or Fantasy?», </w:t>
      </w:r>
      <w:r w:rsidRPr="00AA0003">
        <w:rPr>
          <w:i/>
          <w:iCs/>
        </w:rPr>
        <w:t>IJMSE</w:t>
      </w:r>
      <w:r w:rsidRPr="00AA0003">
        <w:t>, vol. 4, n.</w:t>
      </w:r>
      <w:r w:rsidRPr="00AA0003">
        <w:rPr>
          <w:vertAlign w:val="superscript"/>
        </w:rPr>
        <w:t>o</w:t>
      </w:r>
      <w:r w:rsidRPr="00AA0003">
        <w:t xml:space="preserve"> 1, p. 8, J ANUARY 2013.</w:t>
      </w:r>
    </w:p>
    <w:p w14:paraId="699D4969" w14:textId="77777777" w:rsidR="00AA0003" w:rsidRPr="00AA0003" w:rsidRDefault="00AA0003" w:rsidP="00AA0003">
      <w:pPr>
        <w:pStyle w:val="Bibliografa"/>
      </w:pPr>
      <w:r w:rsidRPr="00AA0003">
        <w:t>[14]</w:t>
      </w:r>
      <w:r w:rsidRPr="00AA0003">
        <w:tab/>
        <w:t xml:space="preserve">«En Colombia hay 55 millones de líneas de telefonía móvil», </w:t>
      </w:r>
      <w:r w:rsidRPr="00AA0003">
        <w:rPr>
          <w:i/>
          <w:iCs/>
        </w:rPr>
        <w:t>ElEspectador</w:t>
      </w:r>
      <w:r w:rsidRPr="00AA0003">
        <w:t>, 30-mar-2015. [En línea]. Disponible en: http://www.elespectador.com/noticias/economia/colombia-hay-55-millones-de-lineas-de-telefonia-movil-articulo-552382. [Accedido: 19-may-2016].</w:t>
      </w:r>
    </w:p>
    <w:p w14:paraId="521622A0" w14:textId="77777777" w:rsidR="00AA0003" w:rsidRPr="00AA0003" w:rsidRDefault="00AA0003" w:rsidP="00AA0003">
      <w:pPr>
        <w:pStyle w:val="Bibliografa"/>
      </w:pPr>
      <w:r w:rsidRPr="00AA0003">
        <w:t>[15]</w:t>
      </w:r>
      <w:r w:rsidRPr="00AA0003">
        <w:tab/>
        <w:t>«Colombia, el país de los ‘smartphones’». [En línea]. Disponible en: http://www.semana.com/tecnologia/articulo/colombia-el-pais-de-los-smartphones/432806-3. [Accedido: 19-may-2016].</w:t>
      </w:r>
    </w:p>
    <w:p w14:paraId="363B3A07" w14:textId="77777777" w:rsidR="00AA0003" w:rsidRPr="00AA0003" w:rsidRDefault="00AA0003" w:rsidP="00AA0003">
      <w:pPr>
        <w:pStyle w:val="Bibliografa"/>
      </w:pPr>
      <w:r w:rsidRPr="00AA0003">
        <w:t>[16]</w:t>
      </w:r>
      <w:r w:rsidRPr="00AA0003">
        <w:tab/>
        <w:t xml:space="preserve">S. P. Ahuja y J. R. Myers, «A survey on wireless grid computing», </w:t>
      </w:r>
      <w:r w:rsidRPr="00AA0003">
        <w:rPr>
          <w:i/>
          <w:iCs/>
        </w:rPr>
        <w:t>The Journal of Supercomputing</w:t>
      </w:r>
      <w:r w:rsidRPr="00AA0003">
        <w:t>, vol. 37, n.</w:t>
      </w:r>
      <w:r w:rsidRPr="00AA0003">
        <w:rPr>
          <w:vertAlign w:val="superscript"/>
        </w:rPr>
        <w:t>o</w:t>
      </w:r>
      <w:r w:rsidRPr="00AA0003">
        <w:t xml:space="preserve"> 1, pp. 3–21, 2006.</w:t>
      </w:r>
    </w:p>
    <w:p w14:paraId="192DF995" w14:textId="77777777" w:rsidR="00AA0003" w:rsidRPr="00AA0003" w:rsidRDefault="00AA0003" w:rsidP="00AA0003">
      <w:pPr>
        <w:pStyle w:val="Bibliografa"/>
      </w:pPr>
      <w:r w:rsidRPr="00AA0003">
        <w:t>[17]</w:t>
      </w:r>
      <w:r w:rsidRPr="00AA0003">
        <w:tab/>
        <w:t xml:space="preserve">J. M. Rodriguez, A. Zunino, y M. Campo, «Introducing mobile devices into Grid systems: a survey», </w:t>
      </w:r>
      <w:r w:rsidRPr="00AA0003">
        <w:rPr>
          <w:i/>
          <w:iCs/>
        </w:rPr>
        <w:t>International Journal of Web and Grid Services</w:t>
      </w:r>
      <w:r w:rsidRPr="00AA0003">
        <w:t>, vol. 7, n.</w:t>
      </w:r>
      <w:r w:rsidRPr="00AA0003">
        <w:rPr>
          <w:vertAlign w:val="superscript"/>
        </w:rPr>
        <w:t>o</w:t>
      </w:r>
      <w:r w:rsidRPr="00AA0003">
        <w:t xml:space="preserve"> 1, pp. 1-40, ene. 2011.</w:t>
      </w:r>
    </w:p>
    <w:p w14:paraId="13CC9735" w14:textId="77777777" w:rsidR="00AA0003" w:rsidRPr="00AA0003" w:rsidRDefault="00AA0003" w:rsidP="00AA0003">
      <w:pPr>
        <w:pStyle w:val="Bibliografa"/>
      </w:pPr>
      <w:r w:rsidRPr="00AA0003">
        <w:t>[18]</w:t>
      </w:r>
      <w:r w:rsidRPr="00AA0003">
        <w:tab/>
        <w:t>N. Palmer, R. Kemp, T. Kielmann, y H. Bal, «Ibis for mobility: solving challenges of mobile computing using grid techniques», 2009, pp. 1-6.</w:t>
      </w:r>
    </w:p>
    <w:p w14:paraId="2AD18A12" w14:textId="77777777" w:rsidR="00AA0003" w:rsidRPr="00AA0003" w:rsidRDefault="00AA0003" w:rsidP="00AA0003">
      <w:pPr>
        <w:pStyle w:val="Bibliografa"/>
      </w:pPr>
      <w:r w:rsidRPr="00AA0003">
        <w:t>[19]</w:t>
      </w:r>
      <w:r w:rsidRPr="00AA0003">
        <w:tab/>
        <w:t>L. dos S. Lima, A. T. A. Gomes, A. Ziviani, M. Endler, L. F. G. Soares, y B. Schulze, «Peer-to-peer resource discovery in mobile Grids», 2005, pp. 1-6.</w:t>
      </w:r>
    </w:p>
    <w:p w14:paraId="43AAA8C2" w14:textId="77777777" w:rsidR="00AA0003" w:rsidRPr="00AA0003" w:rsidRDefault="00AA0003" w:rsidP="00AA0003">
      <w:pPr>
        <w:pStyle w:val="Bibliografa"/>
      </w:pPr>
      <w:r w:rsidRPr="00AA0003">
        <w:t>[20]</w:t>
      </w:r>
      <w:r w:rsidRPr="00AA0003">
        <w:tab/>
        <w:t xml:space="preserve">J. M. Jaehnert, S. Wesner, y V. A. Villagra, </w:t>
      </w:r>
      <w:r w:rsidRPr="00AA0003">
        <w:rPr>
          <w:i/>
          <w:iCs/>
        </w:rPr>
        <w:t>The akogrimo mobile grid reference architecture-overview</w:t>
      </w:r>
      <w:r w:rsidRPr="00AA0003">
        <w:t>. Citeseer.</w:t>
      </w:r>
    </w:p>
    <w:p w14:paraId="0518FA9D" w14:textId="77777777" w:rsidR="00AA0003" w:rsidRPr="00AA0003" w:rsidRDefault="00AA0003" w:rsidP="00AA0003">
      <w:pPr>
        <w:pStyle w:val="Bibliografa"/>
      </w:pPr>
      <w:r w:rsidRPr="00AA0003">
        <w:t>[21]</w:t>
      </w:r>
      <w:r w:rsidRPr="00AA0003">
        <w:tab/>
        <w:t>A. Wolff, S. Michaelis, J. Schmutzler, y C. Wietfeld, «Network-centric Middleware for Service Oriented Architectures across Heterogeneous Embedded Systems», 2007, pp. 105-108.</w:t>
      </w:r>
    </w:p>
    <w:p w14:paraId="2A530E3C" w14:textId="77777777" w:rsidR="00AA0003" w:rsidRPr="00AA0003" w:rsidRDefault="00AA0003" w:rsidP="00AA0003">
      <w:pPr>
        <w:pStyle w:val="Bibliografa"/>
      </w:pPr>
      <w:r w:rsidRPr="00AA0003">
        <w:t>[22]</w:t>
      </w:r>
      <w:r w:rsidRPr="00AA0003">
        <w:tab/>
        <w:t xml:space="preserve">A. Coronato y G. De Pietro, «MiPeG: A middleware infrastructure for pervasive grids», </w:t>
      </w:r>
      <w:r w:rsidRPr="00AA0003">
        <w:rPr>
          <w:i/>
          <w:iCs/>
        </w:rPr>
        <w:t>Future Generation Computer Systems</w:t>
      </w:r>
      <w:r w:rsidRPr="00AA0003">
        <w:t>, vol. 24, n.</w:t>
      </w:r>
      <w:r w:rsidRPr="00AA0003">
        <w:rPr>
          <w:vertAlign w:val="superscript"/>
        </w:rPr>
        <w:t>o</w:t>
      </w:r>
      <w:r w:rsidRPr="00AA0003">
        <w:t xml:space="preserve"> 1, pp. 17-29, ene. 2008.</w:t>
      </w:r>
    </w:p>
    <w:p w14:paraId="4F55EC49" w14:textId="77777777" w:rsidR="00AA0003" w:rsidRPr="00AA0003" w:rsidRDefault="00AA0003" w:rsidP="00AA0003">
      <w:pPr>
        <w:pStyle w:val="Bibliografa"/>
      </w:pPr>
      <w:r w:rsidRPr="00AA0003">
        <w:t>[23]</w:t>
      </w:r>
      <w:r w:rsidRPr="00AA0003">
        <w:tab/>
        <w:t xml:space="preserve">A. Litke, D. Halkos, K. Tserpes, D. Kyriazis, y T. Varvarigou, «Fault tolerant and prioritized scheduling in OGSA-based mobile Grids», </w:t>
      </w:r>
      <w:r w:rsidRPr="00AA0003">
        <w:rPr>
          <w:i/>
          <w:iCs/>
        </w:rPr>
        <w:t>Concurrency Computat.: Pract. Exper.</w:t>
      </w:r>
      <w:r w:rsidRPr="00AA0003">
        <w:t>, vol. 21, n.</w:t>
      </w:r>
      <w:r w:rsidRPr="00AA0003">
        <w:rPr>
          <w:vertAlign w:val="superscript"/>
        </w:rPr>
        <w:t>o</w:t>
      </w:r>
      <w:r w:rsidRPr="00AA0003">
        <w:t xml:space="preserve"> 4, pp. 533-556, mar. 2009.</w:t>
      </w:r>
    </w:p>
    <w:p w14:paraId="2E569A37" w14:textId="77777777" w:rsidR="00AA0003" w:rsidRPr="00AA0003" w:rsidRDefault="00AA0003" w:rsidP="00AA0003">
      <w:pPr>
        <w:pStyle w:val="Bibliografa"/>
      </w:pPr>
      <w:r w:rsidRPr="00AA0003">
        <w:t>[24]</w:t>
      </w:r>
      <w:r w:rsidRPr="00AA0003">
        <w:tab/>
        <w:t>R. R. García, «Grids Accesibles», Pontificia Universidad Javeriana.</w:t>
      </w:r>
    </w:p>
    <w:p w14:paraId="4B6706D2" w14:textId="77777777" w:rsidR="00AA0003" w:rsidRPr="00AA0003" w:rsidRDefault="00AA0003" w:rsidP="00AA0003">
      <w:pPr>
        <w:pStyle w:val="Bibliografa"/>
      </w:pPr>
      <w:r w:rsidRPr="00AA0003">
        <w:t>[25]</w:t>
      </w:r>
      <w:r w:rsidRPr="00AA0003">
        <w:tab/>
        <w:t xml:space="preserve">D. P. Anderson, «BOINC: a system for public-resource computing and storage», en </w:t>
      </w:r>
      <w:r w:rsidRPr="00AA0003">
        <w:rPr>
          <w:i/>
          <w:iCs/>
        </w:rPr>
        <w:t>Fifth IEEE/ACM International Workshop on Grid Computing, 2004. Proceedings</w:t>
      </w:r>
      <w:r w:rsidRPr="00AA0003">
        <w:t>, 2004, pp. 4-10.</w:t>
      </w:r>
    </w:p>
    <w:p w14:paraId="4A7D9422" w14:textId="77777777" w:rsidR="00AA0003" w:rsidRPr="00AA0003" w:rsidRDefault="00AA0003" w:rsidP="00AA0003">
      <w:pPr>
        <w:pStyle w:val="Bibliografa"/>
      </w:pPr>
      <w:r w:rsidRPr="00AA0003">
        <w:t>[26]</w:t>
      </w:r>
      <w:r w:rsidRPr="00AA0003">
        <w:tab/>
        <w:t>National Library of Medicine, «ITK - Segmentation &amp; Registration Toolkit». [En línea]. Disponible en: https://itk.org/. [Accedido: 20-may-2016].</w:t>
      </w:r>
    </w:p>
    <w:p w14:paraId="4EA8C121" w14:textId="77777777" w:rsidR="00AA0003" w:rsidRPr="00AA0003" w:rsidRDefault="00AA0003" w:rsidP="00AA0003">
      <w:pPr>
        <w:pStyle w:val="Bibliografa"/>
      </w:pPr>
      <w:r w:rsidRPr="00AA0003">
        <w:lastRenderedPageBreak/>
        <w:t>[27]</w:t>
      </w:r>
      <w:r w:rsidRPr="00AA0003">
        <w:tab/>
        <w:t>L. Ibanez, W. Schroeder, L. Ng, y J. Cates, «The ITK software guide», 2003.</w:t>
      </w:r>
    </w:p>
    <w:p w14:paraId="3B05F497" w14:textId="77777777" w:rsidR="00AA0003" w:rsidRPr="00AA0003" w:rsidRDefault="00AA0003" w:rsidP="00AA0003">
      <w:pPr>
        <w:pStyle w:val="Bibliografa"/>
      </w:pPr>
      <w:r w:rsidRPr="00AA0003">
        <w:t>[28]</w:t>
      </w:r>
      <w:r w:rsidRPr="00AA0003">
        <w:tab/>
        <w:t>k R Sriraman, «Grid Computing on  Mobile Devices». ALTIMETRIK.</w:t>
      </w:r>
    </w:p>
    <w:p w14:paraId="6E852A61" w14:textId="77777777" w:rsidR="00AA0003" w:rsidRPr="00AA0003" w:rsidRDefault="00AA0003" w:rsidP="00AA0003">
      <w:pPr>
        <w:pStyle w:val="Bibliografa"/>
      </w:pPr>
      <w:r w:rsidRPr="00AA0003">
        <w:t>[29]</w:t>
      </w:r>
      <w:r w:rsidRPr="00AA0003">
        <w:tab/>
        <w:t xml:space="preserve">H. Ba, W. Heinzelman, C.-A. Janssen, y J. Shi, «Mobile computing - A green computing resource», en </w:t>
      </w:r>
      <w:r w:rsidRPr="00AA0003">
        <w:rPr>
          <w:i/>
          <w:iCs/>
        </w:rPr>
        <w:t>2013 IEEE Wireless Communications and Networking Conference (WCNC)</w:t>
      </w:r>
      <w:r w:rsidRPr="00AA0003">
        <w:t>, 2013, pp. 4451-4456.</w:t>
      </w:r>
    </w:p>
    <w:p w14:paraId="05B7D02A" w14:textId="77777777" w:rsidR="00AA0003" w:rsidRPr="00AA0003" w:rsidRDefault="00AA0003" w:rsidP="00AA0003">
      <w:pPr>
        <w:pStyle w:val="Bibliografa"/>
      </w:pPr>
      <w:r w:rsidRPr="00AA0003">
        <w:t>[30]</w:t>
      </w:r>
      <w:r w:rsidRPr="00AA0003">
        <w:tab/>
        <w:t xml:space="preserve">The Process Group, «DECISION ANALYSIS AND  RESOLUTION PROCESS», </w:t>
      </w:r>
      <w:r w:rsidRPr="00AA0003">
        <w:rPr>
          <w:i/>
          <w:iCs/>
        </w:rPr>
        <w:t>POST</w:t>
      </w:r>
      <w:r w:rsidRPr="00AA0003">
        <w:t>, vol. 12, No. 2, oct-2005.</w:t>
      </w:r>
    </w:p>
    <w:p w14:paraId="77B997B9" w14:textId="77777777" w:rsidR="00AA0003" w:rsidRPr="00AA0003" w:rsidRDefault="00AA0003" w:rsidP="00AA0003">
      <w:pPr>
        <w:pStyle w:val="Bibliografa"/>
      </w:pPr>
      <w:r w:rsidRPr="00AA0003">
        <w:t>[31]</w:t>
      </w:r>
      <w:r w:rsidRPr="00AA0003">
        <w:tab/>
        <w:t xml:space="preserve">I. Foster, «The Anatomy of the Grid: Enabling Scalable Virtual Organizations», </w:t>
      </w:r>
      <w:r w:rsidRPr="00AA0003">
        <w:rPr>
          <w:i/>
          <w:iCs/>
        </w:rPr>
        <w:t>International Journal of High Performance Computing Applications</w:t>
      </w:r>
      <w:r w:rsidRPr="00AA0003">
        <w:t>, vol. 15, n.</w:t>
      </w:r>
      <w:r w:rsidRPr="00AA0003">
        <w:rPr>
          <w:vertAlign w:val="superscript"/>
        </w:rPr>
        <w:t>o</w:t>
      </w:r>
      <w:r w:rsidRPr="00AA0003">
        <w:t xml:space="preserve"> 3, pp. 200-222, ago. 2001.</w:t>
      </w:r>
    </w:p>
    <w:p w14:paraId="25FE8474" w14:textId="77777777" w:rsidR="00AA0003" w:rsidRPr="00AA0003" w:rsidRDefault="00AA0003" w:rsidP="00AA0003">
      <w:pPr>
        <w:pStyle w:val="Bibliografa"/>
      </w:pPr>
      <w:r w:rsidRPr="00AA0003">
        <w:t>[32]</w:t>
      </w:r>
      <w:r w:rsidRPr="00AA0003">
        <w:tab/>
        <w:t xml:space="preserve">W. Y. Zeng, Y. L. Zhao, J. W. Zeng, y W. Song, «Mobile Grid Architecture Design and Application», en </w:t>
      </w:r>
      <w:r w:rsidRPr="00AA0003">
        <w:rPr>
          <w:i/>
          <w:iCs/>
        </w:rPr>
        <w:t>2008 4th International Conference on Wireless Communications, Networking and Mobile Computing</w:t>
      </w:r>
      <w:r w:rsidRPr="00AA0003">
        <w:t>, 2008, pp. 1-4.</w:t>
      </w:r>
    </w:p>
    <w:p w14:paraId="302C0D84" w14:textId="77777777" w:rsidR="00AA0003" w:rsidRPr="00AA0003" w:rsidRDefault="00AA0003" w:rsidP="00AA0003">
      <w:pPr>
        <w:pStyle w:val="Bibliografa"/>
      </w:pPr>
      <w:r w:rsidRPr="00AA0003">
        <w:t>[33]</w:t>
      </w:r>
      <w:r w:rsidRPr="00AA0003">
        <w:tab/>
        <w:t xml:space="preserve">D. P. Anderson, «Volunteer computing: the ultimate cloud.», </w:t>
      </w:r>
      <w:r w:rsidRPr="00AA0003">
        <w:rPr>
          <w:i/>
          <w:iCs/>
        </w:rPr>
        <w:t>ACM Crossroads</w:t>
      </w:r>
      <w:r w:rsidRPr="00AA0003">
        <w:t>, vol. 16, n.</w:t>
      </w:r>
      <w:r w:rsidRPr="00AA0003">
        <w:rPr>
          <w:vertAlign w:val="superscript"/>
        </w:rPr>
        <w:t>o</w:t>
      </w:r>
      <w:r w:rsidRPr="00AA0003">
        <w:t xml:space="preserve"> 3, pp. 7-10, 2010.</w:t>
      </w:r>
    </w:p>
    <w:p w14:paraId="250F3D59" w14:textId="77777777" w:rsidR="00AA0003" w:rsidRPr="00AA0003" w:rsidRDefault="00AA0003" w:rsidP="00AA0003">
      <w:pPr>
        <w:pStyle w:val="Bibliografa"/>
      </w:pPr>
      <w:r w:rsidRPr="00AA0003">
        <w:t>[34]</w:t>
      </w:r>
      <w:r w:rsidRPr="00AA0003">
        <w:tab/>
        <w:t>«VolunteerComputing – BOINC». [En línea]. Disponible en: https://boinc.berkeley.edu/trac/wiki/VolunteerComputing. [Accedido: 16-nov-2016].</w:t>
      </w:r>
    </w:p>
    <w:p w14:paraId="54B1423E" w14:textId="77777777" w:rsidR="00AA0003" w:rsidRPr="00AA0003" w:rsidRDefault="00AA0003" w:rsidP="00AA0003">
      <w:pPr>
        <w:pStyle w:val="Bibliografa"/>
      </w:pPr>
      <w:r w:rsidRPr="00AA0003">
        <w:t>[35]</w:t>
      </w:r>
      <w:r w:rsidRPr="00AA0003">
        <w:tab/>
        <w:t xml:space="preserve">University of California, «BOINC», </w:t>
      </w:r>
      <w:r w:rsidRPr="00AA0003">
        <w:rPr>
          <w:i/>
          <w:iCs/>
        </w:rPr>
        <w:t>Boinc Open-source software for volunteer computing</w:t>
      </w:r>
      <w:r w:rsidRPr="00AA0003">
        <w:t>, 2016. [En línea]. Disponible en: http://boinc.berkeley.edu/. [Accedido: 19-may-2016].</w:t>
      </w:r>
    </w:p>
    <w:p w14:paraId="2F47263B" w14:textId="77777777" w:rsidR="00AA0003" w:rsidRPr="00AA0003" w:rsidRDefault="00AA0003" w:rsidP="00AA0003">
      <w:pPr>
        <w:pStyle w:val="Bibliografa"/>
      </w:pPr>
      <w:r w:rsidRPr="00AA0003">
        <w:t>[36]</w:t>
      </w:r>
      <w:r w:rsidRPr="00AA0003">
        <w:tab/>
        <w:t xml:space="preserve">P. A. Bernstein, «Middleware: a model for distributed system services», </w:t>
      </w:r>
      <w:r w:rsidRPr="00AA0003">
        <w:rPr>
          <w:i/>
          <w:iCs/>
        </w:rPr>
        <w:t>Communications of the ACM</w:t>
      </w:r>
      <w:r w:rsidRPr="00AA0003">
        <w:t>, vol. 39, n.</w:t>
      </w:r>
      <w:r w:rsidRPr="00AA0003">
        <w:rPr>
          <w:vertAlign w:val="superscript"/>
        </w:rPr>
        <w:t>o</w:t>
      </w:r>
      <w:r w:rsidRPr="00AA0003">
        <w:t xml:space="preserve"> 2, pp. 86-98, feb. 1996.</w:t>
      </w:r>
    </w:p>
    <w:p w14:paraId="579279E0" w14:textId="77777777" w:rsidR="00AA0003" w:rsidRPr="00AA0003" w:rsidRDefault="00AA0003" w:rsidP="00AA0003">
      <w:pPr>
        <w:pStyle w:val="Bibliografa"/>
      </w:pPr>
      <w:r w:rsidRPr="00AA0003">
        <w:t>[37]</w:t>
      </w:r>
      <w:r w:rsidRPr="00AA0003">
        <w:tab/>
        <w:t xml:space="preserve">D. Mackenzie y T. Tromey, «GNU Automake Manual», </w:t>
      </w:r>
      <w:r w:rsidRPr="00AA0003">
        <w:rPr>
          <w:i/>
          <w:iCs/>
        </w:rPr>
        <w:t>Free Software Foundation</w:t>
      </w:r>
      <w:r w:rsidRPr="00AA0003">
        <w:t>, 2003.</w:t>
      </w:r>
    </w:p>
    <w:p w14:paraId="295A7B6A" w14:textId="77777777" w:rsidR="00AA0003" w:rsidRPr="00AA0003" w:rsidRDefault="00AA0003" w:rsidP="00AA0003">
      <w:pPr>
        <w:pStyle w:val="Bibliografa"/>
      </w:pPr>
      <w:r w:rsidRPr="00AA0003">
        <w:t>[38]</w:t>
      </w:r>
      <w:r w:rsidRPr="00AA0003">
        <w:tab/>
        <w:t xml:space="preserve">C. P. Walters y J. A. Brown, </w:t>
      </w:r>
      <w:r w:rsidRPr="00AA0003">
        <w:rPr>
          <w:i/>
          <w:iCs/>
        </w:rPr>
        <w:t>Dynamic cross-compilation system and method</w:t>
      </w:r>
      <w:r w:rsidRPr="00AA0003">
        <w:t>. Google Patents, 1998.</w:t>
      </w:r>
    </w:p>
    <w:p w14:paraId="0F3D60B6" w14:textId="77777777" w:rsidR="00AA0003" w:rsidRPr="00AA0003" w:rsidRDefault="00AA0003" w:rsidP="00AA0003">
      <w:pPr>
        <w:pStyle w:val="Bibliografa"/>
      </w:pPr>
      <w:r w:rsidRPr="00AA0003">
        <w:t>[39]</w:t>
      </w:r>
      <w:r w:rsidRPr="00AA0003">
        <w:tab/>
        <w:t xml:space="preserve">S. Pratschner, «Simplifying deployment and solving DLL Hell with the .NET framework», </w:t>
      </w:r>
      <w:r w:rsidRPr="00AA0003">
        <w:rPr>
          <w:i/>
          <w:iCs/>
        </w:rPr>
        <w:t>MSDN Magazine</w:t>
      </w:r>
      <w:r w:rsidRPr="00AA0003">
        <w:t>, 2001.</w:t>
      </w:r>
    </w:p>
    <w:p w14:paraId="40B3D95E" w14:textId="77777777" w:rsidR="00AA0003" w:rsidRPr="00AA0003" w:rsidRDefault="00AA0003" w:rsidP="00AA0003">
      <w:pPr>
        <w:pStyle w:val="Bibliografa"/>
      </w:pPr>
      <w:r w:rsidRPr="00AA0003">
        <w:t>[40]</w:t>
      </w:r>
      <w:r w:rsidRPr="00AA0003">
        <w:tab/>
        <w:t xml:space="preserve">D. A. Wheeler, «Program library howto», </w:t>
      </w:r>
      <w:r w:rsidRPr="00AA0003">
        <w:rPr>
          <w:i/>
          <w:iCs/>
        </w:rPr>
        <w:t>Online, April</w:t>
      </w:r>
      <w:r w:rsidRPr="00AA0003">
        <w:t>, p. 27, 2003.</w:t>
      </w:r>
    </w:p>
    <w:p w14:paraId="4EA6CE47" w14:textId="77777777" w:rsidR="00AA0003" w:rsidRPr="00AA0003" w:rsidRDefault="00AA0003" w:rsidP="00AA0003">
      <w:pPr>
        <w:pStyle w:val="Bibliografa"/>
      </w:pPr>
      <w:r w:rsidRPr="00AA0003">
        <w:t>[41]</w:t>
      </w:r>
      <w:r w:rsidRPr="00AA0003">
        <w:tab/>
        <w:t xml:space="preserve">A. E. De Giusti </w:t>
      </w:r>
      <w:r w:rsidRPr="00AA0003">
        <w:rPr>
          <w:i/>
          <w:iCs/>
        </w:rPr>
        <w:t>et al.</w:t>
      </w:r>
      <w:r w:rsidRPr="00AA0003">
        <w:t xml:space="preserve">, «Algoritmos paralelos sobre arquitecturas multicluster y GRID», en </w:t>
      </w:r>
      <w:r w:rsidRPr="00AA0003">
        <w:rPr>
          <w:i/>
          <w:iCs/>
        </w:rPr>
        <w:t>IX Workshop de Investigadores en Ciencias de la Computación</w:t>
      </w:r>
      <w:r w:rsidRPr="00AA0003">
        <w:t>, 2007.</w:t>
      </w:r>
    </w:p>
    <w:p w14:paraId="70445F8B" w14:textId="77777777" w:rsidR="00AA0003" w:rsidRPr="00AA0003" w:rsidRDefault="00AA0003" w:rsidP="00AA0003">
      <w:pPr>
        <w:pStyle w:val="Bibliografa"/>
      </w:pPr>
      <w:r w:rsidRPr="00AA0003">
        <w:t>[42]</w:t>
      </w:r>
      <w:r w:rsidRPr="00AA0003">
        <w:tab/>
        <w:t xml:space="preserve">C. A. Glasbey y G. W. Horgan, </w:t>
      </w:r>
      <w:r w:rsidRPr="00AA0003">
        <w:rPr>
          <w:i/>
          <w:iCs/>
        </w:rPr>
        <w:t>Image analysis for the biological sciences</w:t>
      </w:r>
      <w:r w:rsidRPr="00AA0003">
        <w:t>. J. Wiley, 1995.</w:t>
      </w:r>
    </w:p>
    <w:p w14:paraId="0A124AF7" w14:textId="77777777" w:rsidR="00AA0003" w:rsidRPr="00AA0003" w:rsidRDefault="00AA0003" w:rsidP="00AA0003">
      <w:pPr>
        <w:pStyle w:val="Bibliografa"/>
      </w:pPr>
      <w:r w:rsidRPr="00AA0003">
        <w:lastRenderedPageBreak/>
        <w:t>[43]</w:t>
      </w:r>
      <w:r w:rsidRPr="00AA0003">
        <w:tab/>
        <w:t>Robert Fisher, Simon Perkins, Ashley Walker, y Erik Wolfart, «IMAGE PROCESSING LEARNING RESOURCES HIPR2». [En línea]. Disponible en: http://homepages.inf.ed.ac.uk/rbf/HIPR2/hipr_top.htm. [Accedido: 16-oct-2016].</w:t>
      </w:r>
    </w:p>
    <w:p w14:paraId="7AD295C2" w14:textId="77777777" w:rsidR="00AA0003" w:rsidRPr="00AA0003" w:rsidRDefault="00AA0003" w:rsidP="00AA0003">
      <w:pPr>
        <w:pStyle w:val="Bibliografa"/>
      </w:pPr>
      <w:r w:rsidRPr="00AA0003">
        <w:t>[44]</w:t>
      </w:r>
      <w:r w:rsidRPr="00AA0003">
        <w:tab/>
        <w:t xml:space="preserve">D. West, «How mobile devices are transforming healthcare», </w:t>
      </w:r>
      <w:r w:rsidRPr="00AA0003">
        <w:rPr>
          <w:i/>
          <w:iCs/>
        </w:rPr>
        <w:t>Issues in technology innovation</w:t>
      </w:r>
      <w:r w:rsidRPr="00AA0003">
        <w:t>, vol. 18, n.</w:t>
      </w:r>
      <w:r w:rsidRPr="00AA0003">
        <w:rPr>
          <w:vertAlign w:val="superscript"/>
        </w:rPr>
        <w:t>o</w:t>
      </w:r>
      <w:r w:rsidRPr="00AA0003">
        <w:t xml:space="preserve"> 1, pp. 1–11, 2012.</w:t>
      </w:r>
    </w:p>
    <w:p w14:paraId="7BC81DDF" w14:textId="77777777" w:rsidR="00AA0003" w:rsidRPr="00AA0003" w:rsidRDefault="00AA0003" w:rsidP="00AA0003">
      <w:pPr>
        <w:pStyle w:val="Bibliografa"/>
      </w:pPr>
      <w:r w:rsidRPr="00AA0003">
        <w:t>[45]</w:t>
      </w:r>
      <w:r w:rsidRPr="00AA0003">
        <w:tab/>
        <w:t xml:space="preserve">M. Boulos, S. Wheeler, C. Tavares, y R. Jones, «How smartphones are changing the face of mobile and participatory healthcare: an overview, with example from eCAALYX», </w:t>
      </w:r>
      <w:r w:rsidRPr="00AA0003">
        <w:rPr>
          <w:i/>
          <w:iCs/>
        </w:rPr>
        <w:t>BioMedical Engineering OnLine</w:t>
      </w:r>
      <w:r w:rsidRPr="00AA0003">
        <w:t>, vol. 10, n.</w:t>
      </w:r>
      <w:r w:rsidRPr="00AA0003">
        <w:rPr>
          <w:vertAlign w:val="superscript"/>
        </w:rPr>
        <w:t>o</w:t>
      </w:r>
      <w:r w:rsidRPr="00AA0003">
        <w:t xml:space="preserve"> 1, p. 24, 2011.</w:t>
      </w:r>
    </w:p>
    <w:p w14:paraId="472EF184" w14:textId="77777777" w:rsidR="00AA0003" w:rsidRPr="00AA0003" w:rsidRDefault="00AA0003" w:rsidP="00AA0003">
      <w:pPr>
        <w:pStyle w:val="Bibliografa"/>
      </w:pPr>
      <w:r w:rsidRPr="00AA0003">
        <w:t>[46]</w:t>
      </w:r>
      <w:r w:rsidRPr="00AA0003">
        <w:tab/>
        <w:t>«OGSI.net Main page». [En línea]. Disponible en: http://www.cs.virginia.edu/~gsw2c/ogsi.net.html. [Accedido: 09-may-2016].</w:t>
      </w:r>
    </w:p>
    <w:p w14:paraId="6EF43861" w14:textId="77777777" w:rsidR="00AA0003" w:rsidRPr="00AA0003" w:rsidRDefault="00AA0003" w:rsidP="00AA0003">
      <w:pPr>
        <w:pStyle w:val="Bibliografa"/>
      </w:pPr>
      <w:r w:rsidRPr="00AA0003">
        <w:t>[47]</w:t>
      </w:r>
      <w:r w:rsidRPr="00AA0003">
        <w:tab/>
        <w:t xml:space="preserve">D. C. Chu y M. Humphrey, «Mobile OGSI.NET: Grid Computing on Mobile Devices», en </w:t>
      </w:r>
      <w:r w:rsidRPr="00AA0003">
        <w:rPr>
          <w:i/>
          <w:iCs/>
        </w:rPr>
        <w:t>Proceedings of the 5th IEEE/ACM International Workshop on Grid Computing</w:t>
      </w:r>
      <w:r w:rsidRPr="00AA0003">
        <w:t>, Washington, DC, USA, 2004, pp. 182–191.</w:t>
      </w:r>
    </w:p>
    <w:p w14:paraId="2A23E2DE" w14:textId="77777777" w:rsidR="00AA0003" w:rsidRPr="00AA0003" w:rsidRDefault="00AA0003" w:rsidP="00AA0003">
      <w:pPr>
        <w:pStyle w:val="Bibliografa"/>
      </w:pPr>
      <w:r w:rsidRPr="00AA0003">
        <w:t>[48]</w:t>
      </w:r>
      <w:r w:rsidRPr="00AA0003">
        <w:tab/>
        <w:t xml:space="preserve">M. Alia, S. Hallsteinsen, N. Paspallis, y F. Eliassen, «Managing Distributed Adaptation of Mobile Applications», en </w:t>
      </w:r>
      <w:r w:rsidRPr="00AA0003">
        <w:rPr>
          <w:i/>
          <w:iCs/>
        </w:rPr>
        <w:t>Distributed Applications and Interoperable Systems</w:t>
      </w:r>
      <w:r w:rsidRPr="00AA0003">
        <w:t>, J. Indulska y K. Raymond, Eds. Springer Berlin Heidelberg, 2007, pp. 104-118.</w:t>
      </w:r>
    </w:p>
    <w:p w14:paraId="3DC31B6A" w14:textId="77777777" w:rsidR="00AA0003" w:rsidRPr="00AA0003" w:rsidRDefault="00AA0003" w:rsidP="00AA0003">
      <w:pPr>
        <w:pStyle w:val="Bibliografa"/>
      </w:pPr>
      <w:r w:rsidRPr="00AA0003">
        <w:t>[49]</w:t>
      </w:r>
      <w:r w:rsidRPr="00AA0003">
        <w:tab/>
        <w:t xml:space="preserve">A. Dou, V. Kalogeraki, D. Gunopulos, T. Mielikainen, y V. H. Tuulos, «Using mapreduce framework for mobile applications», </w:t>
      </w:r>
      <w:r w:rsidRPr="00AA0003">
        <w:rPr>
          <w:i/>
          <w:iCs/>
        </w:rPr>
        <w:t>Multimedia Services and Streaming for Mobile Devices: Challenges and Innovation</w:t>
      </w:r>
      <w:r w:rsidRPr="00AA0003">
        <w:t>, vol. 181, 2011.</w:t>
      </w:r>
    </w:p>
    <w:p w14:paraId="00FF9744" w14:textId="77777777" w:rsidR="00AA0003" w:rsidRPr="00AA0003" w:rsidRDefault="00AA0003" w:rsidP="00AA0003">
      <w:pPr>
        <w:pStyle w:val="Bibliografa"/>
      </w:pPr>
      <w:r w:rsidRPr="00AA0003">
        <w:t>[50]</w:t>
      </w:r>
      <w:r w:rsidRPr="00AA0003">
        <w:tab/>
        <w:t xml:space="preserve">J. Dean y S. Ghemawat, «MapReduce: simplified data processing on large clusters», </w:t>
      </w:r>
      <w:r w:rsidRPr="00AA0003">
        <w:rPr>
          <w:i/>
          <w:iCs/>
        </w:rPr>
        <w:t>Communications of the ACM</w:t>
      </w:r>
      <w:r w:rsidRPr="00AA0003">
        <w:t>, vol. 51, n.</w:t>
      </w:r>
      <w:r w:rsidRPr="00AA0003">
        <w:rPr>
          <w:vertAlign w:val="superscript"/>
        </w:rPr>
        <w:t>o</w:t>
      </w:r>
      <w:r w:rsidRPr="00AA0003">
        <w:t xml:space="preserve"> 1, pp. 107–113, 2008.</w:t>
      </w:r>
    </w:p>
    <w:p w14:paraId="685AB270" w14:textId="77777777" w:rsidR="00AA0003" w:rsidRPr="00AA0003" w:rsidRDefault="00AA0003" w:rsidP="00AA0003">
      <w:pPr>
        <w:pStyle w:val="Bibliografa"/>
      </w:pPr>
      <w:r w:rsidRPr="00AA0003">
        <w:t>[51]</w:t>
      </w:r>
      <w:r w:rsidRPr="00AA0003">
        <w:tab/>
        <w:t xml:space="preserve">A. Dou, V. Kalogeraki, D. Gunopulos, T. Mielikainen, y V. H. Tuulos, «Misco: A MapReduce Framework for Mobile Systems», en </w:t>
      </w:r>
      <w:r w:rsidRPr="00AA0003">
        <w:rPr>
          <w:i/>
          <w:iCs/>
        </w:rPr>
        <w:t>Proceedings of the 3rd International Conference on PErvasive Technologies Related to Assistive Environments</w:t>
      </w:r>
      <w:r w:rsidRPr="00AA0003">
        <w:t>, New York, NY, USA, 2010, p. 32:1–32:8.</w:t>
      </w:r>
    </w:p>
    <w:p w14:paraId="7A7C6F5E" w14:textId="77777777" w:rsidR="00AA0003" w:rsidRPr="00AA0003" w:rsidRDefault="00AA0003" w:rsidP="00AA0003">
      <w:pPr>
        <w:pStyle w:val="Bibliografa"/>
      </w:pPr>
      <w:r w:rsidRPr="00AA0003">
        <w:t>[52]</w:t>
      </w:r>
      <w:r w:rsidRPr="00AA0003">
        <w:tab/>
        <w:t xml:space="preserve">Austin Davis y Ronald Lai, «Elastic Parallel Execution Framework on Android», </w:t>
      </w:r>
      <w:r w:rsidRPr="00AA0003">
        <w:rPr>
          <w:i/>
          <w:iCs/>
        </w:rPr>
        <w:t>15-418 S14: Parallel Computer Architecture and Programming</w:t>
      </w:r>
      <w:r w:rsidRPr="00AA0003">
        <w:t>, 2014. [En línea]. Disponible en: https://www.contrib.andrew.cmu.edu/~awdavis/15418/project/. [Accedido: 19-may-2016].</w:t>
      </w:r>
    </w:p>
    <w:p w14:paraId="12C9580C" w14:textId="77777777" w:rsidR="00AA0003" w:rsidRPr="00AA0003" w:rsidRDefault="00AA0003" w:rsidP="00AA0003">
      <w:pPr>
        <w:pStyle w:val="Bibliografa"/>
      </w:pPr>
      <w:r w:rsidRPr="00AA0003">
        <w:t>[53]</w:t>
      </w:r>
      <w:r w:rsidRPr="00AA0003">
        <w:tab/>
        <w:t>J. P. Folador, «Desenvolvimento de um software para análise de eletrocardiogramas utilizando dispositivos móveis», Programa de Mestrado Profissional em Inovação Tecnológica, Universidade Federal do Triângulo Mineiro, Uberaba, 2015.</w:t>
      </w:r>
    </w:p>
    <w:p w14:paraId="5143713E" w14:textId="77777777" w:rsidR="00AA0003" w:rsidRPr="00AA0003" w:rsidRDefault="00AA0003" w:rsidP="00AA0003">
      <w:pPr>
        <w:pStyle w:val="Bibliografa"/>
      </w:pPr>
      <w:r w:rsidRPr="00AA0003">
        <w:t>[54]</w:t>
      </w:r>
      <w:r w:rsidRPr="00AA0003">
        <w:tab/>
        <w:t>«IBM Press | Disciplined Agile Delivery: A Practitioner’s Guide to Agile Software Delivery in the Enterprise», 12-jun-2012. [En línea]. Disponible en: https://www.redbooks.ibm.com/Redbooks.nsf/ibmpressisbn/9780132810135. [Accedido: 19-may-2016].</w:t>
      </w:r>
    </w:p>
    <w:p w14:paraId="235C29CC" w14:textId="77777777" w:rsidR="00AA0003" w:rsidRPr="00AA0003" w:rsidRDefault="00AA0003" w:rsidP="00AA0003">
      <w:pPr>
        <w:pStyle w:val="Bibliografa"/>
      </w:pPr>
      <w:r w:rsidRPr="00AA0003">
        <w:lastRenderedPageBreak/>
        <w:t>[55]</w:t>
      </w:r>
      <w:r w:rsidRPr="00AA0003">
        <w:tab/>
        <w:t xml:space="preserve">«Disciplined Agile 2.0 A Process Decision Framework for Enterprise I.T.», </w:t>
      </w:r>
      <w:r w:rsidRPr="00AA0003">
        <w:rPr>
          <w:i/>
          <w:iCs/>
        </w:rPr>
        <w:t>Disciplined Agile 2.0</w:t>
      </w:r>
      <w:r w:rsidRPr="00AA0003">
        <w:t>, 08-abr-2014. .</w:t>
      </w:r>
    </w:p>
    <w:p w14:paraId="21BC3B85" w14:textId="77777777" w:rsidR="00AA0003" w:rsidRPr="00AA0003" w:rsidRDefault="00AA0003" w:rsidP="00AA0003">
      <w:pPr>
        <w:pStyle w:val="Bibliografa"/>
      </w:pPr>
      <w:r w:rsidRPr="00AA0003">
        <w:t>[56]</w:t>
      </w:r>
      <w:r w:rsidRPr="00AA0003">
        <w:tab/>
        <w:t xml:space="preserve">G. R. A. 13 y 2016 at 7:51 Am, «A Hybrid Framework», </w:t>
      </w:r>
      <w:r w:rsidRPr="00AA0003">
        <w:rPr>
          <w:i/>
          <w:iCs/>
        </w:rPr>
        <w:t>Disciplined Agile 2.X</w:t>
      </w:r>
      <w:r w:rsidRPr="00AA0003">
        <w:t>, 27-abr-2014. .</w:t>
      </w:r>
    </w:p>
    <w:p w14:paraId="4D4430F0" w14:textId="77777777" w:rsidR="00AA0003" w:rsidRPr="00AA0003" w:rsidRDefault="00AA0003" w:rsidP="00AA0003">
      <w:pPr>
        <w:pStyle w:val="Bibliografa"/>
      </w:pPr>
      <w:r w:rsidRPr="00AA0003">
        <w:t>[57]</w:t>
      </w:r>
      <w:r w:rsidRPr="00AA0003">
        <w:tab/>
        <w:t xml:space="preserve">«Introduction to DAD», </w:t>
      </w:r>
      <w:r w:rsidRPr="00AA0003">
        <w:rPr>
          <w:i/>
          <w:iCs/>
        </w:rPr>
        <w:t>Disciplined Agile 2.X</w:t>
      </w:r>
      <w:r w:rsidRPr="00AA0003">
        <w:t>, 11-nov-2012. .</w:t>
      </w:r>
    </w:p>
    <w:p w14:paraId="4C1635F0" w14:textId="77777777" w:rsidR="00AA0003" w:rsidRPr="00AA0003" w:rsidRDefault="00AA0003" w:rsidP="00AA0003">
      <w:pPr>
        <w:pStyle w:val="Bibliografa"/>
      </w:pPr>
      <w:r w:rsidRPr="00AA0003">
        <w:t>[58]</w:t>
      </w:r>
      <w:r w:rsidRPr="00AA0003">
        <w:tab/>
        <w:t xml:space="preserve">«Full Agile Delivery Lifecycles», </w:t>
      </w:r>
      <w:r w:rsidRPr="00AA0003">
        <w:rPr>
          <w:i/>
          <w:iCs/>
        </w:rPr>
        <w:t>Disciplined Agile 2.0</w:t>
      </w:r>
      <w:r w:rsidRPr="00AA0003">
        <w:t>, 06-may-2014. .</w:t>
      </w:r>
    </w:p>
    <w:p w14:paraId="0B200E5C" w14:textId="77777777" w:rsidR="00AA0003" w:rsidRPr="00AA0003" w:rsidRDefault="00AA0003" w:rsidP="00AA0003">
      <w:pPr>
        <w:pStyle w:val="Bibliografa"/>
      </w:pPr>
      <w:r w:rsidRPr="00AA0003">
        <w:t>[59]</w:t>
      </w:r>
      <w:r w:rsidRPr="00AA0003">
        <w:tab/>
        <w:t xml:space="preserve">S. Ambler, «An Exploratory “Lean Startup” Lifecycle», </w:t>
      </w:r>
      <w:r w:rsidRPr="00AA0003">
        <w:rPr>
          <w:i/>
          <w:iCs/>
        </w:rPr>
        <w:t>Disciplined Agile 2.X</w:t>
      </w:r>
      <w:r w:rsidRPr="00AA0003">
        <w:t>, 25-abr-2014. .</w:t>
      </w:r>
    </w:p>
    <w:p w14:paraId="67D38E8D" w14:textId="77777777" w:rsidR="00AA0003" w:rsidRPr="00AA0003" w:rsidRDefault="00AA0003" w:rsidP="00AA0003">
      <w:pPr>
        <w:pStyle w:val="Bibliografa"/>
      </w:pPr>
      <w:r w:rsidRPr="00AA0003">
        <w:t>[60]</w:t>
      </w:r>
      <w:r w:rsidRPr="00AA0003">
        <w:tab/>
        <w:t xml:space="preserve">B. Phifer, «DAR Basics: Applying Decision Analysis and Resolution in the Real World», </w:t>
      </w:r>
      <w:r w:rsidRPr="00AA0003">
        <w:rPr>
          <w:i/>
          <w:iCs/>
        </w:rPr>
        <w:t>Software Engineering Institute, Carnegie Mellon University, SEPG Presentation, http://www. sei. cmu. edu/cmmi/presentations/sepg04. presentations/dar. pdf, USA</w:t>
      </w:r>
      <w:r w:rsidRPr="00AA0003">
        <w:t>, p. 32, 2004.</w:t>
      </w:r>
    </w:p>
    <w:p w14:paraId="3A109ABA" w14:textId="77777777" w:rsidR="00AA0003" w:rsidRPr="00AA0003" w:rsidRDefault="00AA0003" w:rsidP="00AA0003">
      <w:pPr>
        <w:pStyle w:val="Bibliografa"/>
      </w:pPr>
      <w:r w:rsidRPr="00AA0003">
        <w:t>[61]</w:t>
      </w:r>
      <w:r w:rsidRPr="00AA0003">
        <w:tab/>
        <w:t>«BoincIntro – BOINC». [En línea]. Disponible en: https://boinc.berkeley.edu/trac/wiki/BoincIntro. [Accedido: 17-oct-2016].</w:t>
      </w:r>
    </w:p>
    <w:p w14:paraId="2A0CB3CE" w14:textId="77777777" w:rsidR="00AA0003" w:rsidRPr="00AA0003" w:rsidRDefault="00AA0003" w:rsidP="00AA0003">
      <w:pPr>
        <w:pStyle w:val="Bibliografa"/>
      </w:pPr>
      <w:r w:rsidRPr="00AA0003">
        <w:t>[62]</w:t>
      </w:r>
      <w:r w:rsidRPr="00AA0003">
        <w:tab/>
        <w:t>«gnu.org». [En línea]. Disponible en: https://www.gnu.org/copyleft/lesser.html. [Accedido: 17-oct-2016].</w:t>
      </w:r>
    </w:p>
    <w:p w14:paraId="445A9E55" w14:textId="77777777" w:rsidR="00AA0003" w:rsidRPr="00AA0003" w:rsidRDefault="00AA0003" w:rsidP="00AA0003">
      <w:pPr>
        <w:pStyle w:val="Bibliografa"/>
      </w:pPr>
      <w:r w:rsidRPr="00AA0003">
        <w:t>[63]</w:t>
      </w:r>
      <w:r w:rsidRPr="00AA0003">
        <w:tab/>
        <w:t>«AppVersionNew – BOINC». [En línea]. Disponible en: https://boinc.berkeley.edu/trac/wiki/AppVersionNew. [Accedido: 28-oct-2016].</w:t>
      </w:r>
    </w:p>
    <w:p w14:paraId="6378FB11" w14:textId="77777777" w:rsidR="00AA0003" w:rsidRPr="00AA0003" w:rsidRDefault="00AA0003" w:rsidP="00AA0003">
      <w:pPr>
        <w:pStyle w:val="Bibliografa"/>
      </w:pPr>
      <w:r w:rsidRPr="00AA0003">
        <w:t>[64]</w:t>
      </w:r>
      <w:r w:rsidRPr="00AA0003">
        <w:tab/>
        <w:t>«ServerComponents – BOINC». [En línea]. Disponible en: https://boinc.berkeley.edu/trac/wiki/ServerComponents. [Accedido: 17-oct-2016].</w:t>
      </w:r>
    </w:p>
    <w:p w14:paraId="3344B35D" w14:textId="77777777" w:rsidR="00AA0003" w:rsidRPr="00AA0003" w:rsidRDefault="00AA0003" w:rsidP="00AA0003">
      <w:pPr>
        <w:pStyle w:val="Bibliografa"/>
      </w:pPr>
      <w:r w:rsidRPr="00AA0003">
        <w:t>[65]</w:t>
      </w:r>
      <w:r w:rsidRPr="00AA0003">
        <w:tab/>
        <w:t>«MasterUrl – BOINC». [En línea]. Disponible en: https://boinc.berkeley.edu/trac/wiki/MasterUrl. [Accedido: 17-oct-2016].</w:t>
      </w:r>
    </w:p>
    <w:p w14:paraId="6DA1B7BF" w14:textId="77777777" w:rsidR="00AA0003" w:rsidRPr="00AA0003" w:rsidRDefault="00AA0003" w:rsidP="00AA0003">
      <w:pPr>
        <w:pStyle w:val="Bibliografa"/>
      </w:pPr>
      <w:r w:rsidRPr="00AA0003">
        <w:t>[66]</w:t>
      </w:r>
      <w:r w:rsidRPr="00AA0003">
        <w:tab/>
        <w:t>«BasicConcepts – BOINC». [En línea]. Disponible en: https://boinc.berkeley.edu/trac/wiki/BasicConcepts. [Accedido: 17-oct-2016].</w:t>
      </w:r>
    </w:p>
    <w:p w14:paraId="701306BB" w14:textId="77777777" w:rsidR="00AA0003" w:rsidRPr="00AA0003" w:rsidRDefault="00AA0003" w:rsidP="00AA0003">
      <w:pPr>
        <w:pStyle w:val="Bibliografa"/>
      </w:pPr>
      <w:r w:rsidRPr="00AA0003">
        <w:t>[67]</w:t>
      </w:r>
      <w:r w:rsidRPr="00AA0003">
        <w:tab/>
        <w:t>«BoincPlatforms – BOINC». [En línea]. Disponible en: https://boinc.berkeley.edu/trac/wiki/BoincPlatforms. [Accedido: 27-oct-2016].</w:t>
      </w:r>
    </w:p>
    <w:p w14:paraId="24F626F3" w14:textId="77777777" w:rsidR="00AA0003" w:rsidRPr="00AA0003" w:rsidRDefault="00AA0003" w:rsidP="00AA0003">
      <w:pPr>
        <w:pStyle w:val="Bibliografa"/>
      </w:pPr>
      <w:r w:rsidRPr="00AA0003">
        <w:t>[68]</w:t>
      </w:r>
      <w:r w:rsidRPr="00AA0003">
        <w:tab/>
        <w:t>«JobIn – BOINC». [En línea]. Disponible en: https://boinc.berkeley.edu/trac/wiki/JobIn. [Accedido: 17-oct-2016].</w:t>
      </w:r>
    </w:p>
    <w:p w14:paraId="12410B3A" w14:textId="77777777" w:rsidR="00AA0003" w:rsidRPr="00AA0003" w:rsidRDefault="00AA0003" w:rsidP="00AA0003">
      <w:pPr>
        <w:pStyle w:val="Bibliografa"/>
      </w:pPr>
      <w:r w:rsidRPr="00AA0003">
        <w:t>[69]</w:t>
      </w:r>
      <w:r w:rsidRPr="00AA0003">
        <w:tab/>
        <w:t>«BackendPrograms – BOINC». [En línea]. Disponible en: https://boinc.berkeley.edu/trac/wiki/BackendPrograms. [Accedido: 27-oct-2016].</w:t>
      </w:r>
    </w:p>
    <w:p w14:paraId="64586677" w14:textId="77777777" w:rsidR="00AA0003" w:rsidRPr="00AA0003" w:rsidRDefault="00AA0003" w:rsidP="00AA0003">
      <w:pPr>
        <w:pStyle w:val="Bibliografa"/>
      </w:pPr>
      <w:r w:rsidRPr="00AA0003">
        <w:t>[70]</w:t>
      </w:r>
      <w:r w:rsidRPr="00AA0003">
        <w:tab/>
        <w:t>«ValidationIntro – BOINC». [En línea]. Disponible en: http://boinc.berkeley.edu/trac/wiki/ValidationIntro. [Accedido: 27-oct-2016].</w:t>
      </w:r>
    </w:p>
    <w:p w14:paraId="2E5FDE7D" w14:textId="77777777" w:rsidR="00AA0003" w:rsidRPr="00AA0003" w:rsidRDefault="00AA0003" w:rsidP="00AA0003">
      <w:pPr>
        <w:pStyle w:val="Bibliografa"/>
      </w:pPr>
      <w:r w:rsidRPr="00AA0003">
        <w:lastRenderedPageBreak/>
        <w:t>[71]</w:t>
      </w:r>
      <w:r w:rsidRPr="00AA0003">
        <w:tab/>
        <w:t>«ValidationSimple – BOINC». [En línea]. Disponible en: http://boinc.berkeley.edu/trac/wiki/ValidationSimple. [Accedido: 27-oct-2016].</w:t>
      </w:r>
    </w:p>
    <w:p w14:paraId="2EE73388" w14:textId="77777777" w:rsidR="00AA0003" w:rsidRPr="00AA0003" w:rsidRDefault="00AA0003" w:rsidP="00AA0003">
      <w:pPr>
        <w:pStyle w:val="Bibliografa"/>
      </w:pPr>
      <w:r w:rsidRPr="00AA0003">
        <w:t>[72]</w:t>
      </w:r>
      <w:r w:rsidRPr="00AA0003">
        <w:tab/>
        <w:t>«AssimilateIntro – BOINC». [En línea]. Disponible en: https://boinc.berkeley.edu/trac/wiki/AssimilateIntro. [Accedido: 27-oct-2016].</w:t>
      </w:r>
    </w:p>
    <w:p w14:paraId="76B0C53D" w14:textId="77777777" w:rsidR="00AA0003" w:rsidRPr="00AA0003" w:rsidRDefault="00AA0003" w:rsidP="00AA0003">
      <w:pPr>
        <w:pStyle w:val="Bibliografa"/>
      </w:pPr>
      <w:r w:rsidRPr="00AA0003">
        <w:t>[73]</w:t>
      </w:r>
      <w:r w:rsidRPr="00AA0003">
        <w:tab/>
        <w:t>«DataFlow – BOINC». [En línea]. Disponible en: http://boinc.berkeley.edu/trac/wiki/DataFlow. [Accedido: 17-oct-2016].</w:t>
      </w:r>
    </w:p>
    <w:p w14:paraId="768BB762" w14:textId="77777777" w:rsidR="00AA0003" w:rsidRPr="00AA0003" w:rsidRDefault="00AA0003" w:rsidP="00AA0003">
      <w:pPr>
        <w:pStyle w:val="Bibliografa"/>
      </w:pPr>
      <w:r w:rsidRPr="00AA0003">
        <w:t>[74]</w:t>
      </w:r>
      <w:r w:rsidRPr="00AA0003">
        <w:tab/>
        <w:t>«HostMeasurement – BOINC». [En línea]. Disponible en: https://boinc.berkeley.edu/trac/wiki/HostMeasurement. [Accedido: 13-nov-2016].</w:t>
      </w:r>
    </w:p>
    <w:p w14:paraId="69071F1D" w14:textId="77777777" w:rsidR="00AA0003" w:rsidRPr="00AA0003" w:rsidRDefault="00AA0003" w:rsidP="00AA0003">
      <w:pPr>
        <w:pStyle w:val="Bibliografa"/>
      </w:pPr>
      <w:r w:rsidRPr="00AA0003">
        <w:t>[75]</w:t>
      </w:r>
      <w:r w:rsidRPr="00AA0003">
        <w:tab/>
        <w:t>«AppIntro – BOINC». [En línea]. Disponible en: https://boinc.berkeley.edu/trac/wiki/AppIntro. [Accedido: 17-oct-2016].</w:t>
      </w:r>
    </w:p>
    <w:p w14:paraId="514186C2" w14:textId="77777777" w:rsidR="00AA0003" w:rsidRPr="00AA0003" w:rsidRDefault="00AA0003" w:rsidP="00AA0003">
      <w:pPr>
        <w:pStyle w:val="Bibliografa"/>
      </w:pPr>
      <w:r w:rsidRPr="00AA0003">
        <w:t>[76]</w:t>
      </w:r>
      <w:r w:rsidRPr="00AA0003">
        <w:tab/>
        <w:t xml:space="preserve">«DigitalOcean: Cloud computing designed for developers», </w:t>
      </w:r>
      <w:r w:rsidRPr="00AA0003">
        <w:rPr>
          <w:i/>
          <w:iCs/>
        </w:rPr>
        <w:t>DigitalOcean</w:t>
      </w:r>
      <w:r w:rsidRPr="00AA0003">
        <w:t>. [En línea]. Disponible en: https://www.digitalocean.com/. [Accedido: 17-oct-2016].</w:t>
      </w:r>
    </w:p>
    <w:p w14:paraId="59DB978B" w14:textId="77777777" w:rsidR="00AA0003" w:rsidRPr="00AA0003" w:rsidRDefault="00AA0003" w:rsidP="00AA0003">
      <w:pPr>
        <w:pStyle w:val="Bibliografa"/>
      </w:pPr>
      <w:r w:rsidRPr="00AA0003">
        <w:t>[77]</w:t>
      </w:r>
      <w:r w:rsidRPr="00AA0003">
        <w:tab/>
        <w:t xml:space="preserve">University of California, «The BOINC Wrapper», </w:t>
      </w:r>
      <w:r w:rsidRPr="00AA0003">
        <w:rPr>
          <w:i/>
          <w:iCs/>
        </w:rPr>
        <w:t>Boinc Open-source software for volunteer computing</w:t>
      </w:r>
      <w:r w:rsidRPr="00AA0003">
        <w:t>, 2014. [En línea]. Disponible en: http://boinc.berkeley.edu/trac/wiki/WrapperApp. [Accedido: 19-may-2016].</w:t>
      </w:r>
    </w:p>
    <w:p w14:paraId="58518BE2" w14:textId="77777777" w:rsidR="00AA0003" w:rsidRPr="00AA0003" w:rsidRDefault="00AA0003" w:rsidP="00AA0003">
      <w:pPr>
        <w:pStyle w:val="Bibliografa"/>
      </w:pPr>
      <w:r w:rsidRPr="00AA0003">
        <w:t>[78]</w:t>
      </w:r>
      <w:r w:rsidRPr="00AA0003">
        <w:tab/>
        <w:t>«ExampleApps – BOINC». [En línea]. Disponible en: http://boinc.berkeley.edu/trac/wiki/ExampleApps. [Accedido: 17-oct-2016].</w:t>
      </w:r>
    </w:p>
    <w:p w14:paraId="4B703584" w14:textId="77777777" w:rsidR="00AA0003" w:rsidRPr="00AA0003" w:rsidRDefault="00AA0003" w:rsidP="00AA0003">
      <w:pPr>
        <w:pStyle w:val="Bibliografa"/>
      </w:pPr>
      <w:r w:rsidRPr="00AA0003">
        <w:t>[79]</w:t>
      </w:r>
      <w:r w:rsidRPr="00AA0003">
        <w:tab/>
        <w:t>«AndroidBuildApp – BOINC». [En línea]. Disponible en: http://boinc.berkeley.edu/trac/wiki/AndroidBuildApp. [Accedido: 18-oct-2016].</w:t>
      </w:r>
    </w:p>
    <w:p w14:paraId="2AC1EFAE" w14:textId="77777777" w:rsidR="00AA0003" w:rsidRPr="00AA0003" w:rsidRDefault="00AA0003" w:rsidP="00AA0003">
      <w:pPr>
        <w:pStyle w:val="Bibliografa"/>
      </w:pPr>
      <w:r w:rsidRPr="00AA0003">
        <w:t>[80]</w:t>
      </w:r>
      <w:r w:rsidRPr="00AA0003">
        <w:tab/>
        <w:t>«Security Enhancements in Android 5.0 | Android Open Source Project». [En línea]. Disponible en: https://source.android.com/security/enhancements/enhancements50.html. [Accedido: 22-oct-2016].</w:t>
      </w:r>
    </w:p>
    <w:p w14:paraId="6D14C12C" w14:textId="77777777" w:rsidR="00AA0003" w:rsidRPr="00AA0003" w:rsidRDefault="00AA0003" w:rsidP="00AA0003">
      <w:pPr>
        <w:pStyle w:val="Bibliografa"/>
      </w:pPr>
      <w:r w:rsidRPr="00AA0003">
        <w:t>[81]</w:t>
      </w:r>
      <w:r w:rsidRPr="00AA0003">
        <w:tab/>
        <w:t xml:space="preserve">H. Shewale, S. Patil, V. Deshmukh, y P. Singh, «Analysis of android vulnerabilities and modern exploitation techniques», </w:t>
      </w:r>
      <w:r w:rsidRPr="00AA0003">
        <w:rPr>
          <w:i/>
          <w:iCs/>
        </w:rPr>
        <w:t>ICTACT Journal on Communication Technology</w:t>
      </w:r>
      <w:r w:rsidRPr="00AA0003">
        <w:t>, vol. 5, n.</w:t>
      </w:r>
      <w:r w:rsidRPr="00AA0003">
        <w:rPr>
          <w:vertAlign w:val="superscript"/>
        </w:rPr>
        <w:t>o</w:t>
      </w:r>
      <w:r w:rsidRPr="00AA0003">
        <w:t xml:space="preserve"> 1, 2014.</w:t>
      </w:r>
    </w:p>
    <w:p w14:paraId="5043A274" w14:textId="77777777" w:rsidR="00AA0003" w:rsidRPr="00AA0003" w:rsidRDefault="00AA0003" w:rsidP="00AA0003">
      <w:pPr>
        <w:pStyle w:val="Bibliografa"/>
      </w:pPr>
      <w:r w:rsidRPr="00AA0003">
        <w:t>[82]</w:t>
      </w:r>
      <w:r w:rsidRPr="00AA0003">
        <w:tab/>
        <w:t xml:space="preserve">«[FIX] [Android “L”] Bypassing the new PIE security check», </w:t>
      </w:r>
      <w:r w:rsidRPr="00AA0003">
        <w:rPr>
          <w:i/>
          <w:iCs/>
        </w:rPr>
        <w:t>XDA Developers</w:t>
      </w:r>
      <w:r w:rsidRPr="00AA0003">
        <w:t>. [En línea]. Disponible en: http://forum.xda-developers.com/google-nexus-5/development/fix-bypassing-pie-security-check-t2797731. [Accedido: 18-oct-2016].</w:t>
      </w:r>
    </w:p>
    <w:p w14:paraId="4DBC2484" w14:textId="77777777" w:rsidR="00AA0003" w:rsidRPr="00AA0003" w:rsidRDefault="00AA0003" w:rsidP="00AA0003">
      <w:pPr>
        <w:pStyle w:val="Bibliografa"/>
      </w:pPr>
      <w:r w:rsidRPr="00AA0003">
        <w:t>[83]</w:t>
      </w:r>
      <w:r w:rsidRPr="00AA0003">
        <w:tab/>
        <w:t>H. Bojinov, D. Boneh, R. Cannings, y I. Malchev, «Address space randomization for mobile devices», 2011, p. 127.</w:t>
      </w:r>
    </w:p>
    <w:p w14:paraId="45D1B6C4" w14:textId="77777777" w:rsidR="00AA0003" w:rsidRPr="00AA0003" w:rsidRDefault="00AA0003" w:rsidP="00AA0003">
      <w:pPr>
        <w:pStyle w:val="Bibliografa"/>
      </w:pPr>
      <w:r w:rsidRPr="00AA0003">
        <w:t>[84]</w:t>
      </w:r>
      <w:r w:rsidRPr="00AA0003">
        <w:tab/>
        <w:t xml:space="preserve">S. Liebergeld y M. Lange, «Android Security, Pitfalls and Lessons Learned», en </w:t>
      </w:r>
      <w:r w:rsidRPr="00AA0003">
        <w:rPr>
          <w:i/>
          <w:iCs/>
        </w:rPr>
        <w:t>Information Sciences and Systems 2013</w:t>
      </w:r>
      <w:r w:rsidRPr="00AA0003">
        <w:t>, E. Gelenbe y R. Lent, Eds. Springer International Publishing, 2013, pp. 409-417.</w:t>
      </w:r>
    </w:p>
    <w:p w14:paraId="195D5CBD" w14:textId="77777777" w:rsidR="00AA0003" w:rsidRPr="00AA0003" w:rsidRDefault="00AA0003" w:rsidP="00AA0003">
      <w:pPr>
        <w:pStyle w:val="Bibliografa"/>
      </w:pPr>
      <w:r w:rsidRPr="00AA0003">
        <w:lastRenderedPageBreak/>
        <w:t>[85]</w:t>
      </w:r>
      <w:r w:rsidRPr="00AA0003">
        <w:tab/>
        <w:t xml:space="preserve">«Android versions market share 2016», </w:t>
      </w:r>
      <w:r w:rsidRPr="00AA0003">
        <w:rPr>
          <w:i/>
          <w:iCs/>
        </w:rPr>
        <w:t>Statista</w:t>
      </w:r>
      <w:r w:rsidRPr="00AA0003">
        <w:t>. [En línea]. Disponible en: https://www.statista.com/statistics/271774/share-of-android-platforms-on-mobile-devices-with-android-os/. [Accedido: 10-nov-2016].</w:t>
      </w:r>
    </w:p>
    <w:p w14:paraId="2DBB88D7" w14:textId="77777777" w:rsidR="00AA0003" w:rsidRPr="00AA0003" w:rsidRDefault="00AA0003" w:rsidP="00AA0003">
      <w:pPr>
        <w:pStyle w:val="Bibliografa"/>
      </w:pPr>
      <w:r w:rsidRPr="00AA0003">
        <w:t>[86]</w:t>
      </w:r>
      <w:r w:rsidRPr="00AA0003">
        <w:tab/>
        <w:t xml:space="preserve">J. J. Caban, A. Joshi, y P. Nagy, «Rapid development of medical imaging tools with open-source libraries», </w:t>
      </w:r>
      <w:r w:rsidRPr="00AA0003">
        <w:rPr>
          <w:i/>
          <w:iCs/>
        </w:rPr>
        <w:t>Journal of Digital Imaging</w:t>
      </w:r>
      <w:r w:rsidRPr="00AA0003">
        <w:t>, vol. 20, n.</w:t>
      </w:r>
      <w:r w:rsidRPr="00AA0003">
        <w:rPr>
          <w:vertAlign w:val="superscript"/>
        </w:rPr>
        <w:t>o</w:t>
      </w:r>
      <w:r w:rsidRPr="00AA0003">
        <w:t xml:space="preserve"> 1, pp. 83–93, 2007.</w:t>
      </w:r>
    </w:p>
    <w:p w14:paraId="0E7D7334" w14:textId="77777777" w:rsidR="00AA0003" w:rsidRPr="00AA0003" w:rsidRDefault="00AA0003" w:rsidP="00AA0003">
      <w:pPr>
        <w:pStyle w:val="Bibliografa"/>
      </w:pPr>
      <w:r w:rsidRPr="00AA0003">
        <w:t>[87]</w:t>
      </w:r>
      <w:r w:rsidRPr="00AA0003">
        <w:tab/>
        <w:t>«CMake». .</w:t>
      </w:r>
    </w:p>
    <w:p w14:paraId="7DB95639" w14:textId="77777777" w:rsidR="00AA0003" w:rsidRPr="00AA0003" w:rsidRDefault="00AA0003" w:rsidP="00AA0003">
      <w:pPr>
        <w:pStyle w:val="Bibliografa"/>
      </w:pPr>
      <w:r w:rsidRPr="00AA0003">
        <w:t>[88]</w:t>
      </w:r>
      <w:r w:rsidRPr="00AA0003">
        <w:tab/>
        <w:t xml:space="preserve">D. Hale, «Recursive gaussian filters», </w:t>
      </w:r>
      <w:r w:rsidRPr="00AA0003">
        <w:rPr>
          <w:i/>
          <w:iCs/>
        </w:rPr>
        <w:t>CWP-546</w:t>
      </w:r>
      <w:r w:rsidRPr="00AA0003">
        <w:t>, 2006.</w:t>
      </w:r>
    </w:p>
    <w:p w14:paraId="4A2DBBB9" w14:textId="77777777" w:rsidR="00AA0003" w:rsidRPr="00AA0003" w:rsidRDefault="00AA0003" w:rsidP="00AA0003">
      <w:pPr>
        <w:pStyle w:val="Bibliografa"/>
      </w:pPr>
      <w:r w:rsidRPr="00AA0003">
        <w:t>[89]</w:t>
      </w:r>
      <w:r w:rsidRPr="00AA0003">
        <w:tab/>
        <w:t xml:space="preserve">P. N. D. Bukh y R. Jain, </w:t>
      </w:r>
      <w:r w:rsidRPr="00AA0003">
        <w:rPr>
          <w:i/>
          <w:iCs/>
        </w:rPr>
        <w:t>The art of computer systems performance analysis, techniques for experimental design, measurement, simulation and modeling</w:t>
      </w:r>
      <w:r w:rsidRPr="00AA0003">
        <w:t>. JSTOR, 1992.</w:t>
      </w:r>
    </w:p>
    <w:p w14:paraId="6E1AE7ED" w14:textId="47EFC6D3" w:rsidR="00A1086A" w:rsidRPr="00FD42F2" w:rsidRDefault="006B2068" w:rsidP="0088392A">
      <w:pPr>
        <w:pStyle w:val="Bibliografa"/>
        <w:ind w:left="0" w:firstLine="0"/>
        <w:rPr>
          <w:lang w:val="es-CO"/>
        </w:rPr>
      </w:pPr>
      <w:r>
        <w:rPr>
          <w:lang w:val="es-CO"/>
        </w:rPr>
        <w:fldChar w:fldCharType="end"/>
      </w:r>
    </w:p>
    <w:p w14:paraId="59E3BC29" w14:textId="77777777" w:rsidR="006B2068" w:rsidRPr="00FF0972" w:rsidRDefault="006B2068">
      <w:pPr>
        <w:rPr>
          <w:i/>
          <w:color w:val="000080"/>
          <w:lang w:val="es-CO"/>
        </w:rPr>
        <w:sectPr w:rsidR="006B2068" w:rsidRPr="00FF0972" w:rsidSect="00AF6C31">
          <w:pgSz w:w="12240" w:h="15840"/>
          <w:pgMar w:top="1797" w:right="1797" w:bottom="2160" w:left="2160" w:header="862" w:footer="862" w:gutter="0"/>
          <w:cols w:space="720"/>
          <w:docGrid w:linePitch="299"/>
        </w:sectPr>
      </w:pPr>
    </w:p>
    <w:p w14:paraId="19406051" w14:textId="2F371838" w:rsidR="00A1086A" w:rsidRPr="00FF0972" w:rsidRDefault="00FA6BBA">
      <w:pPr>
        <w:pStyle w:val="Ttulo1"/>
        <w:rPr>
          <w:lang w:val="es-CO"/>
        </w:rPr>
      </w:pPr>
      <w:bookmarkStart w:id="412" w:name="_Toc467015917"/>
      <w:r>
        <w:rPr>
          <w:lang w:val="es-CO"/>
        </w:rPr>
        <w:lastRenderedPageBreak/>
        <w:t>XIII</w:t>
      </w:r>
      <w:r w:rsidR="00822328" w:rsidRPr="00FF0972">
        <w:rPr>
          <w:lang w:val="es-CO"/>
        </w:rPr>
        <w:t xml:space="preserve"> - ANEXOS</w:t>
      </w:r>
      <w:bookmarkEnd w:id="412"/>
    </w:p>
    <w:p w14:paraId="487B35F7" w14:textId="1E3B98A0" w:rsidR="00A1086A" w:rsidRDefault="00822328" w:rsidP="00401997">
      <w:pPr>
        <w:pStyle w:val="Ttulo2"/>
        <w:rPr>
          <w:i/>
          <w:color w:val="000080"/>
          <w:lang w:val="es-CO"/>
        </w:rPr>
      </w:pPr>
      <w:bookmarkStart w:id="413" w:name="_Toc467015918"/>
      <w:r w:rsidRPr="00FF0972">
        <w:rPr>
          <w:lang w:val="es-CO"/>
        </w:rPr>
        <w:t xml:space="preserve">Anexo 1. </w:t>
      </w:r>
      <w:r w:rsidR="00401997" w:rsidRPr="00401997">
        <w:rPr>
          <w:lang w:val="es-CO"/>
        </w:rPr>
        <w:t>Tutorial para crear un proyecto Boinc.</w:t>
      </w:r>
      <w:bookmarkEnd w:id="413"/>
    </w:p>
    <w:p w14:paraId="3BA4F916" w14:textId="5C041D2A" w:rsidR="00401997" w:rsidRPr="00FF0972" w:rsidRDefault="00401997" w:rsidP="00401997">
      <w:pPr>
        <w:pStyle w:val="Ttulo2"/>
        <w:rPr>
          <w:i/>
          <w:color w:val="000080"/>
          <w:lang w:val="es-CO"/>
        </w:rPr>
      </w:pPr>
      <w:bookmarkStart w:id="414" w:name="_Toc467015919"/>
      <w:r>
        <w:rPr>
          <w:lang w:val="es-CO"/>
        </w:rPr>
        <w:t>Anexo 2</w:t>
      </w:r>
      <w:r w:rsidRPr="00FF0972">
        <w:rPr>
          <w:lang w:val="es-CO"/>
        </w:rPr>
        <w:t xml:space="preserve">. </w:t>
      </w:r>
      <w:r w:rsidRPr="00401997">
        <w:rPr>
          <w:lang w:val="es-CO"/>
        </w:rPr>
        <w:t>Configurar Servidor Boinc.</w:t>
      </w:r>
      <w:bookmarkEnd w:id="414"/>
    </w:p>
    <w:p w14:paraId="370D24CE" w14:textId="35D3A85B" w:rsidR="00401997" w:rsidRPr="00FF0972" w:rsidRDefault="00401997" w:rsidP="00401997">
      <w:pPr>
        <w:pStyle w:val="Ttulo2"/>
        <w:rPr>
          <w:i/>
          <w:color w:val="000080"/>
          <w:lang w:val="es-CO"/>
        </w:rPr>
      </w:pPr>
      <w:bookmarkStart w:id="415" w:name="_Toc467015920"/>
      <w:r>
        <w:rPr>
          <w:lang w:val="es-CO"/>
        </w:rPr>
        <w:t>Anexo 3</w:t>
      </w:r>
      <w:r w:rsidRPr="00FF0972">
        <w:rPr>
          <w:lang w:val="es-CO"/>
        </w:rPr>
        <w:t xml:space="preserve">. </w:t>
      </w:r>
      <w:r w:rsidRPr="00401997">
        <w:rPr>
          <w:lang w:val="es-CO"/>
        </w:rPr>
        <w:t>Requerimientos del sistema</w:t>
      </w:r>
      <w:r>
        <w:rPr>
          <w:lang w:val="es-CO"/>
        </w:rPr>
        <w:t>.</w:t>
      </w:r>
      <w:bookmarkEnd w:id="415"/>
    </w:p>
    <w:p w14:paraId="56E07B79" w14:textId="6D0E426E" w:rsidR="00401997" w:rsidRPr="00FF0972" w:rsidRDefault="00401997" w:rsidP="00401997">
      <w:pPr>
        <w:pStyle w:val="Ttulo2"/>
        <w:rPr>
          <w:i/>
          <w:color w:val="000080"/>
          <w:lang w:val="es-CO"/>
        </w:rPr>
      </w:pPr>
      <w:bookmarkStart w:id="416" w:name="_Toc467015921"/>
      <w:r>
        <w:rPr>
          <w:lang w:val="es-CO"/>
        </w:rPr>
        <w:t>Anexo 4</w:t>
      </w:r>
      <w:r w:rsidRPr="00FF0972">
        <w:rPr>
          <w:lang w:val="es-CO"/>
        </w:rPr>
        <w:t xml:space="preserve">. </w:t>
      </w:r>
      <w:r>
        <w:rPr>
          <w:lang w:val="es-ES" w:eastAsia="es-CO"/>
        </w:rPr>
        <w:t>Compilar Wrapper Para Android.</w:t>
      </w:r>
      <w:bookmarkEnd w:id="416"/>
    </w:p>
    <w:p w14:paraId="3B390494" w14:textId="5548995F" w:rsidR="00401997" w:rsidRPr="00FF0972" w:rsidRDefault="00401997" w:rsidP="00401997">
      <w:pPr>
        <w:pStyle w:val="Ttulo2"/>
        <w:rPr>
          <w:i/>
          <w:color w:val="000080"/>
          <w:lang w:val="es-CO"/>
        </w:rPr>
      </w:pPr>
      <w:bookmarkStart w:id="417" w:name="_Toc467015922"/>
      <w:r>
        <w:rPr>
          <w:lang w:val="es-CO"/>
        </w:rPr>
        <w:t>Anexo 5</w:t>
      </w:r>
      <w:r w:rsidRPr="00FF0972">
        <w:rPr>
          <w:lang w:val="es-CO"/>
        </w:rPr>
        <w:t xml:space="preserve">. </w:t>
      </w:r>
      <w:r>
        <w:rPr>
          <w:lang w:val="es-ES" w:eastAsia="es-CO"/>
        </w:rPr>
        <w:t>Compilación Cruzada de ITK.</w:t>
      </w:r>
      <w:bookmarkEnd w:id="417"/>
    </w:p>
    <w:p w14:paraId="61E98091" w14:textId="40DEE32C" w:rsidR="00401997" w:rsidRPr="00FF0972" w:rsidRDefault="00401997" w:rsidP="00401997">
      <w:pPr>
        <w:pStyle w:val="Ttulo2"/>
        <w:rPr>
          <w:i/>
          <w:color w:val="000080"/>
          <w:lang w:val="es-CO"/>
        </w:rPr>
      </w:pPr>
      <w:bookmarkStart w:id="418" w:name="_Toc467015923"/>
      <w:r>
        <w:rPr>
          <w:lang w:val="es-CO"/>
        </w:rPr>
        <w:t>Anexo 6</w:t>
      </w:r>
      <w:r w:rsidRPr="00FF0972">
        <w:rPr>
          <w:lang w:val="es-CO"/>
        </w:rPr>
        <w:t xml:space="preserve">. </w:t>
      </w:r>
      <w:r>
        <w:rPr>
          <w:lang w:val="es-CO" w:eastAsia="es-CO"/>
        </w:rPr>
        <w:t>Documento de Diseño de Software SDD.</w:t>
      </w:r>
      <w:bookmarkEnd w:id="418"/>
    </w:p>
    <w:p w14:paraId="72FAB5AD" w14:textId="12F5FF2E" w:rsidR="00FA6BBA" w:rsidRPr="00FA6BBA" w:rsidRDefault="00401997" w:rsidP="00FA6BBA">
      <w:pPr>
        <w:pStyle w:val="Ttulo2"/>
        <w:rPr>
          <w:lang w:val="es-CO" w:eastAsia="es-CO"/>
        </w:rPr>
      </w:pPr>
      <w:bookmarkStart w:id="419" w:name="_Toc467015924"/>
      <w:r>
        <w:rPr>
          <w:lang w:val="es-CO"/>
        </w:rPr>
        <w:t>Anexo 7</w:t>
      </w:r>
      <w:r w:rsidRPr="00FF0972">
        <w:rPr>
          <w:lang w:val="es-CO"/>
        </w:rPr>
        <w:t xml:space="preserve">. </w:t>
      </w:r>
      <w:r>
        <w:rPr>
          <w:lang w:val="es-CO" w:eastAsia="es-CO"/>
        </w:rPr>
        <w:t>Documento de Pruebas.</w:t>
      </w:r>
      <w:bookmarkEnd w:id="419"/>
    </w:p>
    <w:p w14:paraId="4527FB5C" w14:textId="114A9F2D" w:rsidR="00FA6BBA" w:rsidRDefault="00FA6BBA" w:rsidP="00FA6BBA">
      <w:pPr>
        <w:pStyle w:val="Ttulo2"/>
        <w:rPr>
          <w:lang w:val="es-CO" w:eastAsia="es-CO"/>
        </w:rPr>
      </w:pPr>
      <w:bookmarkStart w:id="420" w:name="_Toc467015925"/>
      <w:r>
        <w:rPr>
          <w:lang w:val="es-CO"/>
        </w:rPr>
        <w:t>Anexo 8</w:t>
      </w:r>
      <w:r w:rsidRPr="00FF0972">
        <w:rPr>
          <w:lang w:val="es-CO"/>
        </w:rPr>
        <w:t>.</w:t>
      </w:r>
      <w:r>
        <w:rPr>
          <w:lang w:val="es-CO"/>
        </w:rPr>
        <w:t xml:space="preserve"> </w:t>
      </w:r>
      <w:r>
        <w:rPr>
          <w:lang w:val="es-CO" w:eastAsia="es-CO"/>
        </w:rPr>
        <w:t>Compilación cruzada de aplicación ITK.</w:t>
      </w:r>
      <w:bookmarkEnd w:id="420"/>
    </w:p>
    <w:p w14:paraId="0A5D7701" w14:textId="157D03EE" w:rsidR="00401997" w:rsidRPr="00FF0972" w:rsidRDefault="00401997">
      <w:pPr>
        <w:rPr>
          <w:i/>
          <w:color w:val="000080"/>
          <w:lang w:val="es-CO"/>
        </w:rPr>
      </w:pPr>
    </w:p>
    <w:sectPr w:rsidR="00401997" w:rsidRPr="00FF0972" w:rsidSect="00AF6C31">
      <w:pgSz w:w="12240" w:h="15840"/>
      <w:pgMar w:top="1797" w:right="1797" w:bottom="2160" w:left="2160" w:header="862" w:footer="86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681EE" w14:textId="77777777" w:rsidR="00CC0585" w:rsidRDefault="00CC0585">
      <w:r>
        <w:separator/>
      </w:r>
    </w:p>
  </w:endnote>
  <w:endnote w:type="continuationSeparator" w:id="0">
    <w:p w14:paraId="6FBFCD85" w14:textId="77777777" w:rsidR="00CC0585" w:rsidRDefault="00CC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D449" w14:textId="08B8EAAC" w:rsidR="00A1732D" w:rsidRDefault="00A1732D">
    <w:pPr>
      <w:pStyle w:val="Piedepgina"/>
      <w:jc w:val="right"/>
    </w:pPr>
    <w:r>
      <w:t xml:space="preserve">Página </w:t>
    </w:r>
    <w:r>
      <w:fldChar w:fldCharType="begin"/>
    </w:r>
    <w:r>
      <w:instrText xml:space="preserve"> PAGE   \* MERGEFORMAT </w:instrText>
    </w:r>
    <w:r>
      <w:fldChar w:fldCharType="separate"/>
    </w:r>
    <w:r w:rsidR="00606F9A">
      <w:rPr>
        <w:noProof/>
      </w:rPr>
      <w:t>80</w:t>
    </w:r>
    <w:r>
      <w:fldChar w:fldCharType="end"/>
    </w:r>
  </w:p>
  <w:p w14:paraId="1702FD91" w14:textId="77777777" w:rsidR="00A1732D" w:rsidRDefault="00A173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1E79" w14:textId="77777777" w:rsidR="00A1732D" w:rsidRDefault="00A1732D">
    <w:pPr>
      <w:pStyle w:val="Piedepgina"/>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2C0B7" w14:textId="77777777" w:rsidR="00A1732D" w:rsidRPr="00FF0972" w:rsidRDefault="00A1732D">
    <w:pPr>
      <w:framePr w:w="5370" w:h="241" w:hRule="exact" w:hSpace="187" w:wrap="around" w:vAnchor="page" w:hAnchor="page" w:x="2154" w:y="14566"/>
      <w:shd w:val="solid" w:color="FFFFFF" w:fill="FFFFFF"/>
      <w:jc w:val="center"/>
      <w:rPr>
        <w:i/>
        <w:iCs/>
        <w:color w:val="333399"/>
        <w:sz w:val="18"/>
        <w:lang w:val="es-CO"/>
      </w:rPr>
    </w:pPr>
    <w:r w:rsidRPr="00FF0972">
      <w:rPr>
        <w:i/>
        <w:iCs/>
        <w:color w:val="333399"/>
        <w:sz w:val="18"/>
        <w:lang w:val="es-CO"/>
      </w:rPr>
      <w:t xml:space="preserve">Preparado por el Grupo Investigación Istar- Versión 1.01 – 12/03/2008 </w:t>
    </w:r>
  </w:p>
  <w:p w14:paraId="3517D4B8" w14:textId="03BD1C65" w:rsidR="00A1732D" w:rsidRDefault="00A1732D">
    <w:pPr>
      <w:pStyle w:val="Piedepgina"/>
      <w:tabs>
        <w:tab w:val="clear" w:pos="4320"/>
      </w:tabs>
    </w:pPr>
    <w:r w:rsidRPr="00FF0972">
      <w:rPr>
        <w:lang w:val="es-CO"/>
      </w:rPr>
      <w:tab/>
    </w:r>
    <w:r>
      <w:t xml:space="preserve">Página </w:t>
    </w:r>
    <w:r>
      <w:fldChar w:fldCharType="begin"/>
    </w:r>
    <w:r>
      <w:instrText xml:space="preserve"> PAGE  \* Arabic </w:instrText>
    </w:r>
    <w:r>
      <w:fldChar w:fldCharType="separate"/>
    </w:r>
    <w:r w:rsidR="00606F9A">
      <w:rPr>
        <w:noProof/>
      </w:rPr>
      <w:t>79</w:t>
    </w:r>
    <w:r>
      <w:fldChar w:fldCharType="end"/>
    </w:r>
    <w:r>
      <w:t xml:space="preserve"> </w:t>
    </w:r>
  </w:p>
  <w:p w14:paraId="6E485F12" w14:textId="77777777" w:rsidR="00A1732D" w:rsidRDefault="00A1732D">
    <w:pPr>
      <w:pStyle w:val="Piedep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D1839" w14:textId="77777777" w:rsidR="00CC0585" w:rsidRDefault="00CC0585">
      <w:r>
        <w:separator/>
      </w:r>
    </w:p>
  </w:footnote>
  <w:footnote w:type="continuationSeparator" w:id="0">
    <w:p w14:paraId="733C6987" w14:textId="77777777" w:rsidR="00CC0585" w:rsidRDefault="00CC0585">
      <w:r>
        <w:continuationSeparator/>
      </w:r>
    </w:p>
  </w:footnote>
  <w:footnote w:id="1">
    <w:p w14:paraId="5202C82C" w14:textId="77777777" w:rsidR="00A1732D" w:rsidRPr="00210E65" w:rsidRDefault="00A1732D" w:rsidP="00E807E5">
      <w:pPr>
        <w:pStyle w:val="Textonotapie"/>
        <w:spacing w:before="0" w:after="0" w:line="240" w:lineRule="auto"/>
        <w:rPr>
          <w:lang w:val="es-CO"/>
        </w:rPr>
      </w:pPr>
      <w:r>
        <w:rPr>
          <w:rStyle w:val="Refdenotaalpie"/>
        </w:rPr>
        <w:footnoteRef/>
      </w:r>
      <w:r w:rsidRPr="00713D64">
        <w:rPr>
          <w:lang w:val="es-CO"/>
        </w:rPr>
        <w:t xml:space="preserve"> </w:t>
      </w:r>
      <w:r>
        <w:t xml:space="preserve">En procesamiento de imágenes </w:t>
      </w:r>
      <w:r w:rsidRPr="00210E65">
        <w:rPr>
          <w:lang w:val="es-CO"/>
        </w:rPr>
        <w:t>registro</w:t>
      </w:r>
      <w:r w:rsidRPr="00713D64">
        <w:rPr>
          <w:lang w:val="es-CO"/>
        </w:rPr>
        <w:t xml:space="preserve"> se refiere a la </w:t>
      </w:r>
      <w:r>
        <w:t>tarea que busca encontrar correspondencias entre los datos.</w:t>
      </w:r>
    </w:p>
  </w:footnote>
  <w:footnote w:id="2">
    <w:p w14:paraId="4FC62523" w14:textId="295AC5E0" w:rsidR="00A1732D" w:rsidRPr="00210E65" w:rsidRDefault="00A1732D" w:rsidP="00E807E5">
      <w:pPr>
        <w:pStyle w:val="Textonotapie"/>
        <w:spacing w:before="0" w:after="0" w:line="240" w:lineRule="auto"/>
        <w:ind w:left="142" w:hanging="142"/>
        <w:rPr>
          <w:lang w:val="es-CO"/>
        </w:rPr>
      </w:pPr>
      <w:r>
        <w:rPr>
          <w:rStyle w:val="Refdenotaalpie"/>
        </w:rPr>
        <w:footnoteRef/>
      </w:r>
      <w:r w:rsidRPr="00713D64">
        <w:rPr>
          <w:lang w:val="es-CO"/>
        </w:rPr>
        <w:t xml:space="preserve"> En procesamiento de imágenes médicas registro se refiere al </w:t>
      </w:r>
      <w:r>
        <w:t xml:space="preserve">proceso para identificar y clasificar datos encontrados en una representación muestreada digitalmente </w:t>
      </w:r>
      <w:r>
        <w:fldChar w:fldCharType="begin"/>
      </w:r>
      <w:r w:rsidR="00AA0003">
        <w:instrText xml:space="preserve"> ADDIN ZOTERO_ITEM CSL_CITATION {"citationID":"1ohg302g9l","properties":{"formattedCitation":"[26]","plainCitation":"[26]"},"citationItems":[{"id":883,"uris":["http://zotero.org/groups/480308/items/2DRDENJA"],"uri":["http://zotero.org/groups/480308/items/2DRDENJA"],"itemData":{"id":883,"type":"webpage","title":"ITK - Segmentation &amp; Registration Toolkit","URL":"https://itk.org/","author":[{"literal":"National Library of Medicine"}],"accessed":{"date-parts":[["2016",5,20]]}}}],"schema":"https://github.com/citation-style-language/schema/raw/master/csl-citation.json"} </w:instrText>
      </w:r>
      <w:r>
        <w:fldChar w:fldCharType="separate"/>
      </w:r>
      <w:r w:rsidRPr="00713D64">
        <w:rPr>
          <w:lang w:val="es-CO"/>
        </w:rPr>
        <w:t>[26]</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4C2E" w14:textId="18FD2B5E" w:rsidR="00A1732D" w:rsidRPr="00FF0972" w:rsidRDefault="00A1732D">
    <w:pPr>
      <w:pStyle w:val="Encabezado"/>
      <w:rPr>
        <w:sz w:val="16"/>
        <w:lang w:val="es-CO"/>
      </w:rPr>
    </w:pPr>
    <w:r w:rsidRPr="00FF0972">
      <w:rPr>
        <w:b/>
        <w:lang w:val="es-CO"/>
      </w:rPr>
      <w:t>Ingeniería de Sistemas</w:t>
    </w:r>
    <w:r w:rsidRPr="00FF0972">
      <w:rPr>
        <w:lang w:val="es-CO"/>
      </w:rPr>
      <w:tab/>
    </w:r>
    <w:r>
      <w:rPr>
        <w:lang w:val="es-CO"/>
      </w:rPr>
      <w:t xml:space="preserve">            </w:t>
    </w:r>
    <w:r w:rsidRPr="00FF0972">
      <w:rPr>
        <w:lang w:val="es-CO"/>
      </w:rPr>
      <w:t>Sidre</w:t>
    </w:r>
    <w:r>
      <w:rPr>
        <w:lang w:val="es-CO"/>
      </w:rPr>
      <w:t xml:space="preserve"> </w:t>
    </w:r>
    <w:r w:rsidRPr="00FF0972">
      <w:rPr>
        <w:lang w:val="es-CO"/>
      </w:rPr>
      <w:t xml:space="preserve">- </w:t>
    </w:r>
    <w:r w:rsidRPr="00936FDC">
      <w:rPr>
        <w:lang w:val="es-CO"/>
      </w:rPr>
      <w:t>CIS1630IN02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FB487" w14:textId="77777777" w:rsidR="00A1732D" w:rsidRDefault="00A1732D">
    <w:pPr>
      <w:pStyle w:val="Encabezado"/>
      <w:pBdr>
        <w:bottom w:val="none" w:sz="0" w:space="0" w:color="auto"/>
      </w:pBdr>
      <w:jc w:val="right"/>
      <w:rPr>
        <w:sz w:val="28"/>
        <w:szCs w:val="28"/>
      </w:rPr>
    </w:pPr>
  </w:p>
  <w:p w14:paraId="6D9D71B0" w14:textId="77777777" w:rsidR="00A1732D" w:rsidRDefault="00A1732D">
    <w:pPr>
      <w:pStyle w:val="Encabezado"/>
      <w:pBdr>
        <w:bottom w:val="none" w:sz="0" w:space="0" w:color="auto"/>
      </w:pBdr>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4C1F5430" w14:textId="77777777" w:rsidR="00A1732D" w:rsidRDefault="00A1732D">
    <w:pPr>
      <w:pStyle w:val="Encabezado"/>
      <w:pBdr>
        <w:bottom w:val="none" w:sz="0" w:space="0" w:color="auto"/>
      </w:pBdr>
      <w:tabs>
        <w:tab w:val="left" w:pos="630"/>
      </w:tabs>
      <w:jc w:val="right"/>
      <w:rPr>
        <w:color w:val="FF0000"/>
        <w:sz w:val="28"/>
        <w:szCs w:val="28"/>
      </w:rPr>
    </w:pPr>
    <w:r>
      <w:rPr>
        <w:sz w:val="28"/>
        <w:szCs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1F619" w14:textId="77777777" w:rsidR="00A1732D" w:rsidRDefault="00A1732D">
    <w:pPr>
      <w:pStyle w:val="Encabezado"/>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9FE00" w14:textId="77777777" w:rsidR="00A1732D" w:rsidRPr="00FF0972" w:rsidRDefault="00A1732D">
    <w:pPr>
      <w:pStyle w:val="Encabezado"/>
      <w:tabs>
        <w:tab w:val="clear" w:pos="3960"/>
      </w:tabs>
      <w:spacing w:before="360"/>
      <w:rPr>
        <w:lang w:val="es-CO"/>
      </w:rPr>
    </w:pPr>
    <w:r>
      <w:fldChar w:fldCharType="begin"/>
    </w:r>
    <w:r w:rsidRPr="00FF0972">
      <w:rPr>
        <w:lang w:val="es-CO"/>
      </w:rPr>
      <w:instrText xml:space="preserve"> DOCPROPERTY "Company"  \* MERGEFORMAT </w:instrText>
    </w:r>
    <w:r>
      <w:fldChar w:fldCharType="separate"/>
    </w:r>
    <w:r w:rsidR="00606F9A" w:rsidRPr="00606F9A">
      <w:rPr>
        <w:b/>
        <w:bCs/>
        <w:lang w:val="es-CO"/>
      </w:rPr>
      <w:t>Pontificia Universidad Javeriana</w:t>
    </w:r>
    <w:r>
      <w:rPr>
        <w:b/>
        <w:bCs/>
      </w:rPr>
      <w:fldChar w:fldCharType="end"/>
    </w:r>
    <w:r w:rsidRPr="00FF0972">
      <w:rPr>
        <w:lang w:val="es-CO"/>
      </w:rPr>
      <w:tab/>
      <w:t xml:space="preserve">Memoria de Trabajo de Grado - </w:t>
    </w:r>
    <w:r>
      <w:rPr>
        <w:lang w:val="es-CO"/>
      </w:rPr>
      <w:t>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16411DE"/>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3EA4F12"/>
    <w:multiLevelType w:val="hybridMultilevel"/>
    <w:tmpl w:val="BE58D90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771234E"/>
    <w:multiLevelType w:val="hybridMultilevel"/>
    <w:tmpl w:val="536E128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5A0735"/>
    <w:multiLevelType w:val="hybridMultilevel"/>
    <w:tmpl w:val="7CC06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761D3"/>
    <w:multiLevelType w:val="multilevel"/>
    <w:tmpl w:val="117E8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CD0722"/>
    <w:multiLevelType w:val="hybridMultilevel"/>
    <w:tmpl w:val="82B0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725543"/>
    <w:multiLevelType w:val="hybridMultilevel"/>
    <w:tmpl w:val="EB2817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F0029EB"/>
    <w:multiLevelType w:val="hybridMultilevel"/>
    <w:tmpl w:val="8EEC77B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16A906AA"/>
    <w:multiLevelType w:val="hybridMultilevel"/>
    <w:tmpl w:val="51D49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2F4F80"/>
    <w:multiLevelType w:val="hybridMultilevel"/>
    <w:tmpl w:val="6F3A6384"/>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nsid w:val="1B8C7163"/>
    <w:multiLevelType w:val="hybridMultilevel"/>
    <w:tmpl w:val="5FEA2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E3F00BE"/>
    <w:multiLevelType w:val="hybridMultilevel"/>
    <w:tmpl w:val="6E54FD0E"/>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abstractNum w:abstractNumId="12">
    <w:nsid w:val="1EEA3679"/>
    <w:multiLevelType w:val="hybridMultilevel"/>
    <w:tmpl w:val="8ABCF7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F9F5304"/>
    <w:multiLevelType w:val="multilevel"/>
    <w:tmpl w:val="08B2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601F67"/>
    <w:multiLevelType w:val="hybridMultilevel"/>
    <w:tmpl w:val="7CC06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4C1674"/>
    <w:multiLevelType w:val="multilevel"/>
    <w:tmpl w:val="E3FCF5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2591591E"/>
    <w:multiLevelType w:val="hybridMultilevel"/>
    <w:tmpl w:val="26028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CA85DB7"/>
    <w:multiLevelType w:val="multilevel"/>
    <w:tmpl w:val="E3FCF544"/>
    <w:lvl w:ilvl="0">
      <w:start w:val="1"/>
      <w:numFmt w:val="decimal"/>
      <w:lvlText w:val="%1."/>
      <w:lvlJc w:val="left"/>
      <w:pPr>
        <w:ind w:left="-24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440" w:hanging="1800"/>
      </w:pPr>
      <w:rPr>
        <w:rFonts w:hint="default"/>
      </w:rPr>
    </w:lvl>
    <w:lvl w:ilvl="8">
      <w:start w:val="1"/>
      <w:numFmt w:val="decimal"/>
      <w:lvlText w:val="%1.%2.%3.%4.%5.%6.%7.%8.%9."/>
      <w:lvlJc w:val="left"/>
      <w:pPr>
        <w:ind w:left="2160" w:hanging="2160"/>
      </w:pPr>
      <w:rPr>
        <w:rFonts w:hint="default"/>
      </w:rPr>
    </w:lvl>
  </w:abstractNum>
  <w:abstractNum w:abstractNumId="18">
    <w:nsid w:val="2CBA091C"/>
    <w:multiLevelType w:val="hybridMultilevel"/>
    <w:tmpl w:val="338254A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3352F30"/>
    <w:multiLevelType w:val="multilevel"/>
    <w:tmpl w:val="0330A57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lowerLetter"/>
      <w:lvlText w:val="%4)"/>
      <w:lvlJc w:val="left"/>
      <w:pPr>
        <w:ind w:left="1440" w:hanging="36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lowerLetter"/>
      <w:lvlText w:val="%7)"/>
      <w:lvlJc w:val="left"/>
      <w:pPr>
        <w:ind w:left="2520" w:hanging="36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9AC3572"/>
    <w:multiLevelType w:val="hybridMultilevel"/>
    <w:tmpl w:val="084CA5DC"/>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1">
    <w:nsid w:val="408159B4"/>
    <w:multiLevelType w:val="hybridMultilevel"/>
    <w:tmpl w:val="1CE6F02A"/>
    <w:lvl w:ilvl="0" w:tplc="240A0001">
      <w:start w:val="1"/>
      <w:numFmt w:val="bullet"/>
      <w:lvlText w:val=""/>
      <w:lvlJc w:val="left"/>
      <w:pPr>
        <w:ind w:left="2880" w:hanging="360"/>
      </w:pPr>
      <w:rPr>
        <w:rFonts w:ascii="Symbol" w:hAnsi="Symbol"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2">
    <w:nsid w:val="455D3E26"/>
    <w:multiLevelType w:val="hybridMultilevel"/>
    <w:tmpl w:val="FA2E516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5E220D5"/>
    <w:multiLevelType w:val="multilevel"/>
    <w:tmpl w:val="3F122238"/>
    <w:lvl w:ilvl="0">
      <w:start w:val="1"/>
      <w:numFmt w:val="decimal"/>
      <w:lvlText w:val="%1."/>
      <w:lvlJc w:val="left"/>
      <w:pPr>
        <w:ind w:left="360" w:hanging="360"/>
      </w:pPr>
      <w:rPr>
        <w:rFonts w:hint="default"/>
      </w:rPr>
    </w:lvl>
    <w:lvl w:ilvl="1">
      <w:start w:val="1"/>
      <w:numFmt w:val="decimal"/>
      <w:lvlText w:val="%2."/>
      <w:lvlJc w:val="left"/>
      <w:pPr>
        <w:ind w:left="412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B321E0"/>
    <w:multiLevelType w:val="hybridMultilevel"/>
    <w:tmpl w:val="7B586D86"/>
    <w:lvl w:ilvl="0" w:tplc="240A0017">
      <w:start w:val="1"/>
      <w:numFmt w:val="lowerLetter"/>
      <w:lvlText w:val="%1)"/>
      <w:lvlJc w:val="left"/>
      <w:pPr>
        <w:ind w:left="2160" w:hanging="360"/>
      </w:pPr>
      <w:rPr>
        <w:rFont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5">
    <w:nsid w:val="4D032FE6"/>
    <w:multiLevelType w:val="hybridMultilevel"/>
    <w:tmpl w:val="BD2A7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33A3D"/>
    <w:multiLevelType w:val="multilevel"/>
    <w:tmpl w:val="107497CE"/>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rPr>
        <w:rFonts w:cs="Times New Roman"/>
      </w:rPr>
    </w:lvl>
    <w:lvl w:ilvl="2" w:tentative="1">
      <w:start w:val="1"/>
      <w:numFmt w:val="decimal"/>
      <w:lvlText w:val="%3."/>
      <w:lvlJc w:val="left"/>
      <w:pPr>
        <w:tabs>
          <w:tab w:val="num" w:pos="2880"/>
        </w:tabs>
        <w:ind w:left="2880" w:hanging="360"/>
      </w:pPr>
      <w:rPr>
        <w:rFonts w:cs="Times New Roman"/>
      </w:rPr>
    </w:lvl>
    <w:lvl w:ilvl="3" w:tentative="1">
      <w:start w:val="1"/>
      <w:numFmt w:val="decimal"/>
      <w:lvlText w:val="%4."/>
      <w:lvlJc w:val="left"/>
      <w:pPr>
        <w:tabs>
          <w:tab w:val="num" w:pos="3600"/>
        </w:tabs>
        <w:ind w:left="3600" w:hanging="360"/>
      </w:pPr>
      <w:rPr>
        <w:rFonts w:cs="Times New Roman"/>
      </w:rPr>
    </w:lvl>
    <w:lvl w:ilvl="4" w:tentative="1">
      <w:start w:val="1"/>
      <w:numFmt w:val="decimal"/>
      <w:lvlText w:val="%5."/>
      <w:lvlJc w:val="left"/>
      <w:pPr>
        <w:tabs>
          <w:tab w:val="num" w:pos="4320"/>
        </w:tabs>
        <w:ind w:left="4320" w:hanging="360"/>
      </w:pPr>
      <w:rPr>
        <w:rFonts w:cs="Times New Roman"/>
      </w:rPr>
    </w:lvl>
    <w:lvl w:ilvl="5" w:tentative="1">
      <w:start w:val="1"/>
      <w:numFmt w:val="decimal"/>
      <w:lvlText w:val="%6."/>
      <w:lvlJc w:val="left"/>
      <w:pPr>
        <w:tabs>
          <w:tab w:val="num" w:pos="5040"/>
        </w:tabs>
        <w:ind w:left="5040" w:hanging="360"/>
      </w:pPr>
      <w:rPr>
        <w:rFonts w:cs="Times New Roman"/>
      </w:rPr>
    </w:lvl>
    <w:lvl w:ilvl="6" w:tentative="1">
      <w:start w:val="1"/>
      <w:numFmt w:val="decimal"/>
      <w:lvlText w:val="%7."/>
      <w:lvlJc w:val="left"/>
      <w:pPr>
        <w:tabs>
          <w:tab w:val="num" w:pos="5760"/>
        </w:tabs>
        <w:ind w:left="5760" w:hanging="360"/>
      </w:pPr>
      <w:rPr>
        <w:rFonts w:cs="Times New Roman"/>
      </w:rPr>
    </w:lvl>
    <w:lvl w:ilvl="7" w:tentative="1">
      <w:start w:val="1"/>
      <w:numFmt w:val="decimal"/>
      <w:lvlText w:val="%8."/>
      <w:lvlJc w:val="left"/>
      <w:pPr>
        <w:tabs>
          <w:tab w:val="num" w:pos="6480"/>
        </w:tabs>
        <w:ind w:left="6480" w:hanging="360"/>
      </w:pPr>
      <w:rPr>
        <w:rFonts w:cs="Times New Roman"/>
      </w:rPr>
    </w:lvl>
    <w:lvl w:ilvl="8" w:tentative="1">
      <w:start w:val="1"/>
      <w:numFmt w:val="decimal"/>
      <w:lvlText w:val="%9."/>
      <w:lvlJc w:val="left"/>
      <w:pPr>
        <w:tabs>
          <w:tab w:val="num" w:pos="7200"/>
        </w:tabs>
        <w:ind w:left="7200" w:hanging="360"/>
      </w:pPr>
      <w:rPr>
        <w:rFonts w:cs="Times New Roman"/>
      </w:rPr>
    </w:lvl>
  </w:abstractNum>
  <w:abstractNum w:abstractNumId="27">
    <w:nsid w:val="4F1934EB"/>
    <w:multiLevelType w:val="hybridMultilevel"/>
    <w:tmpl w:val="A16AFABE"/>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F738D362">
      <w:start w:val="1"/>
      <w:numFmt w:val="lowerLetter"/>
      <w:lvlText w:val="%3."/>
      <w:lvlJc w:val="left"/>
      <w:pPr>
        <w:ind w:left="2160" w:hanging="180"/>
      </w:pPr>
      <w:rPr>
        <w:b/>
      </w:rPr>
    </w:lvl>
    <w:lvl w:ilvl="3" w:tplc="240A0001">
      <w:start w:val="1"/>
      <w:numFmt w:val="bullet"/>
      <w:lvlText w:val=""/>
      <w:lvlJc w:val="left"/>
      <w:pPr>
        <w:ind w:left="2880" w:hanging="360"/>
      </w:pPr>
      <w:rPr>
        <w:rFonts w:ascii="Symbol" w:hAnsi="Symbol"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0940282"/>
    <w:multiLevelType w:val="hybridMultilevel"/>
    <w:tmpl w:val="B89A709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9">
    <w:nsid w:val="54EF0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0564A8"/>
    <w:multiLevelType w:val="hybridMultilevel"/>
    <w:tmpl w:val="F3EE9D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54B66D4"/>
    <w:multiLevelType w:val="hybridMultilevel"/>
    <w:tmpl w:val="23CA5CA2"/>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7800CA7"/>
    <w:multiLevelType w:val="hybridMultilevel"/>
    <w:tmpl w:val="212CF6E4"/>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3">
    <w:nsid w:val="5889375D"/>
    <w:multiLevelType w:val="hybridMultilevel"/>
    <w:tmpl w:val="4476B4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59902BD2"/>
    <w:multiLevelType w:val="hybridMultilevel"/>
    <w:tmpl w:val="93C6B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A220CCC"/>
    <w:multiLevelType w:val="hybridMultilevel"/>
    <w:tmpl w:val="A808CD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DEA2D0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E053E26"/>
    <w:multiLevelType w:val="multilevel"/>
    <w:tmpl w:val="3F122238"/>
    <w:lvl w:ilvl="0">
      <w:start w:val="1"/>
      <w:numFmt w:val="decimal"/>
      <w:lvlText w:val="%1."/>
      <w:lvlJc w:val="left"/>
      <w:pPr>
        <w:ind w:left="360" w:hanging="360"/>
      </w:pPr>
      <w:rPr>
        <w:rFonts w:hint="default"/>
      </w:rPr>
    </w:lvl>
    <w:lvl w:ilvl="1">
      <w:start w:val="1"/>
      <w:numFmt w:val="decimal"/>
      <w:lvlText w:val="%2."/>
      <w:lvlJc w:val="left"/>
      <w:pPr>
        <w:ind w:left="412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FC96B03"/>
    <w:multiLevelType w:val="hybridMultilevel"/>
    <w:tmpl w:val="398AC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0AA1D58"/>
    <w:multiLevelType w:val="hybridMultilevel"/>
    <w:tmpl w:val="038676F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nsid w:val="653C0CA2"/>
    <w:multiLevelType w:val="hybridMultilevel"/>
    <w:tmpl w:val="C15C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2204D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BD87B81"/>
    <w:multiLevelType w:val="hybridMultilevel"/>
    <w:tmpl w:val="BF2C79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3">
    <w:nsid w:val="6DB743E6"/>
    <w:multiLevelType w:val="hybridMultilevel"/>
    <w:tmpl w:val="B6C42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6EDC4533"/>
    <w:multiLevelType w:val="hybridMultilevel"/>
    <w:tmpl w:val="089A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2E7444"/>
    <w:multiLevelType w:val="hybridMultilevel"/>
    <w:tmpl w:val="2AD6D40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A265777"/>
    <w:multiLevelType w:val="hybridMultilevel"/>
    <w:tmpl w:val="1A5A52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19"/>
  </w:num>
  <w:num w:numId="3">
    <w:abstractNumId w:val="17"/>
  </w:num>
  <w:num w:numId="4">
    <w:abstractNumId w:val="2"/>
  </w:num>
  <w:num w:numId="5">
    <w:abstractNumId w:val="26"/>
  </w:num>
  <w:num w:numId="6">
    <w:abstractNumId w:val="13"/>
  </w:num>
  <w:num w:numId="7">
    <w:abstractNumId w:val="4"/>
  </w:num>
  <w:num w:numId="8">
    <w:abstractNumId w:val="45"/>
  </w:num>
  <w:num w:numId="9">
    <w:abstractNumId w:val="37"/>
  </w:num>
  <w:num w:numId="10">
    <w:abstractNumId w:val="11"/>
  </w:num>
  <w:num w:numId="11">
    <w:abstractNumId w:val="8"/>
  </w:num>
  <w:num w:numId="12">
    <w:abstractNumId w:val="39"/>
  </w:num>
  <w:num w:numId="13">
    <w:abstractNumId w:val="42"/>
  </w:num>
  <w:num w:numId="14">
    <w:abstractNumId w:val="22"/>
  </w:num>
  <w:num w:numId="15">
    <w:abstractNumId w:val="6"/>
  </w:num>
  <w:num w:numId="16">
    <w:abstractNumId w:val="3"/>
  </w:num>
  <w:num w:numId="17">
    <w:abstractNumId w:val="35"/>
  </w:num>
  <w:num w:numId="18">
    <w:abstractNumId w:val="25"/>
  </w:num>
  <w:num w:numId="19">
    <w:abstractNumId w:val="43"/>
  </w:num>
  <w:num w:numId="20">
    <w:abstractNumId w:val="41"/>
  </w:num>
  <w:num w:numId="21">
    <w:abstractNumId w:val="36"/>
  </w:num>
  <w:num w:numId="22">
    <w:abstractNumId w:val="32"/>
  </w:num>
  <w:num w:numId="23">
    <w:abstractNumId w:val="46"/>
  </w:num>
  <w:num w:numId="24">
    <w:abstractNumId w:val="30"/>
  </w:num>
  <w:num w:numId="25">
    <w:abstractNumId w:val="24"/>
  </w:num>
  <w:num w:numId="26">
    <w:abstractNumId w:val="27"/>
  </w:num>
  <w:num w:numId="27">
    <w:abstractNumId w:val="20"/>
  </w:num>
  <w:num w:numId="28">
    <w:abstractNumId w:val="21"/>
  </w:num>
  <w:num w:numId="29">
    <w:abstractNumId w:val="16"/>
  </w:num>
  <w:num w:numId="30">
    <w:abstractNumId w:val="12"/>
  </w:num>
  <w:num w:numId="31">
    <w:abstractNumId w:val="33"/>
  </w:num>
  <w:num w:numId="32">
    <w:abstractNumId w:val="23"/>
  </w:num>
  <w:num w:numId="33">
    <w:abstractNumId w:val="18"/>
  </w:num>
  <w:num w:numId="34">
    <w:abstractNumId w:val="0"/>
  </w:num>
  <w:num w:numId="35">
    <w:abstractNumId w:val="9"/>
  </w:num>
  <w:num w:numId="36">
    <w:abstractNumId w:val="29"/>
  </w:num>
  <w:num w:numId="37">
    <w:abstractNumId w:val="38"/>
  </w:num>
  <w:num w:numId="38">
    <w:abstractNumId w:val="1"/>
  </w:num>
  <w:num w:numId="39">
    <w:abstractNumId w:val="14"/>
  </w:num>
  <w:num w:numId="40">
    <w:abstractNumId w:val="10"/>
  </w:num>
  <w:num w:numId="41">
    <w:abstractNumId w:val="34"/>
  </w:num>
  <w:num w:numId="42">
    <w:abstractNumId w:val="44"/>
  </w:num>
  <w:num w:numId="43">
    <w:abstractNumId w:val="28"/>
  </w:num>
  <w:num w:numId="44">
    <w:abstractNumId w:val="7"/>
  </w:num>
  <w:num w:numId="45">
    <w:abstractNumId w:val="45"/>
  </w:num>
  <w:num w:numId="46">
    <w:abstractNumId w:val="31"/>
  </w:num>
  <w:num w:numId="47">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48">
    <w:abstractNumId w:val="40"/>
  </w:num>
  <w:num w:numId="49">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hyphenationZone w:val="425"/>
  <w:evenAndOddHeaders/>
  <w:drawingGridHorizontalSpacing w:val="0"/>
  <w:drawingGridVerticalSpacing w:val="0"/>
  <w:displayHorizontalDrawingGridEvery w:val="0"/>
  <w:displayVerticalDrawingGridEvery w:val="0"/>
  <w:doNotShadeFormData/>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86A"/>
    <w:rsid w:val="00000419"/>
    <w:rsid w:val="00000B7C"/>
    <w:rsid w:val="00001AFE"/>
    <w:rsid w:val="000024BB"/>
    <w:rsid w:val="00003C60"/>
    <w:rsid w:val="0001091C"/>
    <w:rsid w:val="0001362F"/>
    <w:rsid w:val="0002039E"/>
    <w:rsid w:val="00021977"/>
    <w:rsid w:val="0002264C"/>
    <w:rsid w:val="000232DE"/>
    <w:rsid w:val="00023789"/>
    <w:rsid w:val="00023930"/>
    <w:rsid w:val="00023D02"/>
    <w:rsid w:val="00027BD4"/>
    <w:rsid w:val="000345B5"/>
    <w:rsid w:val="00035441"/>
    <w:rsid w:val="000418C3"/>
    <w:rsid w:val="00042D40"/>
    <w:rsid w:val="00042EA3"/>
    <w:rsid w:val="00043926"/>
    <w:rsid w:val="00045A06"/>
    <w:rsid w:val="000500B3"/>
    <w:rsid w:val="00051EF5"/>
    <w:rsid w:val="000611D7"/>
    <w:rsid w:val="00061B09"/>
    <w:rsid w:val="0006590C"/>
    <w:rsid w:val="00065A94"/>
    <w:rsid w:val="000676FD"/>
    <w:rsid w:val="00067992"/>
    <w:rsid w:val="00070F15"/>
    <w:rsid w:val="000714EE"/>
    <w:rsid w:val="00071E10"/>
    <w:rsid w:val="00076231"/>
    <w:rsid w:val="00082164"/>
    <w:rsid w:val="00082A6C"/>
    <w:rsid w:val="000852D3"/>
    <w:rsid w:val="00087636"/>
    <w:rsid w:val="0009430F"/>
    <w:rsid w:val="00094BFE"/>
    <w:rsid w:val="000A002F"/>
    <w:rsid w:val="000A2463"/>
    <w:rsid w:val="000A3925"/>
    <w:rsid w:val="000A5A3D"/>
    <w:rsid w:val="000B0FD8"/>
    <w:rsid w:val="000B3280"/>
    <w:rsid w:val="000B6646"/>
    <w:rsid w:val="000B6BA4"/>
    <w:rsid w:val="000C098F"/>
    <w:rsid w:val="000C2381"/>
    <w:rsid w:val="000C452A"/>
    <w:rsid w:val="000C4EEC"/>
    <w:rsid w:val="000C621F"/>
    <w:rsid w:val="000C6BB7"/>
    <w:rsid w:val="000D2152"/>
    <w:rsid w:val="000D2346"/>
    <w:rsid w:val="000D5F24"/>
    <w:rsid w:val="000D63C2"/>
    <w:rsid w:val="000D67F5"/>
    <w:rsid w:val="000E004E"/>
    <w:rsid w:val="000E2AA1"/>
    <w:rsid w:val="000E392C"/>
    <w:rsid w:val="000F0982"/>
    <w:rsid w:val="000F0995"/>
    <w:rsid w:val="000F0F6D"/>
    <w:rsid w:val="000F3366"/>
    <w:rsid w:val="000F5076"/>
    <w:rsid w:val="000F6ABE"/>
    <w:rsid w:val="0010488A"/>
    <w:rsid w:val="00105C38"/>
    <w:rsid w:val="00106362"/>
    <w:rsid w:val="0010682D"/>
    <w:rsid w:val="00110ADC"/>
    <w:rsid w:val="00110B9E"/>
    <w:rsid w:val="00111126"/>
    <w:rsid w:val="00111174"/>
    <w:rsid w:val="00112229"/>
    <w:rsid w:val="00112F31"/>
    <w:rsid w:val="0011449D"/>
    <w:rsid w:val="0011471D"/>
    <w:rsid w:val="00115736"/>
    <w:rsid w:val="0011589C"/>
    <w:rsid w:val="00116D87"/>
    <w:rsid w:val="00116E44"/>
    <w:rsid w:val="00121CF8"/>
    <w:rsid w:val="00123747"/>
    <w:rsid w:val="001264C2"/>
    <w:rsid w:val="00126B95"/>
    <w:rsid w:val="001304B4"/>
    <w:rsid w:val="001313E9"/>
    <w:rsid w:val="00132CD1"/>
    <w:rsid w:val="0013551B"/>
    <w:rsid w:val="00135A7F"/>
    <w:rsid w:val="00136B70"/>
    <w:rsid w:val="0013772F"/>
    <w:rsid w:val="00141689"/>
    <w:rsid w:val="00142859"/>
    <w:rsid w:val="001606CD"/>
    <w:rsid w:val="00160EAD"/>
    <w:rsid w:val="001629EB"/>
    <w:rsid w:val="001635A8"/>
    <w:rsid w:val="00163B77"/>
    <w:rsid w:val="001700D3"/>
    <w:rsid w:val="00170F2B"/>
    <w:rsid w:val="00171D0E"/>
    <w:rsid w:val="001735E4"/>
    <w:rsid w:val="001753AF"/>
    <w:rsid w:val="00175934"/>
    <w:rsid w:val="00176460"/>
    <w:rsid w:val="001810A0"/>
    <w:rsid w:val="001821B4"/>
    <w:rsid w:val="00182230"/>
    <w:rsid w:val="001835FB"/>
    <w:rsid w:val="00193298"/>
    <w:rsid w:val="00196B7F"/>
    <w:rsid w:val="001A4726"/>
    <w:rsid w:val="001A4DF1"/>
    <w:rsid w:val="001A624B"/>
    <w:rsid w:val="001B3AC9"/>
    <w:rsid w:val="001B74CB"/>
    <w:rsid w:val="001C0A77"/>
    <w:rsid w:val="001C149E"/>
    <w:rsid w:val="001C1C7E"/>
    <w:rsid w:val="001C1FEB"/>
    <w:rsid w:val="001C4D62"/>
    <w:rsid w:val="001D0651"/>
    <w:rsid w:val="001D11A8"/>
    <w:rsid w:val="001D17C6"/>
    <w:rsid w:val="001D2DDF"/>
    <w:rsid w:val="001D68E5"/>
    <w:rsid w:val="001D7C5E"/>
    <w:rsid w:val="001E0B59"/>
    <w:rsid w:val="001E1236"/>
    <w:rsid w:val="001E4A05"/>
    <w:rsid w:val="001E7E54"/>
    <w:rsid w:val="001F009C"/>
    <w:rsid w:val="001F097C"/>
    <w:rsid w:val="001F13ED"/>
    <w:rsid w:val="001F1F70"/>
    <w:rsid w:val="001F5026"/>
    <w:rsid w:val="0020024F"/>
    <w:rsid w:val="0020114E"/>
    <w:rsid w:val="00201282"/>
    <w:rsid w:val="00201CED"/>
    <w:rsid w:val="002034A8"/>
    <w:rsid w:val="00204207"/>
    <w:rsid w:val="0021066D"/>
    <w:rsid w:val="002117A6"/>
    <w:rsid w:val="002134C4"/>
    <w:rsid w:val="00216324"/>
    <w:rsid w:val="00216399"/>
    <w:rsid w:val="0022029D"/>
    <w:rsid w:val="00222A4B"/>
    <w:rsid w:val="0022334D"/>
    <w:rsid w:val="002240A6"/>
    <w:rsid w:val="00224B8F"/>
    <w:rsid w:val="00230D49"/>
    <w:rsid w:val="002318FF"/>
    <w:rsid w:val="00232CAB"/>
    <w:rsid w:val="0023377D"/>
    <w:rsid w:val="00234A59"/>
    <w:rsid w:val="00241F82"/>
    <w:rsid w:val="00242B5A"/>
    <w:rsid w:val="00242C75"/>
    <w:rsid w:val="002450CA"/>
    <w:rsid w:val="0024592D"/>
    <w:rsid w:val="00246518"/>
    <w:rsid w:val="00246696"/>
    <w:rsid w:val="00246C3B"/>
    <w:rsid w:val="00247864"/>
    <w:rsid w:val="002505A3"/>
    <w:rsid w:val="00250825"/>
    <w:rsid w:val="00251EE4"/>
    <w:rsid w:val="00256548"/>
    <w:rsid w:val="00256F6E"/>
    <w:rsid w:val="00260C39"/>
    <w:rsid w:val="002617B1"/>
    <w:rsid w:val="00261D7B"/>
    <w:rsid w:val="002625CA"/>
    <w:rsid w:val="002629F7"/>
    <w:rsid w:val="00265C79"/>
    <w:rsid w:val="00267F35"/>
    <w:rsid w:val="00270BCB"/>
    <w:rsid w:val="002714DC"/>
    <w:rsid w:val="00271636"/>
    <w:rsid w:val="002755C4"/>
    <w:rsid w:val="002819E8"/>
    <w:rsid w:val="00281ECA"/>
    <w:rsid w:val="00282F43"/>
    <w:rsid w:val="00283D18"/>
    <w:rsid w:val="002876B3"/>
    <w:rsid w:val="002926ED"/>
    <w:rsid w:val="002A1DC4"/>
    <w:rsid w:val="002A4AF1"/>
    <w:rsid w:val="002B0028"/>
    <w:rsid w:val="002B0A50"/>
    <w:rsid w:val="002B0DEE"/>
    <w:rsid w:val="002B3624"/>
    <w:rsid w:val="002B5027"/>
    <w:rsid w:val="002C02FF"/>
    <w:rsid w:val="002C0ECD"/>
    <w:rsid w:val="002C1A41"/>
    <w:rsid w:val="002C252F"/>
    <w:rsid w:val="002C26FC"/>
    <w:rsid w:val="002C35E4"/>
    <w:rsid w:val="002C7718"/>
    <w:rsid w:val="002D04B4"/>
    <w:rsid w:val="002D24BB"/>
    <w:rsid w:val="002D2CBA"/>
    <w:rsid w:val="002D4D09"/>
    <w:rsid w:val="002D4D31"/>
    <w:rsid w:val="002E0CAA"/>
    <w:rsid w:val="002E0F01"/>
    <w:rsid w:val="002E1139"/>
    <w:rsid w:val="002E3A7E"/>
    <w:rsid w:val="002E43A7"/>
    <w:rsid w:val="002E45F5"/>
    <w:rsid w:val="002E4CCC"/>
    <w:rsid w:val="002E65EC"/>
    <w:rsid w:val="002E7221"/>
    <w:rsid w:val="002F0F9C"/>
    <w:rsid w:val="002F1BEA"/>
    <w:rsid w:val="002F1DC1"/>
    <w:rsid w:val="002F29D2"/>
    <w:rsid w:val="002F2B4E"/>
    <w:rsid w:val="002F2FA2"/>
    <w:rsid w:val="002F3353"/>
    <w:rsid w:val="002F3838"/>
    <w:rsid w:val="002F4461"/>
    <w:rsid w:val="002F4C5F"/>
    <w:rsid w:val="003039DA"/>
    <w:rsid w:val="00312708"/>
    <w:rsid w:val="00313994"/>
    <w:rsid w:val="0031436D"/>
    <w:rsid w:val="003154E4"/>
    <w:rsid w:val="00315522"/>
    <w:rsid w:val="00315645"/>
    <w:rsid w:val="00315F48"/>
    <w:rsid w:val="00316DA5"/>
    <w:rsid w:val="00316EF5"/>
    <w:rsid w:val="00320EE8"/>
    <w:rsid w:val="00321213"/>
    <w:rsid w:val="00322D5E"/>
    <w:rsid w:val="00322D68"/>
    <w:rsid w:val="00326011"/>
    <w:rsid w:val="0033018B"/>
    <w:rsid w:val="00330279"/>
    <w:rsid w:val="00330496"/>
    <w:rsid w:val="003304BB"/>
    <w:rsid w:val="003334CE"/>
    <w:rsid w:val="003347E9"/>
    <w:rsid w:val="00334C50"/>
    <w:rsid w:val="00335497"/>
    <w:rsid w:val="0033549C"/>
    <w:rsid w:val="00335751"/>
    <w:rsid w:val="003368F9"/>
    <w:rsid w:val="00343902"/>
    <w:rsid w:val="00344E33"/>
    <w:rsid w:val="00345404"/>
    <w:rsid w:val="003460DA"/>
    <w:rsid w:val="00346610"/>
    <w:rsid w:val="0034792F"/>
    <w:rsid w:val="0035169D"/>
    <w:rsid w:val="003547EA"/>
    <w:rsid w:val="00354D02"/>
    <w:rsid w:val="00357DAC"/>
    <w:rsid w:val="00361845"/>
    <w:rsid w:val="0036238A"/>
    <w:rsid w:val="00362FDA"/>
    <w:rsid w:val="00364361"/>
    <w:rsid w:val="0036441E"/>
    <w:rsid w:val="00367746"/>
    <w:rsid w:val="00367CAB"/>
    <w:rsid w:val="00367F90"/>
    <w:rsid w:val="00373820"/>
    <w:rsid w:val="003738EE"/>
    <w:rsid w:val="00374569"/>
    <w:rsid w:val="00374BD5"/>
    <w:rsid w:val="00374F2A"/>
    <w:rsid w:val="00375E7C"/>
    <w:rsid w:val="00377000"/>
    <w:rsid w:val="0037754D"/>
    <w:rsid w:val="00377C76"/>
    <w:rsid w:val="003813F5"/>
    <w:rsid w:val="00381645"/>
    <w:rsid w:val="00381FFE"/>
    <w:rsid w:val="003831FB"/>
    <w:rsid w:val="00383671"/>
    <w:rsid w:val="00383848"/>
    <w:rsid w:val="00384D4E"/>
    <w:rsid w:val="003873BA"/>
    <w:rsid w:val="0039092A"/>
    <w:rsid w:val="003915A4"/>
    <w:rsid w:val="00391984"/>
    <w:rsid w:val="00392627"/>
    <w:rsid w:val="00396A89"/>
    <w:rsid w:val="003A0593"/>
    <w:rsid w:val="003A0E21"/>
    <w:rsid w:val="003A179E"/>
    <w:rsid w:val="003A190E"/>
    <w:rsid w:val="003A1977"/>
    <w:rsid w:val="003A4447"/>
    <w:rsid w:val="003A5641"/>
    <w:rsid w:val="003A6935"/>
    <w:rsid w:val="003A78DA"/>
    <w:rsid w:val="003B1694"/>
    <w:rsid w:val="003B1AD3"/>
    <w:rsid w:val="003B443E"/>
    <w:rsid w:val="003B56DA"/>
    <w:rsid w:val="003B6F24"/>
    <w:rsid w:val="003C51C4"/>
    <w:rsid w:val="003C5783"/>
    <w:rsid w:val="003C6129"/>
    <w:rsid w:val="003C75FA"/>
    <w:rsid w:val="003C7E5D"/>
    <w:rsid w:val="003D0786"/>
    <w:rsid w:val="003D0E70"/>
    <w:rsid w:val="003D1A06"/>
    <w:rsid w:val="003D2492"/>
    <w:rsid w:val="003D3EEF"/>
    <w:rsid w:val="003D5007"/>
    <w:rsid w:val="003D75EE"/>
    <w:rsid w:val="003E0AFC"/>
    <w:rsid w:val="003E310E"/>
    <w:rsid w:val="003E3561"/>
    <w:rsid w:val="003E4CC9"/>
    <w:rsid w:val="003E6950"/>
    <w:rsid w:val="003E6B42"/>
    <w:rsid w:val="003F5311"/>
    <w:rsid w:val="003F6786"/>
    <w:rsid w:val="003F7628"/>
    <w:rsid w:val="003F7C6B"/>
    <w:rsid w:val="003F7E87"/>
    <w:rsid w:val="004002A2"/>
    <w:rsid w:val="00400EF4"/>
    <w:rsid w:val="00401997"/>
    <w:rsid w:val="004022A3"/>
    <w:rsid w:val="00403E0B"/>
    <w:rsid w:val="00404D8E"/>
    <w:rsid w:val="00406F94"/>
    <w:rsid w:val="004178D9"/>
    <w:rsid w:val="00417B3E"/>
    <w:rsid w:val="00420975"/>
    <w:rsid w:val="004233C2"/>
    <w:rsid w:val="00425039"/>
    <w:rsid w:val="004269CD"/>
    <w:rsid w:val="00427CBB"/>
    <w:rsid w:val="004303D8"/>
    <w:rsid w:val="00430EF1"/>
    <w:rsid w:val="004322EF"/>
    <w:rsid w:val="0043326A"/>
    <w:rsid w:val="00433BE3"/>
    <w:rsid w:val="00440B7B"/>
    <w:rsid w:val="00442B50"/>
    <w:rsid w:val="004458AE"/>
    <w:rsid w:val="00446CD5"/>
    <w:rsid w:val="00447000"/>
    <w:rsid w:val="0044744A"/>
    <w:rsid w:val="0045686B"/>
    <w:rsid w:val="0046106C"/>
    <w:rsid w:val="00461900"/>
    <w:rsid w:val="00461E62"/>
    <w:rsid w:val="0046315C"/>
    <w:rsid w:val="00463716"/>
    <w:rsid w:val="00463EFF"/>
    <w:rsid w:val="004665B4"/>
    <w:rsid w:val="00466620"/>
    <w:rsid w:val="0047063F"/>
    <w:rsid w:val="00475049"/>
    <w:rsid w:val="00475A7E"/>
    <w:rsid w:val="00475EE8"/>
    <w:rsid w:val="004760DB"/>
    <w:rsid w:val="00476EBC"/>
    <w:rsid w:val="00477AE2"/>
    <w:rsid w:val="0048066B"/>
    <w:rsid w:val="00482A95"/>
    <w:rsid w:val="00490844"/>
    <w:rsid w:val="0049146E"/>
    <w:rsid w:val="00491C97"/>
    <w:rsid w:val="00492B40"/>
    <w:rsid w:val="00493215"/>
    <w:rsid w:val="0049379F"/>
    <w:rsid w:val="00493FA6"/>
    <w:rsid w:val="00494D5E"/>
    <w:rsid w:val="0049589B"/>
    <w:rsid w:val="00497A93"/>
    <w:rsid w:val="00497CED"/>
    <w:rsid w:val="004A024C"/>
    <w:rsid w:val="004A04CB"/>
    <w:rsid w:val="004A0718"/>
    <w:rsid w:val="004A2F1A"/>
    <w:rsid w:val="004A72DD"/>
    <w:rsid w:val="004B1564"/>
    <w:rsid w:val="004B3395"/>
    <w:rsid w:val="004B7FDD"/>
    <w:rsid w:val="004C0113"/>
    <w:rsid w:val="004C05BF"/>
    <w:rsid w:val="004C0876"/>
    <w:rsid w:val="004C0BA5"/>
    <w:rsid w:val="004C15AF"/>
    <w:rsid w:val="004C2F6E"/>
    <w:rsid w:val="004C45DE"/>
    <w:rsid w:val="004C715A"/>
    <w:rsid w:val="004D017B"/>
    <w:rsid w:val="004D1352"/>
    <w:rsid w:val="004D335B"/>
    <w:rsid w:val="004D3EFE"/>
    <w:rsid w:val="004D5861"/>
    <w:rsid w:val="004D6A20"/>
    <w:rsid w:val="004D6A62"/>
    <w:rsid w:val="004D741B"/>
    <w:rsid w:val="004E2A21"/>
    <w:rsid w:val="004E3295"/>
    <w:rsid w:val="004E3C40"/>
    <w:rsid w:val="004E467D"/>
    <w:rsid w:val="004E5005"/>
    <w:rsid w:val="004E643C"/>
    <w:rsid w:val="004E73D3"/>
    <w:rsid w:val="004F04BB"/>
    <w:rsid w:val="004F04D7"/>
    <w:rsid w:val="004F0B15"/>
    <w:rsid w:val="004F14B0"/>
    <w:rsid w:val="004F1DD4"/>
    <w:rsid w:val="004F3884"/>
    <w:rsid w:val="004F3B51"/>
    <w:rsid w:val="004F40BC"/>
    <w:rsid w:val="004F4C60"/>
    <w:rsid w:val="004F4EBB"/>
    <w:rsid w:val="004F5719"/>
    <w:rsid w:val="0050149A"/>
    <w:rsid w:val="00502718"/>
    <w:rsid w:val="00506015"/>
    <w:rsid w:val="00506794"/>
    <w:rsid w:val="00507FEC"/>
    <w:rsid w:val="0051359A"/>
    <w:rsid w:val="00513AE0"/>
    <w:rsid w:val="0051486C"/>
    <w:rsid w:val="0051511E"/>
    <w:rsid w:val="00515993"/>
    <w:rsid w:val="0051729B"/>
    <w:rsid w:val="0052017D"/>
    <w:rsid w:val="00520630"/>
    <w:rsid w:val="0052195B"/>
    <w:rsid w:val="0052377B"/>
    <w:rsid w:val="00523CA0"/>
    <w:rsid w:val="005249B2"/>
    <w:rsid w:val="00534BA9"/>
    <w:rsid w:val="005352FA"/>
    <w:rsid w:val="00535DD2"/>
    <w:rsid w:val="005362D5"/>
    <w:rsid w:val="0054285C"/>
    <w:rsid w:val="00542E3E"/>
    <w:rsid w:val="00543C32"/>
    <w:rsid w:val="00544B1F"/>
    <w:rsid w:val="0054760B"/>
    <w:rsid w:val="00547EDA"/>
    <w:rsid w:val="0055048B"/>
    <w:rsid w:val="00551139"/>
    <w:rsid w:val="00554518"/>
    <w:rsid w:val="00555A33"/>
    <w:rsid w:val="00556A24"/>
    <w:rsid w:val="00557804"/>
    <w:rsid w:val="00563461"/>
    <w:rsid w:val="00563F7E"/>
    <w:rsid w:val="00564E4A"/>
    <w:rsid w:val="00565734"/>
    <w:rsid w:val="005666CF"/>
    <w:rsid w:val="005674E7"/>
    <w:rsid w:val="005679F7"/>
    <w:rsid w:val="00570C9A"/>
    <w:rsid w:val="00571C31"/>
    <w:rsid w:val="0057235C"/>
    <w:rsid w:val="00572449"/>
    <w:rsid w:val="005736D9"/>
    <w:rsid w:val="00573910"/>
    <w:rsid w:val="00573AA4"/>
    <w:rsid w:val="005741D3"/>
    <w:rsid w:val="00574A3D"/>
    <w:rsid w:val="00575888"/>
    <w:rsid w:val="00576CD8"/>
    <w:rsid w:val="00577BE8"/>
    <w:rsid w:val="00580437"/>
    <w:rsid w:val="0058190E"/>
    <w:rsid w:val="00583633"/>
    <w:rsid w:val="00593645"/>
    <w:rsid w:val="0059459A"/>
    <w:rsid w:val="00594E23"/>
    <w:rsid w:val="00594FF5"/>
    <w:rsid w:val="0059768A"/>
    <w:rsid w:val="00597FD0"/>
    <w:rsid w:val="005A001C"/>
    <w:rsid w:val="005A0857"/>
    <w:rsid w:val="005A096B"/>
    <w:rsid w:val="005A0D0E"/>
    <w:rsid w:val="005A23F1"/>
    <w:rsid w:val="005A574B"/>
    <w:rsid w:val="005A5FB0"/>
    <w:rsid w:val="005B0F75"/>
    <w:rsid w:val="005B2B20"/>
    <w:rsid w:val="005B2F18"/>
    <w:rsid w:val="005B3DC1"/>
    <w:rsid w:val="005B41DE"/>
    <w:rsid w:val="005B6F04"/>
    <w:rsid w:val="005C00DB"/>
    <w:rsid w:val="005C3AD6"/>
    <w:rsid w:val="005C4D72"/>
    <w:rsid w:val="005C4DD3"/>
    <w:rsid w:val="005C7B82"/>
    <w:rsid w:val="005D1220"/>
    <w:rsid w:val="005D1ACE"/>
    <w:rsid w:val="005E2B6F"/>
    <w:rsid w:val="005E2BDC"/>
    <w:rsid w:val="005E433B"/>
    <w:rsid w:val="005E46C8"/>
    <w:rsid w:val="005E50AB"/>
    <w:rsid w:val="005E5590"/>
    <w:rsid w:val="005E7E9D"/>
    <w:rsid w:val="005F1517"/>
    <w:rsid w:val="00601F5B"/>
    <w:rsid w:val="00603DAE"/>
    <w:rsid w:val="00603DC3"/>
    <w:rsid w:val="0060481B"/>
    <w:rsid w:val="00604EB4"/>
    <w:rsid w:val="00606F9A"/>
    <w:rsid w:val="00607A77"/>
    <w:rsid w:val="00611C58"/>
    <w:rsid w:val="00612930"/>
    <w:rsid w:val="00612AA3"/>
    <w:rsid w:val="00616671"/>
    <w:rsid w:val="006179AF"/>
    <w:rsid w:val="00620BF2"/>
    <w:rsid w:val="00621D2B"/>
    <w:rsid w:val="00622F84"/>
    <w:rsid w:val="0062463B"/>
    <w:rsid w:val="006311DE"/>
    <w:rsid w:val="006327FB"/>
    <w:rsid w:val="00633644"/>
    <w:rsid w:val="0063753B"/>
    <w:rsid w:val="006403AF"/>
    <w:rsid w:val="00640A6E"/>
    <w:rsid w:val="0064252D"/>
    <w:rsid w:val="00644AED"/>
    <w:rsid w:val="00644CE6"/>
    <w:rsid w:val="0064597A"/>
    <w:rsid w:val="006469E0"/>
    <w:rsid w:val="00646DCB"/>
    <w:rsid w:val="0064765B"/>
    <w:rsid w:val="00647B32"/>
    <w:rsid w:val="00647BC0"/>
    <w:rsid w:val="00656664"/>
    <w:rsid w:val="00656F49"/>
    <w:rsid w:val="00660111"/>
    <w:rsid w:val="006616CB"/>
    <w:rsid w:val="0066484D"/>
    <w:rsid w:val="00665C26"/>
    <w:rsid w:val="00665D81"/>
    <w:rsid w:val="00666742"/>
    <w:rsid w:val="00666906"/>
    <w:rsid w:val="00667D36"/>
    <w:rsid w:val="00670456"/>
    <w:rsid w:val="006714F0"/>
    <w:rsid w:val="006715B4"/>
    <w:rsid w:val="00671C42"/>
    <w:rsid w:val="0067204D"/>
    <w:rsid w:val="0067312E"/>
    <w:rsid w:val="00673BA8"/>
    <w:rsid w:val="00675066"/>
    <w:rsid w:val="00677CFF"/>
    <w:rsid w:val="00681A73"/>
    <w:rsid w:val="00682C45"/>
    <w:rsid w:val="00684D52"/>
    <w:rsid w:val="00686AE5"/>
    <w:rsid w:val="00690915"/>
    <w:rsid w:val="00694A5A"/>
    <w:rsid w:val="0069530D"/>
    <w:rsid w:val="00697C15"/>
    <w:rsid w:val="006A0434"/>
    <w:rsid w:val="006A1253"/>
    <w:rsid w:val="006A12DF"/>
    <w:rsid w:val="006A2AF3"/>
    <w:rsid w:val="006A2B26"/>
    <w:rsid w:val="006A5A2B"/>
    <w:rsid w:val="006A6ECE"/>
    <w:rsid w:val="006B2068"/>
    <w:rsid w:val="006B2358"/>
    <w:rsid w:val="006B29B7"/>
    <w:rsid w:val="006B5773"/>
    <w:rsid w:val="006B6D26"/>
    <w:rsid w:val="006C0902"/>
    <w:rsid w:val="006C1D7C"/>
    <w:rsid w:val="006C2697"/>
    <w:rsid w:val="006C54AC"/>
    <w:rsid w:val="006C58B0"/>
    <w:rsid w:val="006C6F51"/>
    <w:rsid w:val="006C7814"/>
    <w:rsid w:val="006D7214"/>
    <w:rsid w:val="006E00E4"/>
    <w:rsid w:val="006E1AFF"/>
    <w:rsid w:val="006E29C4"/>
    <w:rsid w:val="006E56BA"/>
    <w:rsid w:val="006E59BA"/>
    <w:rsid w:val="006F07DF"/>
    <w:rsid w:val="006F0C19"/>
    <w:rsid w:val="006F27D1"/>
    <w:rsid w:val="006F45AF"/>
    <w:rsid w:val="006F647A"/>
    <w:rsid w:val="006F6703"/>
    <w:rsid w:val="006F6A20"/>
    <w:rsid w:val="006F6CCB"/>
    <w:rsid w:val="006F6FCD"/>
    <w:rsid w:val="006F7F16"/>
    <w:rsid w:val="007022E4"/>
    <w:rsid w:val="00702C14"/>
    <w:rsid w:val="00703A0D"/>
    <w:rsid w:val="00703C39"/>
    <w:rsid w:val="00704CC0"/>
    <w:rsid w:val="007064FD"/>
    <w:rsid w:val="0070707D"/>
    <w:rsid w:val="007078AD"/>
    <w:rsid w:val="007117AD"/>
    <w:rsid w:val="00711F79"/>
    <w:rsid w:val="00712AFA"/>
    <w:rsid w:val="0071333B"/>
    <w:rsid w:val="00713D64"/>
    <w:rsid w:val="0071464C"/>
    <w:rsid w:val="007162F4"/>
    <w:rsid w:val="00716E53"/>
    <w:rsid w:val="0072158F"/>
    <w:rsid w:val="00722100"/>
    <w:rsid w:val="00722F08"/>
    <w:rsid w:val="00723AD5"/>
    <w:rsid w:val="00725802"/>
    <w:rsid w:val="00725B0E"/>
    <w:rsid w:val="0072642F"/>
    <w:rsid w:val="00726EA6"/>
    <w:rsid w:val="00731A00"/>
    <w:rsid w:val="007320AA"/>
    <w:rsid w:val="007331BE"/>
    <w:rsid w:val="007344E6"/>
    <w:rsid w:val="00735BAA"/>
    <w:rsid w:val="00737446"/>
    <w:rsid w:val="00745CBC"/>
    <w:rsid w:val="00746C61"/>
    <w:rsid w:val="007516BD"/>
    <w:rsid w:val="007524B5"/>
    <w:rsid w:val="007549DF"/>
    <w:rsid w:val="007567D0"/>
    <w:rsid w:val="00756A00"/>
    <w:rsid w:val="00764054"/>
    <w:rsid w:val="007654BF"/>
    <w:rsid w:val="007700C2"/>
    <w:rsid w:val="00770E48"/>
    <w:rsid w:val="00772DA9"/>
    <w:rsid w:val="00774594"/>
    <w:rsid w:val="007747B2"/>
    <w:rsid w:val="007769D8"/>
    <w:rsid w:val="00780261"/>
    <w:rsid w:val="007859A2"/>
    <w:rsid w:val="00787D84"/>
    <w:rsid w:val="00791837"/>
    <w:rsid w:val="00792B1F"/>
    <w:rsid w:val="00792E41"/>
    <w:rsid w:val="00792EDA"/>
    <w:rsid w:val="00794595"/>
    <w:rsid w:val="00795041"/>
    <w:rsid w:val="00797EA1"/>
    <w:rsid w:val="007A229B"/>
    <w:rsid w:val="007A74CC"/>
    <w:rsid w:val="007A7661"/>
    <w:rsid w:val="007B2EF0"/>
    <w:rsid w:val="007B4A47"/>
    <w:rsid w:val="007B664E"/>
    <w:rsid w:val="007C10CE"/>
    <w:rsid w:val="007C1404"/>
    <w:rsid w:val="007C144D"/>
    <w:rsid w:val="007C3EF2"/>
    <w:rsid w:val="007C4852"/>
    <w:rsid w:val="007C5CA9"/>
    <w:rsid w:val="007D0E8B"/>
    <w:rsid w:val="007D2E11"/>
    <w:rsid w:val="007D3DF5"/>
    <w:rsid w:val="007D6FCB"/>
    <w:rsid w:val="007D7431"/>
    <w:rsid w:val="007D7506"/>
    <w:rsid w:val="007D7C93"/>
    <w:rsid w:val="007E7B98"/>
    <w:rsid w:val="007F0361"/>
    <w:rsid w:val="007F0C76"/>
    <w:rsid w:val="007F217C"/>
    <w:rsid w:val="007F3D7B"/>
    <w:rsid w:val="007F7ABC"/>
    <w:rsid w:val="008006F0"/>
    <w:rsid w:val="008028F7"/>
    <w:rsid w:val="00804549"/>
    <w:rsid w:val="00804C40"/>
    <w:rsid w:val="00805FAD"/>
    <w:rsid w:val="00807A9A"/>
    <w:rsid w:val="0081098D"/>
    <w:rsid w:val="0081207B"/>
    <w:rsid w:val="008138C6"/>
    <w:rsid w:val="008154D5"/>
    <w:rsid w:val="0081723C"/>
    <w:rsid w:val="00820836"/>
    <w:rsid w:val="00820D52"/>
    <w:rsid w:val="00822328"/>
    <w:rsid w:val="00824273"/>
    <w:rsid w:val="008244FB"/>
    <w:rsid w:val="008269C8"/>
    <w:rsid w:val="00830DCD"/>
    <w:rsid w:val="008316E5"/>
    <w:rsid w:val="00832BF6"/>
    <w:rsid w:val="00832F37"/>
    <w:rsid w:val="0083332D"/>
    <w:rsid w:val="00833BB6"/>
    <w:rsid w:val="00834A71"/>
    <w:rsid w:val="00835060"/>
    <w:rsid w:val="00835B93"/>
    <w:rsid w:val="008401EB"/>
    <w:rsid w:val="00840279"/>
    <w:rsid w:val="00840E01"/>
    <w:rsid w:val="00842098"/>
    <w:rsid w:val="0084782E"/>
    <w:rsid w:val="00851D01"/>
    <w:rsid w:val="00852C7F"/>
    <w:rsid w:val="00853620"/>
    <w:rsid w:val="00856163"/>
    <w:rsid w:val="00864003"/>
    <w:rsid w:val="008702D3"/>
    <w:rsid w:val="0087072C"/>
    <w:rsid w:val="008710E1"/>
    <w:rsid w:val="0087299F"/>
    <w:rsid w:val="008774E8"/>
    <w:rsid w:val="00877A58"/>
    <w:rsid w:val="00877D14"/>
    <w:rsid w:val="00877D9F"/>
    <w:rsid w:val="00880615"/>
    <w:rsid w:val="00881762"/>
    <w:rsid w:val="00881B30"/>
    <w:rsid w:val="0088392A"/>
    <w:rsid w:val="00883989"/>
    <w:rsid w:val="0088592C"/>
    <w:rsid w:val="00886ABC"/>
    <w:rsid w:val="00895101"/>
    <w:rsid w:val="00896D78"/>
    <w:rsid w:val="0089733F"/>
    <w:rsid w:val="008A16B8"/>
    <w:rsid w:val="008A3A3F"/>
    <w:rsid w:val="008A5E81"/>
    <w:rsid w:val="008A678D"/>
    <w:rsid w:val="008A67B7"/>
    <w:rsid w:val="008A6D9D"/>
    <w:rsid w:val="008B2745"/>
    <w:rsid w:val="008B3903"/>
    <w:rsid w:val="008B3C0D"/>
    <w:rsid w:val="008B3CD7"/>
    <w:rsid w:val="008B3F88"/>
    <w:rsid w:val="008B58C9"/>
    <w:rsid w:val="008B5CB3"/>
    <w:rsid w:val="008B658A"/>
    <w:rsid w:val="008B78ED"/>
    <w:rsid w:val="008C2C5F"/>
    <w:rsid w:val="008C6AD0"/>
    <w:rsid w:val="008C7830"/>
    <w:rsid w:val="008D2BBA"/>
    <w:rsid w:val="008D2D87"/>
    <w:rsid w:val="008D2DA9"/>
    <w:rsid w:val="008D2DD0"/>
    <w:rsid w:val="008D6881"/>
    <w:rsid w:val="008D7E10"/>
    <w:rsid w:val="008E0E98"/>
    <w:rsid w:val="008E1207"/>
    <w:rsid w:val="008E67AC"/>
    <w:rsid w:val="008E74CC"/>
    <w:rsid w:val="008F0DC6"/>
    <w:rsid w:val="008F4320"/>
    <w:rsid w:val="00901580"/>
    <w:rsid w:val="0090305B"/>
    <w:rsid w:val="00905461"/>
    <w:rsid w:val="00906645"/>
    <w:rsid w:val="00907EA0"/>
    <w:rsid w:val="00911591"/>
    <w:rsid w:val="009122CF"/>
    <w:rsid w:val="009152C3"/>
    <w:rsid w:val="009161F4"/>
    <w:rsid w:val="0092133C"/>
    <w:rsid w:val="00922C66"/>
    <w:rsid w:val="00924259"/>
    <w:rsid w:val="009251E8"/>
    <w:rsid w:val="00925D53"/>
    <w:rsid w:val="009276EB"/>
    <w:rsid w:val="00930BE6"/>
    <w:rsid w:val="00932A93"/>
    <w:rsid w:val="00933145"/>
    <w:rsid w:val="009334B2"/>
    <w:rsid w:val="00933931"/>
    <w:rsid w:val="00934D66"/>
    <w:rsid w:val="00936FDC"/>
    <w:rsid w:val="00937125"/>
    <w:rsid w:val="009419CA"/>
    <w:rsid w:val="00942082"/>
    <w:rsid w:val="00942EF5"/>
    <w:rsid w:val="00942F71"/>
    <w:rsid w:val="0094330E"/>
    <w:rsid w:val="00946AE9"/>
    <w:rsid w:val="00947653"/>
    <w:rsid w:val="00947BAE"/>
    <w:rsid w:val="00951021"/>
    <w:rsid w:val="009514AF"/>
    <w:rsid w:val="00951DA0"/>
    <w:rsid w:val="00952A43"/>
    <w:rsid w:val="00954BBE"/>
    <w:rsid w:val="00962400"/>
    <w:rsid w:val="009667EA"/>
    <w:rsid w:val="00966C2B"/>
    <w:rsid w:val="00967A7D"/>
    <w:rsid w:val="00971484"/>
    <w:rsid w:val="009721B4"/>
    <w:rsid w:val="009745AE"/>
    <w:rsid w:val="00975C5D"/>
    <w:rsid w:val="00983A9C"/>
    <w:rsid w:val="009843C8"/>
    <w:rsid w:val="009863B1"/>
    <w:rsid w:val="009873EA"/>
    <w:rsid w:val="00990654"/>
    <w:rsid w:val="0099148B"/>
    <w:rsid w:val="009924FA"/>
    <w:rsid w:val="009A0473"/>
    <w:rsid w:val="009A1FB8"/>
    <w:rsid w:val="009A2392"/>
    <w:rsid w:val="009A3716"/>
    <w:rsid w:val="009A3F06"/>
    <w:rsid w:val="009A41CA"/>
    <w:rsid w:val="009A4538"/>
    <w:rsid w:val="009A5152"/>
    <w:rsid w:val="009A5FD7"/>
    <w:rsid w:val="009A62D7"/>
    <w:rsid w:val="009A67F5"/>
    <w:rsid w:val="009B099E"/>
    <w:rsid w:val="009B1B05"/>
    <w:rsid w:val="009B2414"/>
    <w:rsid w:val="009B35E3"/>
    <w:rsid w:val="009B4B38"/>
    <w:rsid w:val="009B4B95"/>
    <w:rsid w:val="009B64C4"/>
    <w:rsid w:val="009B7D5E"/>
    <w:rsid w:val="009C1089"/>
    <w:rsid w:val="009D6156"/>
    <w:rsid w:val="009D7C86"/>
    <w:rsid w:val="009E2A5D"/>
    <w:rsid w:val="009E4906"/>
    <w:rsid w:val="009E4E22"/>
    <w:rsid w:val="009F27DF"/>
    <w:rsid w:val="009F4D8C"/>
    <w:rsid w:val="009F571E"/>
    <w:rsid w:val="009F6AFA"/>
    <w:rsid w:val="009F7B0B"/>
    <w:rsid w:val="009F7D6B"/>
    <w:rsid w:val="00A00BDC"/>
    <w:rsid w:val="00A01409"/>
    <w:rsid w:val="00A03CE8"/>
    <w:rsid w:val="00A078A9"/>
    <w:rsid w:val="00A107E0"/>
    <w:rsid w:val="00A1086A"/>
    <w:rsid w:val="00A119BB"/>
    <w:rsid w:val="00A126AD"/>
    <w:rsid w:val="00A15ABA"/>
    <w:rsid w:val="00A16455"/>
    <w:rsid w:val="00A1722A"/>
    <w:rsid w:val="00A1732D"/>
    <w:rsid w:val="00A20AB2"/>
    <w:rsid w:val="00A20BCC"/>
    <w:rsid w:val="00A24A8E"/>
    <w:rsid w:val="00A24BFE"/>
    <w:rsid w:val="00A267A5"/>
    <w:rsid w:val="00A30748"/>
    <w:rsid w:val="00A30B5B"/>
    <w:rsid w:val="00A344BD"/>
    <w:rsid w:val="00A3519D"/>
    <w:rsid w:val="00A3744A"/>
    <w:rsid w:val="00A41532"/>
    <w:rsid w:val="00A42F80"/>
    <w:rsid w:val="00A446A5"/>
    <w:rsid w:val="00A45B01"/>
    <w:rsid w:val="00A46595"/>
    <w:rsid w:val="00A46962"/>
    <w:rsid w:val="00A51372"/>
    <w:rsid w:val="00A514E5"/>
    <w:rsid w:val="00A52C7E"/>
    <w:rsid w:val="00A54EC6"/>
    <w:rsid w:val="00A55E9B"/>
    <w:rsid w:val="00A561C9"/>
    <w:rsid w:val="00A6050B"/>
    <w:rsid w:val="00A60FA2"/>
    <w:rsid w:val="00A62AC7"/>
    <w:rsid w:val="00A62BD8"/>
    <w:rsid w:val="00A63636"/>
    <w:rsid w:val="00A65E8C"/>
    <w:rsid w:val="00A719FA"/>
    <w:rsid w:val="00A7477B"/>
    <w:rsid w:val="00A76C07"/>
    <w:rsid w:val="00A811E4"/>
    <w:rsid w:val="00A81BAA"/>
    <w:rsid w:val="00A82BFE"/>
    <w:rsid w:val="00A82D5F"/>
    <w:rsid w:val="00A82E41"/>
    <w:rsid w:val="00A82ED2"/>
    <w:rsid w:val="00A83B43"/>
    <w:rsid w:val="00A85E1E"/>
    <w:rsid w:val="00A91080"/>
    <w:rsid w:val="00A913F7"/>
    <w:rsid w:val="00A94DFD"/>
    <w:rsid w:val="00A9640F"/>
    <w:rsid w:val="00AA0003"/>
    <w:rsid w:val="00AA32BB"/>
    <w:rsid w:val="00AA727C"/>
    <w:rsid w:val="00AA7DC4"/>
    <w:rsid w:val="00AB1E4A"/>
    <w:rsid w:val="00AB33E5"/>
    <w:rsid w:val="00AB6352"/>
    <w:rsid w:val="00AB69CD"/>
    <w:rsid w:val="00AC155F"/>
    <w:rsid w:val="00AC2115"/>
    <w:rsid w:val="00AC246D"/>
    <w:rsid w:val="00AC2B96"/>
    <w:rsid w:val="00AC2D77"/>
    <w:rsid w:val="00AC2F75"/>
    <w:rsid w:val="00AC5B94"/>
    <w:rsid w:val="00AC636E"/>
    <w:rsid w:val="00AC63EB"/>
    <w:rsid w:val="00AC74D9"/>
    <w:rsid w:val="00AD0E8A"/>
    <w:rsid w:val="00AD18F5"/>
    <w:rsid w:val="00AD2231"/>
    <w:rsid w:val="00AD51B4"/>
    <w:rsid w:val="00AE1C79"/>
    <w:rsid w:val="00AE27CB"/>
    <w:rsid w:val="00AE344A"/>
    <w:rsid w:val="00AE3B1D"/>
    <w:rsid w:val="00AE74F9"/>
    <w:rsid w:val="00AF2B04"/>
    <w:rsid w:val="00AF49E6"/>
    <w:rsid w:val="00AF4DFC"/>
    <w:rsid w:val="00AF4FF2"/>
    <w:rsid w:val="00AF6C31"/>
    <w:rsid w:val="00AF7299"/>
    <w:rsid w:val="00B00363"/>
    <w:rsid w:val="00B00E35"/>
    <w:rsid w:val="00B01860"/>
    <w:rsid w:val="00B02A7A"/>
    <w:rsid w:val="00B04A60"/>
    <w:rsid w:val="00B065E1"/>
    <w:rsid w:val="00B103E6"/>
    <w:rsid w:val="00B12BAE"/>
    <w:rsid w:val="00B13C36"/>
    <w:rsid w:val="00B1525E"/>
    <w:rsid w:val="00B15C1A"/>
    <w:rsid w:val="00B168CF"/>
    <w:rsid w:val="00B16CA1"/>
    <w:rsid w:val="00B17F22"/>
    <w:rsid w:val="00B22B34"/>
    <w:rsid w:val="00B24492"/>
    <w:rsid w:val="00B24C62"/>
    <w:rsid w:val="00B30F3A"/>
    <w:rsid w:val="00B319EF"/>
    <w:rsid w:val="00B33B9C"/>
    <w:rsid w:val="00B379EC"/>
    <w:rsid w:val="00B405B2"/>
    <w:rsid w:val="00B4061A"/>
    <w:rsid w:val="00B40F31"/>
    <w:rsid w:val="00B44673"/>
    <w:rsid w:val="00B464EA"/>
    <w:rsid w:val="00B465A2"/>
    <w:rsid w:val="00B46A71"/>
    <w:rsid w:val="00B47F38"/>
    <w:rsid w:val="00B5113C"/>
    <w:rsid w:val="00B511F9"/>
    <w:rsid w:val="00B63B58"/>
    <w:rsid w:val="00B6504E"/>
    <w:rsid w:val="00B67C5A"/>
    <w:rsid w:val="00B70135"/>
    <w:rsid w:val="00B71BDC"/>
    <w:rsid w:val="00B77196"/>
    <w:rsid w:val="00B778D0"/>
    <w:rsid w:val="00B81973"/>
    <w:rsid w:val="00B8225C"/>
    <w:rsid w:val="00B82460"/>
    <w:rsid w:val="00B83065"/>
    <w:rsid w:val="00B84831"/>
    <w:rsid w:val="00B85424"/>
    <w:rsid w:val="00B86ABA"/>
    <w:rsid w:val="00B9353E"/>
    <w:rsid w:val="00B93C20"/>
    <w:rsid w:val="00B93CAB"/>
    <w:rsid w:val="00B93D73"/>
    <w:rsid w:val="00B93DD7"/>
    <w:rsid w:val="00B94147"/>
    <w:rsid w:val="00B94F7D"/>
    <w:rsid w:val="00BA46DE"/>
    <w:rsid w:val="00BA4FAB"/>
    <w:rsid w:val="00BA53E9"/>
    <w:rsid w:val="00BA5996"/>
    <w:rsid w:val="00BA7291"/>
    <w:rsid w:val="00BA76C0"/>
    <w:rsid w:val="00BA7C35"/>
    <w:rsid w:val="00BB285E"/>
    <w:rsid w:val="00BB404D"/>
    <w:rsid w:val="00BB5728"/>
    <w:rsid w:val="00BB5E37"/>
    <w:rsid w:val="00BC5671"/>
    <w:rsid w:val="00BC68FC"/>
    <w:rsid w:val="00BC693F"/>
    <w:rsid w:val="00BD2B76"/>
    <w:rsid w:val="00BD4FAC"/>
    <w:rsid w:val="00BD6429"/>
    <w:rsid w:val="00BE3246"/>
    <w:rsid w:val="00BE39A7"/>
    <w:rsid w:val="00BE5355"/>
    <w:rsid w:val="00BE57BC"/>
    <w:rsid w:val="00BE63D4"/>
    <w:rsid w:val="00BF1D2D"/>
    <w:rsid w:val="00C00CF0"/>
    <w:rsid w:val="00C00DB9"/>
    <w:rsid w:val="00C01478"/>
    <w:rsid w:val="00C02574"/>
    <w:rsid w:val="00C03D0E"/>
    <w:rsid w:val="00C04C8A"/>
    <w:rsid w:val="00C05731"/>
    <w:rsid w:val="00C066AF"/>
    <w:rsid w:val="00C07CCF"/>
    <w:rsid w:val="00C125C7"/>
    <w:rsid w:val="00C16059"/>
    <w:rsid w:val="00C165B9"/>
    <w:rsid w:val="00C16758"/>
    <w:rsid w:val="00C2043E"/>
    <w:rsid w:val="00C205CD"/>
    <w:rsid w:val="00C20E03"/>
    <w:rsid w:val="00C20FFD"/>
    <w:rsid w:val="00C21C5A"/>
    <w:rsid w:val="00C2220A"/>
    <w:rsid w:val="00C30713"/>
    <w:rsid w:val="00C308B7"/>
    <w:rsid w:val="00C30C0E"/>
    <w:rsid w:val="00C32BBE"/>
    <w:rsid w:val="00C33504"/>
    <w:rsid w:val="00C335DD"/>
    <w:rsid w:val="00C3535F"/>
    <w:rsid w:val="00C36B54"/>
    <w:rsid w:val="00C429CA"/>
    <w:rsid w:val="00C4361E"/>
    <w:rsid w:val="00C447A3"/>
    <w:rsid w:val="00C44FF4"/>
    <w:rsid w:val="00C46010"/>
    <w:rsid w:val="00C4629C"/>
    <w:rsid w:val="00C46823"/>
    <w:rsid w:val="00C5213C"/>
    <w:rsid w:val="00C52FED"/>
    <w:rsid w:val="00C53F1A"/>
    <w:rsid w:val="00C5408F"/>
    <w:rsid w:val="00C55E88"/>
    <w:rsid w:val="00C57125"/>
    <w:rsid w:val="00C57147"/>
    <w:rsid w:val="00C60D9A"/>
    <w:rsid w:val="00C612D9"/>
    <w:rsid w:val="00C6293B"/>
    <w:rsid w:val="00C63137"/>
    <w:rsid w:val="00C638DE"/>
    <w:rsid w:val="00C6661A"/>
    <w:rsid w:val="00C66AD5"/>
    <w:rsid w:val="00C66B06"/>
    <w:rsid w:val="00C66FB5"/>
    <w:rsid w:val="00C67CE3"/>
    <w:rsid w:val="00C72C74"/>
    <w:rsid w:val="00C73D91"/>
    <w:rsid w:val="00C7435C"/>
    <w:rsid w:val="00C74F64"/>
    <w:rsid w:val="00C806E2"/>
    <w:rsid w:val="00C81022"/>
    <w:rsid w:val="00C81943"/>
    <w:rsid w:val="00C82FBE"/>
    <w:rsid w:val="00C85DDB"/>
    <w:rsid w:val="00C86839"/>
    <w:rsid w:val="00C87914"/>
    <w:rsid w:val="00C87DE2"/>
    <w:rsid w:val="00C93A7A"/>
    <w:rsid w:val="00C94014"/>
    <w:rsid w:val="00CA0E00"/>
    <w:rsid w:val="00CA1F0D"/>
    <w:rsid w:val="00CA5363"/>
    <w:rsid w:val="00CB1134"/>
    <w:rsid w:val="00CB258B"/>
    <w:rsid w:val="00CB2A6F"/>
    <w:rsid w:val="00CB2EE4"/>
    <w:rsid w:val="00CB3725"/>
    <w:rsid w:val="00CB42A9"/>
    <w:rsid w:val="00CB4744"/>
    <w:rsid w:val="00CB5D9E"/>
    <w:rsid w:val="00CB5DDD"/>
    <w:rsid w:val="00CB5FAC"/>
    <w:rsid w:val="00CB72D4"/>
    <w:rsid w:val="00CB7D6B"/>
    <w:rsid w:val="00CC00A4"/>
    <w:rsid w:val="00CC0585"/>
    <w:rsid w:val="00CC3063"/>
    <w:rsid w:val="00CC38E5"/>
    <w:rsid w:val="00CC3AB6"/>
    <w:rsid w:val="00CC41CE"/>
    <w:rsid w:val="00CC61AA"/>
    <w:rsid w:val="00CD0F33"/>
    <w:rsid w:val="00CD142C"/>
    <w:rsid w:val="00CD26AB"/>
    <w:rsid w:val="00CD32A3"/>
    <w:rsid w:val="00CD4460"/>
    <w:rsid w:val="00CD60A8"/>
    <w:rsid w:val="00CE000A"/>
    <w:rsid w:val="00CE555D"/>
    <w:rsid w:val="00CE6579"/>
    <w:rsid w:val="00CE76D0"/>
    <w:rsid w:val="00CF09FD"/>
    <w:rsid w:val="00CF23C6"/>
    <w:rsid w:val="00CF5CAD"/>
    <w:rsid w:val="00CF6220"/>
    <w:rsid w:val="00CF6E5D"/>
    <w:rsid w:val="00CF7CF8"/>
    <w:rsid w:val="00D01903"/>
    <w:rsid w:val="00D01E27"/>
    <w:rsid w:val="00D02DB4"/>
    <w:rsid w:val="00D03990"/>
    <w:rsid w:val="00D04B05"/>
    <w:rsid w:val="00D052C8"/>
    <w:rsid w:val="00D05A9F"/>
    <w:rsid w:val="00D065A9"/>
    <w:rsid w:val="00D066DC"/>
    <w:rsid w:val="00D10A14"/>
    <w:rsid w:val="00D1161C"/>
    <w:rsid w:val="00D1297B"/>
    <w:rsid w:val="00D1365B"/>
    <w:rsid w:val="00D13EC8"/>
    <w:rsid w:val="00D1554A"/>
    <w:rsid w:val="00D15630"/>
    <w:rsid w:val="00D1756D"/>
    <w:rsid w:val="00D17802"/>
    <w:rsid w:val="00D178AE"/>
    <w:rsid w:val="00D17F11"/>
    <w:rsid w:val="00D20974"/>
    <w:rsid w:val="00D216FF"/>
    <w:rsid w:val="00D21FDC"/>
    <w:rsid w:val="00D248E3"/>
    <w:rsid w:val="00D27778"/>
    <w:rsid w:val="00D27A26"/>
    <w:rsid w:val="00D35C73"/>
    <w:rsid w:val="00D36FFF"/>
    <w:rsid w:val="00D41BA7"/>
    <w:rsid w:val="00D421D1"/>
    <w:rsid w:val="00D43A18"/>
    <w:rsid w:val="00D4491A"/>
    <w:rsid w:val="00D533D6"/>
    <w:rsid w:val="00D57669"/>
    <w:rsid w:val="00D61668"/>
    <w:rsid w:val="00D62BE0"/>
    <w:rsid w:val="00D6776A"/>
    <w:rsid w:val="00D70345"/>
    <w:rsid w:val="00D727F6"/>
    <w:rsid w:val="00D769E0"/>
    <w:rsid w:val="00D809A9"/>
    <w:rsid w:val="00D8229D"/>
    <w:rsid w:val="00D82856"/>
    <w:rsid w:val="00D82F0F"/>
    <w:rsid w:val="00D84EB7"/>
    <w:rsid w:val="00D90A4D"/>
    <w:rsid w:val="00D9220A"/>
    <w:rsid w:val="00D9289D"/>
    <w:rsid w:val="00D9401A"/>
    <w:rsid w:val="00D942F0"/>
    <w:rsid w:val="00D963B0"/>
    <w:rsid w:val="00D96F00"/>
    <w:rsid w:val="00DA4CA0"/>
    <w:rsid w:val="00DA5BD8"/>
    <w:rsid w:val="00DA5D61"/>
    <w:rsid w:val="00DA5ED3"/>
    <w:rsid w:val="00DB2C7C"/>
    <w:rsid w:val="00DB2E46"/>
    <w:rsid w:val="00DB3F32"/>
    <w:rsid w:val="00DB5FE8"/>
    <w:rsid w:val="00DC242F"/>
    <w:rsid w:val="00DC4B77"/>
    <w:rsid w:val="00DC5936"/>
    <w:rsid w:val="00DC61A9"/>
    <w:rsid w:val="00DC6313"/>
    <w:rsid w:val="00DC67D1"/>
    <w:rsid w:val="00DD14DB"/>
    <w:rsid w:val="00DD2A92"/>
    <w:rsid w:val="00DD461C"/>
    <w:rsid w:val="00DD4EA3"/>
    <w:rsid w:val="00DD56E7"/>
    <w:rsid w:val="00DD5B54"/>
    <w:rsid w:val="00DE0EFF"/>
    <w:rsid w:val="00DE2141"/>
    <w:rsid w:val="00DE4AD4"/>
    <w:rsid w:val="00DE528A"/>
    <w:rsid w:val="00DE61B7"/>
    <w:rsid w:val="00DE68CC"/>
    <w:rsid w:val="00DE779A"/>
    <w:rsid w:val="00DF0A34"/>
    <w:rsid w:val="00DF0FEF"/>
    <w:rsid w:val="00DF3087"/>
    <w:rsid w:val="00DF5FD3"/>
    <w:rsid w:val="00DF608A"/>
    <w:rsid w:val="00DF63DD"/>
    <w:rsid w:val="00DF6766"/>
    <w:rsid w:val="00E01004"/>
    <w:rsid w:val="00E0391C"/>
    <w:rsid w:val="00E05834"/>
    <w:rsid w:val="00E06B26"/>
    <w:rsid w:val="00E106A8"/>
    <w:rsid w:val="00E10D09"/>
    <w:rsid w:val="00E121ED"/>
    <w:rsid w:val="00E129CC"/>
    <w:rsid w:val="00E12F7B"/>
    <w:rsid w:val="00E134A9"/>
    <w:rsid w:val="00E1406A"/>
    <w:rsid w:val="00E1529C"/>
    <w:rsid w:val="00E1569E"/>
    <w:rsid w:val="00E15A73"/>
    <w:rsid w:val="00E226C0"/>
    <w:rsid w:val="00E22F81"/>
    <w:rsid w:val="00E23919"/>
    <w:rsid w:val="00E23C39"/>
    <w:rsid w:val="00E26609"/>
    <w:rsid w:val="00E27151"/>
    <w:rsid w:val="00E31083"/>
    <w:rsid w:val="00E33355"/>
    <w:rsid w:val="00E3640A"/>
    <w:rsid w:val="00E4089C"/>
    <w:rsid w:val="00E4210C"/>
    <w:rsid w:val="00E4268F"/>
    <w:rsid w:val="00E43998"/>
    <w:rsid w:val="00E4433B"/>
    <w:rsid w:val="00E45EB5"/>
    <w:rsid w:val="00E47F40"/>
    <w:rsid w:val="00E50AFE"/>
    <w:rsid w:val="00E5292F"/>
    <w:rsid w:val="00E5581B"/>
    <w:rsid w:val="00E55EA0"/>
    <w:rsid w:val="00E569A2"/>
    <w:rsid w:val="00E60D7E"/>
    <w:rsid w:val="00E60FB6"/>
    <w:rsid w:val="00E62E26"/>
    <w:rsid w:val="00E6482D"/>
    <w:rsid w:val="00E64986"/>
    <w:rsid w:val="00E66A72"/>
    <w:rsid w:val="00E672ED"/>
    <w:rsid w:val="00E70553"/>
    <w:rsid w:val="00E7256D"/>
    <w:rsid w:val="00E740C7"/>
    <w:rsid w:val="00E74513"/>
    <w:rsid w:val="00E74668"/>
    <w:rsid w:val="00E7517D"/>
    <w:rsid w:val="00E757E8"/>
    <w:rsid w:val="00E807E5"/>
    <w:rsid w:val="00E80BAC"/>
    <w:rsid w:val="00E80F68"/>
    <w:rsid w:val="00E81A06"/>
    <w:rsid w:val="00E82F8B"/>
    <w:rsid w:val="00E84911"/>
    <w:rsid w:val="00E90052"/>
    <w:rsid w:val="00E928BC"/>
    <w:rsid w:val="00E93181"/>
    <w:rsid w:val="00E93CC7"/>
    <w:rsid w:val="00E93E78"/>
    <w:rsid w:val="00E9408E"/>
    <w:rsid w:val="00E953E9"/>
    <w:rsid w:val="00EA31D2"/>
    <w:rsid w:val="00EA671C"/>
    <w:rsid w:val="00EB0013"/>
    <w:rsid w:val="00EB115B"/>
    <w:rsid w:val="00EB1F20"/>
    <w:rsid w:val="00EB2B0E"/>
    <w:rsid w:val="00EB4A40"/>
    <w:rsid w:val="00EB5EF8"/>
    <w:rsid w:val="00EB6225"/>
    <w:rsid w:val="00EB66A5"/>
    <w:rsid w:val="00EC09D4"/>
    <w:rsid w:val="00EC2517"/>
    <w:rsid w:val="00EC2B7B"/>
    <w:rsid w:val="00ED009E"/>
    <w:rsid w:val="00ED30B9"/>
    <w:rsid w:val="00ED4952"/>
    <w:rsid w:val="00ED5307"/>
    <w:rsid w:val="00EE2F3E"/>
    <w:rsid w:val="00EE4187"/>
    <w:rsid w:val="00EE419B"/>
    <w:rsid w:val="00EE45BC"/>
    <w:rsid w:val="00EE4D84"/>
    <w:rsid w:val="00EE525B"/>
    <w:rsid w:val="00EE61E1"/>
    <w:rsid w:val="00EF02A5"/>
    <w:rsid w:val="00EF1D2E"/>
    <w:rsid w:val="00EF1EEE"/>
    <w:rsid w:val="00EF6024"/>
    <w:rsid w:val="00EF6673"/>
    <w:rsid w:val="00EF67B9"/>
    <w:rsid w:val="00F01542"/>
    <w:rsid w:val="00F02ECB"/>
    <w:rsid w:val="00F02FCD"/>
    <w:rsid w:val="00F070BF"/>
    <w:rsid w:val="00F1024D"/>
    <w:rsid w:val="00F1299B"/>
    <w:rsid w:val="00F17A4D"/>
    <w:rsid w:val="00F237C9"/>
    <w:rsid w:val="00F2529B"/>
    <w:rsid w:val="00F2653D"/>
    <w:rsid w:val="00F27DBE"/>
    <w:rsid w:val="00F27E98"/>
    <w:rsid w:val="00F31BCD"/>
    <w:rsid w:val="00F32BD9"/>
    <w:rsid w:val="00F34E1C"/>
    <w:rsid w:val="00F3774F"/>
    <w:rsid w:val="00F40AB4"/>
    <w:rsid w:val="00F413A0"/>
    <w:rsid w:val="00F424A8"/>
    <w:rsid w:val="00F4420E"/>
    <w:rsid w:val="00F44526"/>
    <w:rsid w:val="00F46D70"/>
    <w:rsid w:val="00F47F61"/>
    <w:rsid w:val="00F51EDD"/>
    <w:rsid w:val="00F5257C"/>
    <w:rsid w:val="00F53C5A"/>
    <w:rsid w:val="00F54470"/>
    <w:rsid w:val="00F547AA"/>
    <w:rsid w:val="00F553F6"/>
    <w:rsid w:val="00F55ECA"/>
    <w:rsid w:val="00F560CF"/>
    <w:rsid w:val="00F56665"/>
    <w:rsid w:val="00F56DAE"/>
    <w:rsid w:val="00F62215"/>
    <w:rsid w:val="00F64419"/>
    <w:rsid w:val="00F6489A"/>
    <w:rsid w:val="00F64B4A"/>
    <w:rsid w:val="00F6502B"/>
    <w:rsid w:val="00F651B3"/>
    <w:rsid w:val="00F665D2"/>
    <w:rsid w:val="00F70AEB"/>
    <w:rsid w:val="00F73643"/>
    <w:rsid w:val="00F73700"/>
    <w:rsid w:val="00F73B22"/>
    <w:rsid w:val="00F74BEB"/>
    <w:rsid w:val="00F756FE"/>
    <w:rsid w:val="00F7628E"/>
    <w:rsid w:val="00F807C1"/>
    <w:rsid w:val="00F8089F"/>
    <w:rsid w:val="00F8147C"/>
    <w:rsid w:val="00F82B31"/>
    <w:rsid w:val="00F85D0D"/>
    <w:rsid w:val="00F86204"/>
    <w:rsid w:val="00F86793"/>
    <w:rsid w:val="00F87212"/>
    <w:rsid w:val="00F87E4D"/>
    <w:rsid w:val="00F90D7E"/>
    <w:rsid w:val="00F93363"/>
    <w:rsid w:val="00F97D3A"/>
    <w:rsid w:val="00F97FD9"/>
    <w:rsid w:val="00FA0083"/>
    <w:rsid w:val="00FA0C6C"/>
    <w:rsid w:val="00FA24BC"/>
    <w:rsid w:val="00FA33C0"/>
    <w:rsid w:val="00FA3B42"/>
    <w:rsid w:val="00FA3C16"/>
    <w:rsid w:val="00FA3E97"/>
    <w:rsid w:val="00FA559C"/>
    <w:rsid w:val="00FA5C94"/>
    <w:rsid w:val="00FA619F"/>
    <w:rsid w:val="00FA6BBA"/>
    <w:rsid w:val="00FB07D9"/>
    <w:rsid w:val="00FB1668"/>
    <w:rsid w:val="00FB17FD"/>
    <w:rsid w:val="00FB2CD7"/>
    <w:rsid w:val="00FB5822"/>
    <w:rsid w:val="00FB7A20"/>
    <w:rsid w:val="00FC02F3"/>
    <w:rsid w:val="00FC1804"/>
    <w:rsid w:val="00FC3608"/>
    <w:rsid w:val="00FC50E1"/>
    <w:rsid w:val="00FC5C5A"/>
    <w:rsid w:val="00FC61C4"/>
    <w:rsid w:val="00FC7254"/>
    <w:rsid w:val="00FC7A8F"/>
    <w:rsid w:val="00FD2700"/>
    <w:rsid w:val="00FD42F2"/>
    <w:rsid w:val="00FD57B7"/>
    <w:rsid w:val="00FD7351"/>
    <w:rsid w:val="00FE2F5C"/>
    <w:rsid w:val="00FE41A2"/>
    <w:rsid w:val="00FF0972"/>
    <w:rsid w:val="00FF0F31"/>
    <w:rsid w:val="00FF0FE7"/>
    <w:rsid w:val="00FF22DF"/>
    <w:rsid w:val="00FF284C"/>
    <w:rsid w:val="00FF2C3E"/>
    <w:rsid w:val="00FF411B"/>
    <w:rsid w:val="00FF5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5F3AC68"/>
  <w15:docId w15:val="{9BDC748F-9ADD-43B2-B7A9-829F414B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D9"/>
    <w:rPr>
      <w:sz w:val="24"/>
      <w:szCs w:val="24"/>
      <w:lang w:val="es-ES" w:eastAsia="en-US"/>
    </w:rPr>
  </w:style>
  <w:style w:type="paragraph" w:styleId="Ttulo1">
    <w:name w:val="heading 1"/>
    <w:basedOn w:val="DisplayText"/>
    <w:next w:val="Normal"/>
    <w:link w:val="Ttulo1Car"/>
    <w:qFormat/>
    <w:pPr>
      <w:pBdr>
        <w:top w:val="single" w:sz="6" w:space="1" w:color="auto"/>
        <w:left w:val="single" w:sz="6" w:space="1" w:color="auto"/>
        <w:bottom w:val="single" w:sz="6" w:space="1" w:color="auto"/>
        <w:right w:val="single" w:sz="6" w:space="1" w:color="auto"/>
      </w:pBdr>
      <w:shd w:val="solid" w:color="0070C0" w:fill="0070C0"/>
      <w:spacing w:after="240"/>
      <w:jc w:val="center"/>
      <w:outlineLvl w:val="0"/>
    </w:pPr>
    <w:rPr>
      <w:b/>
      <w:color w:val="FFFFFF"/>
      <w:sz w:val="28"/>
    </w:rPr>
  </w:style>
  <w:style w:type="paragraph" w:styleId="Ttulo2">
    <w:name w:val="heading 2"/>
    <w:basedOn w:val="DisplayText"/>
    <w:next w:val="Normal"/>
    <w:link w:val="Ttulo2Car"/>
    <w:qFormat/>
    <w:pPr>
      <w:keepNext/>
      <w:outlineLvl w:val="1"/>
    </w:pPr>
    <w:rPr>
      <w:b/>
      <w:sz w:val="28"/>
    </w:rPr>
  </w:style>
  <w:style w:type="paragraph" w:styleId="Ttulo3">
    <w:name w:val="heading 3"/>
    <w:basedOn w:val="DisplayText"/>
    <w:next w:val="Normal"/>
    <w:link w:val="Ttulo3Car"/>
    <w:qFormat/>
    <w:pPr>
      <w:keepNext/>
      <w:outlineLvl w:val="2"/>
    </w:pPr>
    <w:rPr>
      <w:b/>
    </w:rPr>
  </w:style>
  <w:style w:type="paragraph" w:styleId="Ttulo4">
    <w:name w:val="heading 4"/>
    <w:basedOn w:val="DisplayText"/>
    <w:next w:val="Normal"/>
    <w:qFormat/>
    <w:pPr>
      <w:keepNext/>
      <w:spacing w:before="120"/>
      <w:outlineLvl w:val="3"/>
    </w:pPr>
    <w:rPr>
      <w:b/>
      <w:sz w:val="22"/>
    </w:rPr>
  </w:style>
  <w:style w:type="paragraph" w:styleId="Ttulo5">
    <w:name w:val="heading 5"/>
    <w:basedOn w:val="DisplayText"/>
    <w:next w:val="Normal"/>
    <w:qFormat/>
    <w:pPr>
      <w:keepNext/>
      <w:spacing w:before="20"/>
      <w:outlineLvl w:val="4"/>
    </w:pPr>
    <w:rPr>
      <w:rFonts w:ascii="Times New Roman" w:hAnsi="Times New Roman"/>
      <w:i/>
      <w:sz w:val="22"/>
    </w:rPr>
  </w:style>
  <w:style w:type="paragraph" w:styleId="Ttulo6">
    <w:name w:val="heading 6"/>
    <w:basedOn w:val="Normal"/>
    <w:next w:val="Normal"/>
    <w:qFormat/>
    <w:pPr>
      <w:spacing w:before="120" w:after="60" w:line="276" w:lineRule="auto"/>
      <w:jc w:val="both"/>
      <w:outlineLvl w:val="5"/>
    </w:pPr>
    <w:rPr>
      <w:i/>
      <w:sz w:val="22"/>
      <w:szCs w:val="20"/>
    </w:rPr>
  </w:style>
  <w:style w:type="paragraph" w:styleId="Ttulo7">
    <w:name w:val="heading 7"/>
    <w:basedOn w:val="Normal"/>
    <w:next w:val="Normal"/>
    <w:qFormat/>
    <w:pPr>
      <w:spacing w:before="240" w:after="60" w:line="276" w:lineRule="auto"/>
      <w:jc w:val="both"/>
      <w:outlineLvl w:val="6"/>
    </w:pPr>
    <w:rPr>
      <w:rFonts w:ascii="Arial" w:hAnsi="Arial"/>
      <w:sz w:val="20"/>
      <w:szCs w:val="20"/>
    </w:rPr>
  </w:style>
  <w:style w:type="paragraph" w:styleId="Ttulo8">
    <w:name w:val="heading 8"/>
    <w:basedOn w:val="Normal"/>
    <w:next w:val="Normal"/>
    <w:qFormat/>
    <w:pPr>
      <w:spacing w:before="240" w:after="60" w:line="276" w:lineRule="auto"/>
      <w:jc w:val="both"/>
      <w:outlineLvl w:val="7"/>
    </w:pPr>
    <w:rPr>
      <w:rFonts w:ascii="Arial" w:hAnsi="Arial"/>
      <w:i/>
      <w:sz w:val="20"/>
      <w:szCs w:val="20"/>
    </w:rPr>
  </w:style>
  <w:style w:type="paragraph" w:styleId="Ttulo9">
    <w:name w:val="heading 9"/>
    <w:basedOn w:val="Normal"/>
    <w:next w:val="Normal"/>
    <w:qFormat/>
    <w:pPr>
      <w:spacing w:before="240" w:after="60" w:line="276" w:lineRule="auto"/>
      <w:jc w:val="both"/>
      <w:outlineLvl w:val="8"/>
    </w:pPr>
    <w:rPr>
      <w:rFonts w:ascii="Arial" w:hAnsi="Arial"/>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splayText">
    <w:name w:val="_Display Text"/>
    <w:pPr>
      <w:spacing w:before="240" w:after="120" w:line="276" w:lineRule="auto"/>
    </w:pPr>
    <w:rPr>
      <w:rFonts w:ascii="Arial" w:hAnsi="Arial"/>
      <w:sz w:val="24"/>
      <w:lang w:val="en-US" w:eastAsia="en-US"/>
    </w:rPr>
  </w:style>
  <w:style w:type="paragraph" w:styleId="Textodeglobo">
    <w:name w:val="Balloon Text"/>
    <w:basedOn w:val="Normal"/>
    <w:semiHidden/>
    <w:pPr>
      <w:spacing w:before="240" w:after="120" w:line="276" w:lineRule="auto"/>
      <w:jc w:val="both"/>
    </w:pPr>
    <w:rPr>
      <w:rFonts w:ascii="Tahoma" w:hAnsi="Tahoma" w:cs="Tahoma"/>
      <w:sz w:val="16"/>
      <w:szCs w:val="16"/>
    </w:rPr>
  </w:style>
  <w:style w:type="paragraph" w:styleId="Descripcin">
    <w:name w:val="caption"/>
    <w:basedOn w:val="Normal"/>
    <w:next w:val="Normal"/>
    <w:qFormat/>
    <w:pPr>
      <w:spacing w:before="120" w:after="120" w:line="276" w:lineRule="auto"/>
      <w:jc w:val="both"/>
    </w:pPr>
    <w:rPr>
      <w:b/>
      <w:sz w:val="22"/>
      <w:szCs w:val="20"/>
    </w:rPr>
  </w:style>
  <w:style w:type="paragraph" w:styleId="Textocomentario">
    <w:name w:val="annotation text"/>
    <w:basedOn w:val="Normal"/>
    <w:link w:val="TextocomentarioCar"/>
    <w:semiHidden/>
    <w:pPr>
      <w:spacing w:before="240" w:after="120" w:line="276" w:lineRule="auto"/>
      <w:jc w:val="both"/>
    </w:pPr>
    <w:rPr>
      <w:sz w:val="20"/>
      <w:szCs w:val="20"/>
    </w:rPr>
  </w:style>
  <w:style w:type="paragraph" w:styleId="Asuntodelcomentario">
    <w:name w:val="annotation subject"/>
    <w:basedOn w:val="Textocomentario"/>
    <w:next w:val="Textocomentario"/>
    <w:semiHidden/>
    <w:rPr>
      <w:b/>
      <w:bCs/>
    </w:rPr>
  </w:style>
  <w:style w:type="paragraph" w:styleId="Mapadeldocumento">
    <w:name w:val="Document Map"/>
    <w:basedOn w:val="Normal"/>
    <w:link w:val="MapadeldocumentoCar"/>
    <w:pPr>
      <w:spacing w:before="240" w:after="120" w:line="276" w:lineRule="auto"/>
      <w:jc w:val="both"/>
    </w:pPr>
    <w:rPr>
      <w:rFonts w:ascii="Tahoma" w:hAnsi="Tahoma" w:cs="Tahoma"/>
      <w:sz w:val="16"/>
      <w:szCs w:val="16"/>
    </w:rPr>
  </w:style>
  <w:style w:type="paragraph" w:styleId="Piedepgina">
    <w:name w:val="footer"/>
    <w:basedOn w:val="Normal"/>
    <w:link w:val="PiedepginaCar"/>
    <w:uiPriority w:val="99"/>
    <w:pPr>
      <w:pBdr>
        <w:top w:val="single" w:sz="6" w:space="1" w:color="auto"/>
      </w:pBdr>
      <w:tabs>
        <w:tab w:val="center" w:pos="4320"/>
        <w:tab w:val="right" w:pos="8280"/>
      </w:tabs>
      <w:spacing w:before="240" w:line="276" w:lineRule="auto"/>
      <w:jc w:val="both"/>
    </w:pPr>
    <w:rPr>
      <w:sz w:val="18"/>
      <w:szCs w:val="20"/>
    </w:rPr>
  </w:style>
  <w:style w:type="paragraph" w:styleId="Textonotapie">
    <w:name w:val="footnote text"/>
    <w:basedOn w:val="Normal"/>
    <w:semiHidden/>
    <w:pPr>
      <w:spacing w:before="240" w:after="120" w:line="276" w:lineRule="auto"/>
      <w:jc w:val="both"/>
    </w:pPr>
    <w:rPr>
      <w:sz w:val="18"/>
      <w:szCs w:val="20"/>
    </w:rPr>
  </w:style>
  <w:style w:type="paragraph" w:styleId="Encabezado">
    <w:name w:val="header"/>
    <w:basedOn w:val="Normal"/>
    <w:pPr>
      <w:pBdr>
        <w:bottom w:val="single" w:sz="6" w:space="1" w:color="auto"/>
      </w:pBdr>
      <w:tabs>
        <w:tab w:val="center" w:pos="3960"/>
        <w:tab w:val="right" w:pos="8280"/>
      </w:tabs>
      <w:spacing w:before="240" w:line="276" w:lineRule="auto"/>
      <w:jc w:val="both"/>
    </w:pPr>
    <w:rPr>
      <w:sz w:val="18"/>
      <w:szCs w:val="20"/>
    </w:rPr>
  </w:style>
  <w:style w:type="paragraph" w:styleId="Textosinformato">
    <w:name w:val="Plain Text"/>
    <w:basedOn w:val="Normal"/>
    <w:link w:val="TextosinformatoCar"/>
    <w:uiPriority w:val="99"/>
    <w:unhideWhenUsed/>
    <w:pPr>
      <w:spacing w:line="276" w:lineRule="auto"/>
    </w:pPr>
    <w:rPr>
      <w:rFonts w:ascii="Consolas" w:eastAsia="Calibri" w:hAnsi="Consolas"/>
      <w:sz w:val="21"/>
      <w:szCs w:val="21"/>
    </w:rPr>
  </w:style>
  <w:style w:type="paragraph" w:styleId="Puesto">
    <w:name w:val="Title"/>
    <w:basedOn w:val="Normal"/>
    <w:qFormat/>
    <w:pPr>
      <w:spacing w:before="1920" w:after="60" w:line="276" w:lineRule="auto"/>
      <w:jc w:val="center"/>
    </w:pPr>
    <w:rPr>
      <w:rFonts w:ascii="Arial" w:hAnsi="Arial"/>
      <w:b/>
      <w:kern w:val="28"/>
      <w:sz w:val="44"/>
      <w:szCs w:val="20"/>
    </w:rPr>
  </w:style>
  <w:style w:type="paragraph" w:styleId="TDC1">
    <w:name w:val="toc 1"/>
    <w:basedOn w:val="Normal"/>
    <w:next w:val="Normal"/>
    <w:uiPriority w:val="39"/>
    <w:pPr>
      <w:tabs>
        <w:tab w:val="right" w:leader="dot" w:pos="8280"/>
      </w:tabs>
      <w:spacing w:before="240" w:line="276" w:lineRule="auto"/>
    </w:pPr>
    <w:rPr>
      <w:b/>
      <w:smallCaps/>
      <w:szCs w:val="20"/>
    </w:rPr>
  </w:style>
  <w:style w:type="paragraph" w:styleId="TDC2">
    <w:name w:val="toc 2"/>
    <w:basedOn w:val="Normal"/>
    <w:next w:val="Normal"/>
    <w:uiPriority w:val="39"/>
    <w:pPr>
      <w:tabs>
        <w:tab w:val="right" w:leader="dot" w:pos="8280"/>
      </w:tabs>
      <w:spacing w:before="120" w:line="276" w:lineRule="auto"/>
    </w:pPr>
    <w:rPr>
      <w:smallCaps/>
      <w:szCs w:val="20"/>
    </w:rPr>
  </w:style>
  <w:style w:type="paragraph" w:styleId="TDC3">
    <w:name w:val="toc 3"/>
    <w:basedOn w:val="Normal"/>
    <w:next w:val="Normal"/>
    <w:uiPriority w:val="39"/>
    <w:pPr>
      <w:tabs>
        <w:tab w:val="right" w:leader="dot" w:pos="8280"/>
      </w:tabs>
      <w:spacing w:line="276" w:lineRule="auto"/>
      <w:ind w:left="357"/>
    </w:pPr>
    <w:rPr>
      <w:i/>
      <w:sz w:val="22"/>
      <w:szCs w:val="20"/>
    </w:rPr>
  </w:style>
  <w:style w:type="paragraph" w:styleId="TDC4">
    <w:name w:val="toc 4"/>
    <w:basedOn w:val="Normal"/>
    <w:next w:val="Normal"/>
    <w:uiPriority w:val="39"/>
    <w:pPr>
      <w:tabs>
        <w:tab w:val="right" w:leader="dot" w:pos="8280"/>
      </w:tabs>
      <w:ind w:left="720"/>
    </w:pPr>
    <w:rPr>
      <w:sz w:val="20"/>
    </w:rPr>
  </w:style>
  <w:style w:type="paragraph" w:styleId="TDC5">
    <w:name w:val="toc 5"/>
    <w:basedOn w:val="Normal"/>
    <w:next w:val="Normal"/>
    <w:uiPriority w:val="39"/>
    <w:pPr>
      <w:tabs>
        <w:tab w:val="right" w:leader="dot" w:pos="8280"/>
      </w:tabs>
      <w:ind w:left="960"/>
    </w:pPr>
    <w:rPr>
      <w:sz w:val="18"/>
    </w:rPr>
  </w:style>
  <w:style w:type="character" w:styleId="Refdecomentario">
    <w:name w:val="annotation reference"/>
    <w:semiHidden/>
    <w:rPr>
      <w:sz w:val="16"/>
      <w:szCs w:val="16"/>
    </w:rPr>
  </w:style>
  <w:style w:type="character" w:styleId="nfasis">
    <w:name w:val="Emphasis"/>
    <w:qFormat/>
    <w:rPr>
      <w:i/>
      <w:iCs/>
    </w:rPr>
  </w:style>
  <w:style w:type="character" w:styleId="Hipervnculovisitado">
    <w:name w:val="FollowedHyperlink"/>
    <w:rPr>
      <w:color w:val="800080"/>
      <w:u w:val="single"/>
    </w:rPr>
  </w:style>
  <w:style w:type="character" w:styleId="Refdenotaalpie">
    <w:name w:val="footnote reference"/>
    <w:semiHidden/>
    <w:rPr>
      <w:position w:val="6"/>
      <w:sz w:val="14"/>
      <w:vertAlign w:val="superscript"/>
    </w:rPr>
  </w:style>
  <w:style w:type="character" w:styleId="CitaHTML">
    <w:name w:val="HTML Cite"/>
    <w:uiPriority w:val="99"/>
    <w:unhideWhenUsed/>
    <w:rPr>
      <w:i/>
      <w:iCs/>
    </w:rPr>
  </w:style>
  <w:style w:type="character" w:styleId="Hipervnculo">
    <w:name w:val="Hyperlink"/>
    <w:uiPriority w:val="99"/>
    <w:rPr>
      <w:color w:val="0000FF"/>
      <w:u w:val="single"/>
    </w:rPr>
  </w:style>
  <w:style w:type="character" w:styleId="Nmerodepgina">
    <w:name w:val="page number"/>
    <w:basedOn w:val="Fuentedeprrafopredeter"/>
  </w:style>
  <w:style w:type="character" w:styleId="Textoennegrita">
    <w:name w:val="Strong"/>
    <w:uiPriority w:val="22"/>
    <w:qFormat/>
    <w:rPr>
      <w:b/>
      <w:bCs/>
    </w:rPr>
  </w:style>
  <w:style w:type="paragraph" w:customStyle="1" w:styleId="Bibliografa1">
    <w:name w:val="Bibliografía1"/>
    <w:pPr>
      <w:spacing w:before="240" w:after="120" w:line="240" w:lineRule="exact"/>
      <w:ind w:left="360" w:hanging="360"/>
    </w:pPr>
    <w:rPr>
      <w:sz w:val="22"/>
      <w:lang w:val="en-US" w:eastAsia="en-US"/>
    </w:rPr>
  </w:style>
  <w:style w:type="paragraph" w:customStyle="1" w:styleId="Comment">
    <w:name w:val="_Comment"/>
    <w:basedOn w:val="Normal"/>
    <w:next w:val="Normal"/>
    <w:pPr>
      <w:spacing w:before="240" w:after="240" w:line="276" w:lineRule="auto"/>
      <w:jc w:val="both"/>
    </w:pPr>
    <w:rPr>
      <w:i/>
      <w:vanish/>
      <w:color w:val="808080"/>
      <w:szCs w:val="20"/>
    </w:rPr>
  </w:style>
  <w:style w:type="paragraph" w:customStyle="1" w:styleId="Code">
    <w:name w:val="Code"/>
    <w:basedOn w:val="Normal"/>
    <w:pPr>
      <w:keepNext/>
      <w:shd w:val="pct10" w:color="auto" w:fill="FFFFFF"/>
      <w:tabs>
        <w:tab w:val="left" w:pos="360"/>
        <w:tab w:val="left" w:pos="720"/>
        <w:tab w:val="left" w:pos="1080"/>
        <w:tab w:val="left" w:pos="1440"/>
        <w:tab w:val="left" w:pos="1800"/>
        <w:tab w:val="left" w:pos="2160"/>
      </w:tabs>
      <w:suppressAutoHyphens/>
      <w:spacing w:before="240" w:line="288" w:lineRule="auto"/>
      <w:jc w:val="both"/>
    </w:pPr>
    <w:rPr>
      <w:rFonts w:ascii="Courier New" w:hAnsi="Courier New"/>
      <w:spacing w:val="-5"/>
      <w:sz w:val="18"/>
      <w:szCs w:val="20"/>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left w:val="single" w:sz="12" w:space="3" w:color="auto"/>
        <w:bottom w:val="single" w:sz="12" w:space="3" w:color="auto"/>
        <w:right w:val="single" w:sz="12" w:space="3" w:color="auto"/>
      </w:pBdr>
      <w:shd w:val="pct10" w:color="auto" w:fill="auto"/>
      <w:spacing w:before="240" w:after="240" w:line="276" w:lineRule="auto"/>
      <w:jc w:val="both"/>
    </w:pPr>
    <w:rPr>
      <w:szCs w:val="20"/>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spacing w:before="240" w:after="120" w:line="276" w:lineRule="auto"/>
      <w:jc w:val="both"/>
    </w:pPr>
    <w:rPr>
      <w:i/>
      <w:sz w:val="18"/>
      <w:szCs w:val="20"/>
    </w:rPr>
  </w:style>
  <w:style w:type="paragraph" w:customStyle="1" w:styleId="Table-Text">
    <w:name w:val="Table - Text"/>
    <w:basedOn w:val="Normal"/>
    <w:pPr>
      <w:spacing w:before="60" w:after="60" w:line="276" w:lineRule="auto"/>
    </w:pPr>
    <w:rPr>
      <w:sz w:val="20"/>
      <w:szCs w:val="20"/>
    </w:rPr>
  </w:style>
  <w:style w:type="paragraph" w:customStyle="1" w:styleId="Table-ColHead">
    <w:name w:val="Table - Col. Head"/>
    <w:basedOn w:val="DisplayText"/>
    <w:pPr>
      <w:keepNext/>
      <w:suppressAutoHyphens/>
      <w:spacing w:before="60" w:after="60"/>
    </w:pPr>
    <w:rPr>
      <w:b/>
      <w:sz w:val="20"/>
    </w:rPr>
  </w:style>
  <w:style w:type="paragraph" w:customStyle="1" w:styleId="FigNum">
    <w:name w:val="Fig Num"/>
    <w:basedOn w:val="Table-ColHead"/>
    <w:pPr>
      <w:spacing w:before="0" w:after="240"/>
    </w:pPr>
  </w:style>
  <w:style w:type="paragraph" w:customStyle="1" w:styleId="Confidential-Top">
    <w:name w:val="Confidential - Top"/>
    <w:basedOn w:val="Normal"/>
    <w:pPr>
      <w:pBdr>
        <w:top w:val="single" w:sz="6" w:space="1" w:color="FF0000"/>
        <w:left w:val="single" w:sz="6" w:space="1" w:color="FF0000"/>
        <w:bottom w:val="single" w:sz="6" w:space="1" w:color="FF0000"/>
        <w:right w:val="single" w:sz="6" w:space="1" w:color="FF0000"/>
      </w:pBdr>
      <w:shd w:val="solid" w:color="FF0000" w:fill="auto"/>
      <w:spacing w:before="240" w:line="276" w:lineRule="auto"/>
      <w:jc w:val="both"/>
    </w:pPr>
    <w:rPr>
      <w:rFonts w:ascii="Arial Black" w:hAnsi="Arial Black"/>
      <w:color w:val="FFFFFF"/>
      <w:sz w:val="14"/>
      <w:szCs w:val="20"/>
    </w:rPr>
  </w:style>
  <w:style w:type="paragraph" w:customStyle="1" w:styleId="Contents">
    <w:name w:val="Contents"/>
    <w:basedOn w:val="Ttulo1"/>
    <w:pPr>
      <w:pBdr>
        <w:top w:val="single" w:sz="4" w:space="1" w:color="auto"/>
        <w:bottom w:val="single" w:sz="4" w:space="1" w:color="auto"/>
      </w:pBdr>
      <w:shd w:val="pct70" w:color="auto" w:fill="FFFFFF"/>
    </w:pPr>
  </w:style>
  <w:style w:type="paragraph" w:customStyle="1" w:styleId="Confidential-Bottom">
    <w:name w:val="Confidential - Bottom"/>
    <w:basedOn w:val="Piedepgina"/>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Puesto"/>
    <w:next w:val="Title-Filename"/>
    <w:pPr>
      <w:suppressAutoHyphens/>
      <w:spacing w:before="720" w:after="1360"/>
      <w:ind w:left="1080" w:right="1080"/>
    </w:pPr>
    <w:rPr>
      <w:rFonts w:cs="Arial"/>
      <w:b w:val="0"/>
      <w:iCs/>
      <w:sz w:val="40"/>
    </w:rPr>
  </w:style>
  <w:style w:type="paragraph" w:customStyle="1" w:styleId="Title-Filename">
    <w:name w:val="Title - Filename"/>
    <w:basedOn w:val="Puesto"/>
    <w:next w:val="Title-Date"/>
    <w:pPr>
      <w:spacing w:before="480" w:after="480"/>
    </w:pPr>
    <w:rPr>
      <w:b w:val="0"/>
      <w:i/>
      <w:iCs/>
      <w:sz w:val="24"/>
    </w:rPr>
  </w:style>
  <w:style w:type="paragraph" w:customStyle="1" w:styleId="Title-Date">
    <w:name w:val="Title - Date"/>
    <w:basedOn w:val="Puesto"/>
    <w:next w:val="Title-Revision"/>
    <w:pPr>
      <w:spacing w:before="480" w:after="960"/>
    </w:pPr>
    <w:rPr>
      <w:b w:val="0"/>
      <w:i/>
      <w:iCs/>
      <w:sz w:val="28"/>
    </w:rPr>
  </w:style>
  <w:style w:type="paragraph" w:customStyle="1" w:styleId="Title-Revision">
    <w:name w:val="Title - Revision"/>
    <w:basedOn w:val="Puesto"/>
    <w:pPr>
      <w:spacing w:before="0" w:after="0"/>
    </w:pPr>
    <w:rPr>
      <w:bCs/>
      <w:sz w:val="28"/>
    </w:rPr>
  </w:style>
  <w:style w:type="paragraph" w:customStyle="1" w:styleId="TableText">
    <w:name w:val="Table Text"/>
    <w:basedOn w:val="Normal"/>
    <w:pPr>
      <w:spacing w:before="60" w:after="60" w:line="480" w:lineRule="auto"/>
    </w:pPr>
    <w:rPr>
      <w:szCs w:val="20"/>
    </w:rPr>
  </w:style>
  <w:style w:type="paragraph" w:customStyle="1" w:styleId="Comment0">
    <w:name w:val="Comment"/>
    <w:basedOn w:val="Normal"/>
    <w:link w:val="CommentCar"/>
    <w:pPr>
      <w:overflowPunct w:val="0"/>
      <w:autoSpaceDE w:val="0"/>
      <w:autoSpaceDN w:val="0"/>
      <w:adjustRightInd w:val="0"/>
      <w:spacing w:before="240" w:after="120" w:line="276" w:lineRule="auto"/>
      <w:jc w:val="both"/>
      <w:textAlignment w:val="baseline"/>
    </w:pPr>
    <w:rPr>
      <w:i/>
      <w:color w:val="000080"/>
      <w:sz w:val="22"/>
      <w:szCs w:val="20"/>
    </w:rPr>
  </w:style>
  <w:style w:type="paragraph" w:customStyle="1" w:styleId="Title-OrganizationName">
    <w:name w:val="Title - Organization Name"/>
    <w:basedOn w:val="Puesto"/>
    <w:pPr>
      <w:spacing w:before="360" w:after="180"/>
    </w:pPr>
    <w:rPr>
      <w:rFonts w:ascii="Times New Roman" w:hAnsi="Times New Roman"/>
      <w:sz w:val="32"/>
    </w:rPr>
  </w:style>
  <w:style w:type="paragraph" w:customStyle="1" w:styleId="Prrafodelista1">
    <w:name w:val="Párrafo de lista1"/>
    <w:basedOn w:val="Normal"/>
    <w:uiPriority w:val="34"/>
    <w:qFormat/>
    <w:pPr>
      <w:spacing w:before="240" w:after="120" w:line="276" w:lineRule="auto"/>
      <w:ind w:left="720"/>
      <w:contextualSpacing/>
      <w:jc w:val="both"/>
    </w:pPr>
    <w:rPr>
      <w:sz w:val="22"/>
      <w:szCs w:val="20"/>
    </w:rPr>
  </w:style>
  <w:style w:type="character" w:customStyle="1" w:styleId="CommentCar">
    <w:name w:val="Comment Car"/>
    <w:link w:val="Comment0"/>
    <w:rPr>
      <w:i/>
      <w:color w:val="000080"/>
      <w:sz w:val="22"/>
      <w:lang w:val="en-US" w:eastAsia="en-US" w:bidi="ar-SA"/>
    </w:rPr>
  </w:style>
  <w:style w:type="character" w:customStyle="1" w:styleId="MapadeldocumentoCar">
    <w:name w:val="Mapa del documento Car"/>
    <w:link w:val="Mapadeldocumento"/>
    <w:rPr>
      <w:rFonts w:ascii="Tahoma" w:hAnsi="Tahoma" w:cs="Tahoma"/>
      <w:sz w:val="16"/>
      <w:szCs w:val="16"/>
      <w:lang w:val="en-US" w:eastAsia="en-US"/>
    </w:rPr>
  </w:style>
  <w:style w:type="character" w:customStyle="1" w:styleId="TextosinformatoCar">
    <w:name w:val="Texto sin formato Car"/>
    <w:link w:val="Textosinformato"/>
    <w:uiPriority w:val="99"/>
    <w:rPr>
      <w:rFonts w:ascii="Consolas" w:eastAsia="Calibri" w:hAnsi="Consolas" w:cs="Times New Roman"/>
      <w:sz w:val="21"/>
      <w:szCs w:val="21"/>
      <w:lang w:eastAsia="en-US"/>
    </w:rPr>
  </w:style>
  <w:style w:type="character" w:customStyle="1" w:styleId="PiedepginaCar">
    <w:name w:val="Pie de página Car"/>
    <w:link w:val="Piedepgina"/>
    <w:uiPriority w:val="99"/>
    <w:rPr>
      <w:sz w:val="18"/>
      <w:lang w:val="en-US" w:eastAsia="en-US"/>
    </w:rPr>
  </w:style>
  <w:style w:type="character" w:customStyle="1" w:styleId="apple-style-span">
    <w:name w:val="apple-style-span"/>
    <w:basedOn w:val="Fuentedeprrafopredeter"/>
  </w:style>
  <w:style w:type="character" w:customStyle="1" w:styleId="Ttulo2Car">
    <w:name w:val="Título 2 Car"/>
    <w:link w:val="Ttulo2"/>
    <w:rPr>
      <w:rFonts w:ascii="Arial" w:hAnsi="Arial"/>
      <w:b/>
      <w:sz w:val="28"/>
      <w:lang w:eastAsia="en-US"/>
    </w:rPr>
  </w:style>
  <w:style w:type="paragraph" w:styleId="Prrafodelista">
    <w:name w:val="List Paragraph"/>
    <w:basedOn w:val="Normal"/>
    <w:uiPriority w:val="34"/>
    <w:qFormat/>
    <w:rsid w:val="00493215"/>
    <w:pPr>
      <w:spacing w:before="240" w:after="120" w:line="276" w:lineRule="auto"/>
      <w:ind w:left="720"/>
      <w:contextualSpacing/>
      <w:jc w:val="both"/>
    </w:pPr>
    <w:rPr>
      <w:sz w:val="22"/>
      <w:szCs w:val="20"/>
    </w:rPr>
  </w:style>
  <w:style w:type="character" w:customStyle="1" w:styleId="5yl5">
    <w:name w:val="_5yl5"/>
    <w:basedOn w:val="Fuentedeprrafopredeter"/>
    <w:rsid w:val="00E6482D"/>
  </w:style>
  <w:style w:type="character" w:customStyle="1" w:styleId="apple-converted-space">
    <w:name w:val="apple-converted-space"/>
    <w:basedOn w:val="Fuentedeprrafopredeter"/>
    <w:rsid w:val="008D2DD0"/>
  </w:style>
  <w:style w:type="character" w:customStyle="1" w:styleId="TextocomentarioCar">
    <w:name w:val="Texto comentario Car"/>
    <w:basedOn w:val="Fuentedeprrafopredeter"/>
    <w:link w:val="Textocomentario"/>
    <w:semiHidden/>
    <w:rsid w:val="00B47F38"/>
    <w:rPr>
      <w:lang w:val="en-US" w:eastAsia="en-US"/>
    </w:rPr>
  </w:style>
  <w:style w:type="character" w:styleId="Textodelmarcadordeposicin">
    <w:name w:val="Placeholder Text"/>
    <w:basedOn w:val="Fuentedeprrafopredeter"/>
    <w:uiPriority w:val="99"/>
    <w:semiHidden/>
    <w:rsid w:val="006F6CCB"/>
    <w:rPr>
      <w:color w:val="808080"/>
    </w:rPr>
  </w:style>
  <w:style w:type="paragraph" w:styleId="Bibliografa">
    <w:name w:val="Bibliography"/>
    <w:basedOn w:val="Normal"/>
    <w:next w:val="Normal"/>
    <w:uiPriority w:val="37"/>
    <w:unhideWhenUsed/>
    <w:rsid w:val="006B2068"/>
    <w:pPr>
      <w:tabs>
        <w:tab w:val="left" w:pos="504"/>
      </w:tabs>
      <w:spacing w:before="240"/>
      <w:ind w:left="504" w:hanging="504"/>
      <w:jc w:val="both"/>
    </w:pPr>
    <w:rPr>
      <w:sz w:val="22"/>
      <w:szCs w:val="20"/>
    </w:rPr>
  </w:style>
  <w:style w:type="paragraph" w:styleId="HTMLconformatoprevio">
    <w:name w:val="HTML Preformatted"/>
    <w:basedOn w:val="Normal"/>
    <w:link w:val="HTMLconformatoprevioCar"/>
    <w:uiPriority w:val="99"/>
    <w:unhideWhenUsed/>
    <w:rsid w:val="00BC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BC693F"/>
    <w:rPr>
      <w:rFonts w:ascii="Courier New" w:hAnsi="Courier New" w:cs="Courier New"/>
    </w:rPr>
  </w:style>
  <w:style w:type="table" w:customStyle="1" w:styleId="Tabladecuadrcula5oscura-nfasis11">
    <w:name w:val="Tabla de cuadrícula 5 oscura - Énfasis 11"/>
    <w:basedOn w:val="Tablanormal"/>
    <w:uiPriority w:val="50"/>
    <w:rsid w:val="0087299F"/>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Revisin">
    <w:name w:val="Revision"/>
    <w:hidden/>
    <w:uiPriority w:val="99"/>
    <w:semiHidden/>
    <w:rsid w:val="00D533D6"/>
    <w:rPr>
      <w:sz w:val="22"/>
      <w:lang w:val="en-US" w:eastAsia="en-US"/>
    </w:rPr>
  </w:style>
  <w:style w:type="character" w:customStyle="1" w:styleId="Ttulo1Car">
    <w:name w:val="Título 1 Car"/>
    <w:basedOn w:val="Fuentedeprrafopredeter"/>
    <w:link w:val="Ttulo1"/>
    <w:rsid w:val="004269CD"/>
    <w:rPr>
      <w:rFonts w:ascii="Arial" w:hAnsi="Arial"/>
      <w:b/>
      <w:color w:val="FFFFFF"/>
      <w:sz w:val="28"/>
      <w:shd w:val="solid" w:color="0070C0" w:fill="0070C0"/>
      <w:lang w:val="en-US" w:eastAsia="en-US"/>
    </w:rPr>
  </w:style>
  <w:style w:type="paragraph" w:styleId="NormalWeb">
    <w:name w:val="Normal (Web)"/>
    <w:basedOn w:val="Normal"/>
    <w:uiPriority w:val="99"/>
    <w:unhideWhenUsed/>
    <w:rsid w:val="00B319EF"/>
    <w:pPr>
      <w:spacing w:before="100" w:beforeAutospacing="1" w:after="100" w:afterAutospacing="1"/>
    </w:pPr>
    <w:rPr>
      <w:lang w:val="es-CO" w:eastAsia="es-CO"/>
    </w:rPr>
  </w:style>
  <w:style w:type="paragraph" w:styleId="Saludo">
    <w:name w:val="Salutation"/>
    <w:basedOn w:val="Normal"/>
    <w:next w:val="Normal"/>
    <w:link w:val="SaludoCar"/>
    <w:rsid w:val="00FC61C4"/>
    <w:pPr>
      <w:spacing w:before="240" w:after="120" w:line="276" w:lineRule="auto"/>
      <w:jc w:val="both"/>
    </w:pPr>
    <w:rPr>
      <w:sz w:val="22"/>
      <w:szCs w:val="20"/>
    </w:rPr>
  </w:style>
  <w:style w:type="character" w:customStyle="1" w:styleId="SaludoCar">
    <w:name w:val="Saludo Car"/>
    <w:basedOn w:val="Fuentedeprrafopredeter"/>
    <w:link w:val="Saludo"/>
    <w:rsid w:val="00FC61C4"/>
    <w:rPr>
      <w:sz w:val="22"/>
      <w:lang w:val="en-US" w:eastAsia="en-US"/>
    </w:rPr>
  </w:style>
  <w:style w:type="paragraph" w:styleId="Fecha">
    <w:name w:val="Date"/>
    <w:basedOn w:val="Normal"/>
    <w:next w:val="Normal"/>
    <w:link w:val="FechaCar"/>
    <w:rsid w:val="00FC61C4"/>
    <w:pPr>
      <w:spacing w:before="240" w:after="120" w:line="276" w:lineRule="auto"/>
      <w:jc w:val="both"/>
    </w:pPr>
    <w:rPr>
      <w:sz w:val="22"/>
      <w:szCs w:val="20"/>
    </w:rPr>
  </w:style>
  <w:style w:type="character" w:customStyle="1" w:styleId="FechaCar">
    <w:name w:val="Fecha Car"/>
    <w:basedOn w:val="Fuentedeprrafopredeter"/>
    <w:link w:val="Fecha"/>
    <w:rsid w:val="00FC61C4"/>
    <w:rPr>
      <w:sz w:val="22"/>
      <w:lang w:val="en-US" w:eastAsia="en-US"/>
    </w:rPr>
  </w:style>
  <w:style w:type="paragraph" w:styleId="Listaconvietas2">
    <w:name w:val="List Bullet 2"/>
    <w:basedOn w:val="Normal"/>
    <w:unhideWhenUsed/>
    <w:rsid w:val="00FC61C4"/>
    <w:pPr>
      <w:numPr>
        <w:numId w:val="34"/>
      </w:numPr>
      <w:spacing w:before="240" w:after="120" w:line="276" w:lineRule="auto"/>
      <w:contextualSpacing/>
      <w:jc w:val="both"/>
    </w:pPr>
    <w:rPr>
      <w:sz w:val="22"/>
      <w:szCs w:val="20"/>
    </w:rPr>
  </w:style>
  <w:style w:type="paragraph" w:styleId="Textoindependiente">
    <w:name w:val="Body Text"/>
    <w:basedOn w:val="Normal"/>
    <w:link w:val="TextoindependienteCar"/>
    <w:unhideWhenUsed/>
    <w:rsid w:val="00FC61C4"/>
    <w:pPr>
      <w:spacing w:before="240" w:after="120" w:line="276" w:lineRule="auto"/>
      <w:jc w:val="both"/>
    </w:pPr>
    <w:rPr>
      <w:sz w:val="22"/>
      <w:szCs w:val="20"/>
    </w:rPr>
  </w:style>
  <w:style w:type="character" w:customStyle="1" w:styleId="TextoindependienteCar">
    <w:name w:val="Texto independiente Car"/>
    <w:basedOn w:val="Fuentedeprrafopredeter"/>
    <w:link w:val="Textoindependiente"/>
    <w:rsid w:val="00FC61C4"/>
    <w:rPr>
      <w:sz w:val="22"/>
      <w:lang w:val="en-US" w:eastAsia="en-US"/>
    </w:rPr>
  </w:style>
  <w:style w:type="paragraph" w:styleId="Sangradetextonormal">
    <w:name w:val="Body Text Indent"/>
    <w:basedOn w:val="Normal"/>
    <w:link w:val="SangradetextonormalCar"/>
    <w:unhideWhenUsed/>
    <w:rsid w:val="00FC61C4"/>
    <w:pPr>
      <w:spacing w:before="240" w:after="120" w:line="276" w:lineRule="auto"/>
      <w:ind w:left="283"/>
      <w:jc w:val="both"/>
    </w:pPr>
    <w:rPr>
      <w:sz w:val="22"/>
      <w:szCs w:val="20"/>
    </w:rPr>
  </w:style>
  <w:style w:type="character" w:customStyle="1" w:styleId="SangradetextonormalCar">
    <w:name w:val="Sangría de texto normal Car"/>
    <w:basedOn w:val="Fuentedeprrafopredeter"/>
    <w:link w:val="Sangradetextonormal"/>
    <w:rsid w:val="00FC61C4"/>
    <w:rPr>
      <w:sz w:val="22"/>
      <w:lang w:val="en-US" w:eastAsia="en-US"/>
    </w:rPr>
  </w:style>
  <w:style w:type="paragraph" w:styleId="Subttulo">
    <w:name w:val="Subtitle"/>
    <w:basedOn w:val="Normal"/>
    <w:next w:val="Normal"/>
    <w:link w:val="SubttuloCar"/>
    <w:qFormat/>
    <w:rsid w:val="00FC61C4"/>
    <w:pPr>
      <w:numPr>
        <w:ilvl w:val="1"/>
      </w:numPr>
      <w:spacing w:before="240" w:after="160" w:line="276" w:lineRule="auto"/>
      <w:jc w:val="both"/>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FC61C4"/>
    <w:rPr>
      <w:rFonts w:asciiTheme="minorHAnsi" w:eastAsiaTheme="minorEastAsia" w:hAnsiTheme="minorHAnsi" w:cstheme="minorBidi"/>
      <w:color w:val="5A5A5A" w:themeColor="text1" w:themeTint="A5"/>
      <w:spacing w:val="15"/>
      <w:sz w:val="22"/>
      <w:szCs w:val="22"/>
      <w:lang w:val="en-US" w:eastAsia="en-US"/>
    </w:rPr>
  </w:style>
  <w:style w:type="paragraph" w:styleId="Textoindependienteprimerasangra2">
    <w:name w:val="Body Text First Indent 2"/>
    <w:basedOn w:val="Sangradetextonormal"/>
    <w:link w:val="Textoindependienteprimerasangra2Car"/>
    <w:unhideWhenUsed/>
    <w:rsid w:val="00FC61C4"/>
    <w:pPr>
      <w:ind w:left="360" w:firstLine="360"/>
    </w:pPr>
  </w:style>
  <w:style w:type="character" w:customStyle="1" w:styleId="Textoindependienteprimerasangra2Car">
    <w:name w:val="Texto independiente primera sangría 2 Car"/>
    <w:basedOn w:val="SangradetextonormalCar"/>
    <w:link w:val="Textoindependienteprimerasangra2"/>
    <w:rsid w:val="00FC61C4"/>
    <w:rPr>
      <w:sz w:val="22"/>
      <w:lang w:val="en-US" w:eastAsia="en-US"/>
    </w:rPr>
  </w:style>
  <w:style w:type="paragraph" w:styleId="Encabezadodenota">
    <w:name w:val="Note Heading"/>
    <w:basedOn w:val="Normal"/>
    <w:next w:val="Normal"/>
    <w:link w:val="EncabezadodenotaCar"/>
    <w:unhideWhenUsed/>
    <w:rsid w:val="00FC61C4"/>
    <w:pPr>
      <w:jc w:val="both"/>
    </w:pPr>
    <w:rPr>
      <w:sz w:val="22"/>
      <w:szCs w:val="20"/>
    </w:rPr>
  </w:style>
  <w:style w:type="character" w:customStyle="1" w:styleId="EncabezadodenotaCar">
    <w:name w:val="Encabezado de nota Car"/>
    <w:basedOn w:val="Fuentedeprrafopredeter"/>
    <w:link w:val="Encabezadodenota"/>
    <w:rsid w:val="00FC61C4"/>
    <w:rPr>
      <w:sz w:val="22"/>
      <w:lang w:val="en-US" w:eastAsia="en-US"/>
    </w:rPr>
  </w:style>
  <w:style w:type="paragraph" w:styleId="Tabladeilustraciones">
    <w:name w:val="table of figures"/>
    <w:basedOn w:val="Normal"/>
    <w:next w:val="Normal"/>
    <w:uiPriority w:val="99"/>
    <w:unhideWhenUsed/>
    <w:rsid w:val="00A24BFE"/>
    <w:pPr>
      <w:spacing w:before="240" w:line="276" w:lineRule="auto"/>
      <w:jc w:val="both"/>
    </w:pPr>
    <w:rPr>
      <w:sz w:val="22"/>
      <w:szCs w:val="20"/>
    </w:rPr>
  </w:style>
  <w:style w:type="table" w:styleId="Tablaconcuadrcula">
    <w:name w:val="Table Grid"/>
    <w:basedOn w:val="Tablanormal"/>
    <w:uiPriority w:val="99"/>
    <w:rsid w:val="00C16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1">
    <w:name w:val="Tabla de cuadrícula 21"/>
    <w:basedOn w:val="Tablanormal"/>
    <w:uiPriority w:val="47"/>
    <w:rsid w:val="008A67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nfasis11">
    <w:name w:val="Tabla de cuadrícula 1 clara - Énfasis 11"/>
    <w:basedOn w:val="Tablanormal"/>
    <w:uiPriority w:val="46"/>
    <w:rsid w:val="008A67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40"/>
    <w:rsid w:val="008A67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8A67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4-nfasis11">
    <w:name w:val="Tabla de cuadrícula 4 - Énfasis 11"/>
    <w:basedOn w:val="Tablanormal"/>
    <w:uiPriority w:val="49"/>
    <w:rsid w:val="008A67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anormal"/>
    <w:uiPriority w:val="49"/>
    <w:rsid w:val="00C60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6">
    <w:name w:val="toc 6"/>
    <w:basedOn w:val="Normal"/>
    <w:next w:val="Normal"/>
    <w:autoRedefine/>
    <w:uiPriority w:val="39"/>
    <w:unhideWhenUsed/>
    <w:rsid w:val="00401997"/>
    <w:pPr>
      <w:spacing w:after="100" w:line="259" w:lineRule="auto"/>
      <w:ind w:left="1100"/>
    </w:pPr>
    <w:rPr>
      <w:rFonts w:asciiTheme="minorHAnsi" w:eastAsiaTheme="minorEastAsia" w:hAnsiTheme="minorHAnsi" w:cstheme="minorBidi"/>
      <w:sz w:val="22"/>
      <w:szCs w:val="22"/>
      <w:lang w:val="es-CO" w:eastAsia="es-CO"/>
    </w:rPr>
  </w:style>
  <w:style w:type="paragraph" w:styleId="TDC7">
    <w:name w:val="toc 7"/>
    <w:basedOn w:val="Normal"/>
    <w:next w:val="Normal"/>
    <w:autoRedefine/>
    <w:uiPriority w:val="39"/>
    <w:unhideWhenUsed/>
    <w:rsid w:val="00401997"/>
    <w:pPr>
      <w:spacing w:after="100" w:line="259" w:lineRule="auto"/>
      <w:ind w:left="1320"/>
    </w:pPr>
    <w:rPr>
      <w:rFonts w:asciiTheme="minorHAnsi" w:eastAsiaTheme="minorEastAsia" w:hAnsiTheme="minorHAnsi" w:cstheme="minorBidi"/>
      <w:sz w:val="22"/>
      <w:szCs w:val="22"/>
      <w:lang w:val="es-CO" w:eastAsia="es-CO"/>
    </w:rPr>
  </w:style>
  <w:style w:type="paragraph" w:styleId="TDC8">
    <w:name w:val="toc 8"/>
    <w:basedOn w:val="Normal"/>
    <w:next w:val="Normal"/>
    <w:autoRedefine/>
    <w:uiPriority w:val="39"/>
    <w:unhideWhenUsed/>
    <w:rsid w:val="00401997"/>
    <w:pPr>
      <w:spacing w:after="100" w:line="259" w:lineRule="auto"/>
      <w:ind w:left="1540"/>
    </w:pPr>
    <w:rPr>
      <w:rFonts w:asciiTheme="minorHAnsi" w:eastAsiaTheme="minorEastAsia" w:hAnsiTheme="minorHAnsi" w:cstheme="minorBidi"/>
      <w:sz w:val="22"/>
      <w:szCs w:val="22"/>
      <w:lang w:val="es-CO" w:eastAsia="es-CO"/>
    </w:rPr>
  </w:style>
  <w:style w:type="paragraph" w:styleId="TDC9">
    <w:name w:val="toc 9"/>
    <w:basedOn w:val="Normal"/>
    <w:next w:val="Normal"/>
    <w:autoRedefine/>
    <w:uiPriority w:val="39"/>
    <w:unhideWhenUsed/>
    <w:rsid w:val="00401997"/>
    <w:pPr>
      <w:spacing w:after="100" w:line="259" w:lineRule="auto"/>
      <w:ind w:left="1760"/>
    </w:pPr>
    <w:rPr>
      <w:rFonts w:asciiTheme="minorHAnsi" w:eastAsiaTheme="minorEastAsia" w:hAnsiTheme="minorHAnsi" w:cstheme="minorBidi"/>
      <w:sz w:val="22"/>
      <w:szCs w:val="22"/>
      <w:lang w:val="es-CO" w:eastAsia="es-CO"/>
    </w:rPr>
  </w:style>
  <w:style w:type="character" w:customStyle="1" w:styleId="addmd">
    <w:name w:val="addmd"/>
    <w:basedOn w:val="Fuentedeprrafopredeter"/>
    <w:rsid w:val="004C0113"/>
  </w:style>
  <w:style w:type="character" w:customStyle="1" w:styleId="Ttulo3Car">
    <w:name w:val="Título 3 Car"/>
    <w:basedOn w:val="Fuentedeprrafopredeter"/>
    <w:link w:val="Ttulo3"/>
    <w:rsid w:val="00042D40"/>
    <w:rPr>
      <w:rFonts w:ascii="Arial" w:hAnsi="Arial"/>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7313">
      <w:bodyDiv w:val="1"/>
      <w:marLeft w:val="0"/>
      <w:marRight w:val="0"/>
      <w:marTop w:val="0"/>
      <w:marBottom w:val="0"/>
      <w:divBdr>
        <w:top w:val="none" w:sz="0" w:space="0" w:color="auto"/>
        <w:left w:val="none" w:sz="0" w:space="0" w:color="auto"/>
        <w:bottom w:val="none" w:sz="0" w:space="0" w:color="auto"/>
        <w:right w:val="none" w:sz="0" w:space="0" w:color="auto"/>
      </w:divBdr>
    </w:div>
    <w:div w:id="93209052">
      <w:bodyDiv w:val="1"/>
      <w:marLeft w:val="0"/>
      <w:marRight w:val="0"/>
      <w:marTop w:val="0"/>
      <w:marBottom w:val="0"/>
      <w:divBdr>
        <w:top w:val="none" w:sz="0" w:space="0" w:color="auto"/>
        <w:left w:val="none" w:sz="0" w:space="0" w:color="auto"/>
        <w:bottom w:val="none" w:sz="0" w:space="0" w:color="auto"/>
        <w:right w:val="none" w:sz="0" w:space="0" w:color="auto"/>
      </w:divBdr>
    </w:div>
    <w:div w:id="117381318">
      <w:bodyDiv w:val="1"/>
      <w:marLeft w:val="0"/>
      <w:marRight w:val="0"/>
      <w:marTop w:val="0"/>
      <w:marBottom w:val="0"/>
      <w:divBdr>
        <w:top w:val="none" w:sz="0" w:space="0" w:color="auto"/>
        <w:left w:val="none" w:sz="0" w:space="0" w:color="auto"/>
        <w:bottom w:val="none" w:sz="0" w:space="0" w:color="auto"/>
        <w:right w:val="none" w:sz="0" w:space="0" w:color="auto"/>
      </w:divBdr>
      <w:divsChild>
        <w:div w:id="995570588">
          <w:marLeft w:val="0"/>
          <w:marRight w:val="0"/>
          <w:marTop w:val="360"/>
          <w:marBottom w:val="120"/>
          <w:divBdr>
            <w:top w:val="none" w:sz="0" w:space="0" w:color="auto"/>
            <w:left w:val="none" w:sz="0" w:space="0" w:color="auto"/>
            <w:bottom w:val="none" w:sz="0" w:space="0" w:color="auto"/>
            <w:right w:val="none" w:sz="0" w:space="0" w:color="auto"/>
          </w:divBdr>
        </w:div>
        <w:div w:id="1584946669">
          <w:marLeft w:val="0"/>
          <w:marRight w:val="0"/>
          <w:marTop w:val="360"/>
          <w:marBottom w:val="120"/>
          <w:divBdr>
            <w:top w:val="none" w:sz="0" w:space="0" w:color="auto"/>
            <w:left w:val="none" w:sz="0" w:space="0" w:color="auto"/>
            <w:bottom w:val="none" w:sz="0" w:space="0" w:color="auto"/>
            <w:right w:val="none" w:sz="0" w:space="0" w:color="auto"/>
          </w:divBdr>
        </w:div>
        <w:div w:id="1770736633">
          <w:marLeft w:val="0"/>
          <w:marRight w:val="0"/>
          <w:marTop w:val="360"/>
          <w:marBottom w:val="120"/>
          <w:divBdr>
            <w:top w:val="none" w:sz="0" w:space="0" w:color="auto"/>
            <w:left w:val="none" w:sz="0" w:space="0" w:color="auto"/>
            <w:bottom w:val="none" w:sz="0" w:space="0" w:color="auto"/>
            <w:right w:val="none" w:sz="0" w:space="0" w:color="auto"/>
          </w:divBdr>
        </w:div>
      </w:divsChild>
    </w:div>
    <w:div w:id="118695206">
      <w:bodyDiv w:val="1"/>
      <w:marLeft w:val="0"/>
      <w:marRight w:val="0"/>
      <w:marTop w:val="0"/>
      <w:marBottom w:val="0"/>
      <w:divBdr>
        <w:top w:val="none" w:sz="0" w:space="0" w:color="auto"/>
        <w:left w:val="none" w:sz="0" w:space="0" w:color="auto"/>
        <w:bottom w:val="none" w:sz="0" w:space="0" w:color="auto"/>
        <w:right w:val="none" w:sz="0" w:space="0" w:color="auto"/>
      </w:divBdr>
    </w:div>
    <w:div w:id="145979606">
      <w:bodyDiv w:val="1"/>
      <w:marLeft w:val="0"/>
      <w:marRight w:val="0"/>
      <w:marTop w:val="0"/>
      <w:marBottom w:val="0"/>
      <w:divBdr>
        <w:top w:val="none" w:sz="0" w:space="0" w:color="auto"/>
        <w:left w:val="none" w:sz="0" w:space="0" w:color="auto"/>
        <w:bottom w:val="none" w:sz="0" w:space="0" w:color="auto"/>
        <w:right w:val="none" w:sz="0" w:space="0" w:color="auto"/>
      </w:divBdr>
    </w:div>
    <w:div w:id="154221406">
      <w:bodyDiv w:val="1"/>
      <w:marLeft w:val="0"/>
      <w:marRight w:val="0"/>
      <w:marTop w:val="0"/>
      <w:marBottom w:val="0"/>
      <w:divBdr>
        <w:top w:val="none" w:sz="0" w:space="0" w:color="auto"/>
        <w:left w:val="none" w:sz="0" w:space="0" w:color="auto"/>
        <w:bottom w:val="none" w:sz="0" w:space="0" w:color="auto"/>
        <w:right w:val="none" w:sz="0" w:space="0" w:color="auto"/>
      </w:divBdr>
    </w:div>
    <w:div w:id="195970581">
      <w:bodyDiv w:val="1"/>
      <w:marLeft w:val="0"/>
      <w:marRight w:val="0"/>
      <w:marTop w:val="0"/>
      <w:marBottom w:val="0"/>
      <w:divBdr>
        <w:top w:val="none" w:sz="0" w:space="0" w:color="auto"/>
        <w:left w:val="none" w:sz="0" w:space="0" w:color="auto"/>
        <w:bottom w:val="none" w:sz="0" w:space="0" w:color="auto"/>
        <w:right w:val="none" w:sz="0" w:space="0" w:color="auto"/>
      </w:divBdr>
    </w:div>
    <w:div w:id="212665107">
      <w:bodyDiv w:val="1"/>
      <w:marLeft w:val="0"/>
      <w:marRight w:val="0"/>
      <w:marTop w:val="0"/>
      <w:marBottom w:val="0"/>
      <w:divBdr>
        <w:top w:val="none" w:sz="0" w:space="0" w:color="auto"/>
        <w:left w:val="none" w:sz="0" w:space="0" w:color="auto"/>
        <w:bottom w:val="none" w:sz="0" w:space="0" w:color="auto"/>
        <w:right w:val="none" w:sz="0" w:space="0" w:color="auto"/>
      </w:divBdr>
    </w:div>
    <w:div w:id="221793761">
      <w:bodyDiv w:val="1"/>
      <w:marLeft w:val="0"/>
      <w:marRight w:val="0"/>
      <w:marTop w:val="0"/>
      <w:marBottom w:val="0"/>
      <w:divBdr>
        <w:top w:val="none" w:sz="0" w:space="0" w:color="auto"/>
        <w:left w:val="none" w:sz="0" w:space="0" w:color="auto"/>
        <w:bottom w:val="none" w:sz="0" w:space="0" w:color="auto"/>
        <w:right w:val="none" w:sz="0" w:space="0" w:color="auto"/>
      </w:divBdr>
    </w:div>
    <w:div w:id="236283493">
      <w:bodyDiv w:val="1"/>
      <w:marLeft w:val="0"/>
      <w:marRight w:val="0"/>
      <w:marTop w:val="0"/>
      <w:marBottom w:val="0"/>
      <w:divBdr>
        <w:top w:val="none" w:sz="0" w:space="0" w:color="auto"/>
        <w:left w:val="none" w:sz="0" w:space="0" w:color="auto"/>
        <w:bottom w:val="none" w:sz="0" w:space="0" w:color="auto"/>
        <w:right w:val="none" w:sz="0" w:space="0" w:color="auto"/>
      </w:divBdr>
    </w:div>
    <w:div w:id="283272474">
      <w:bodyDiv w:val="1"/>
      <w:marLeft w:val="0"/>
      <w:marRight w:val="0"/>
      <w:marTop w:val="0"/>
      <w:marBottom w:val="0"/>
      <w:divBdr>
        <w:top w:val="none" w:sz="0" w:space="0" w:color="auto"/>
        <w:left w:val="none" w:sz="0" w:space="0" w:color="auto"/>
        <w:bottom w:val="none" w:sz="0" w:space="0" w:color="auto"/>
        <w:right w:val="none" w:sz="0" w:space="0" w:color="auto"/>
      </w:divBdr>
    </w:div>
    <w:div w:id="291789280">
      <w:bodyDiv w:val="1"/>
      <w:marLeft w:val="0"/>
      <w:marRight w:val="0"/>
      <w:marTop w:val="0"/>
      <w:marBottom w:val="0"/>
      <w:divBdr>
        <w:top w:val="none" w:sz="0" w:space="0" w:color="auto"/>
        <w:left w:val="none" w:sz="0" w:space="0" w:color="auto"/>
        <w:bottom w:val="none" w:sz="0" w:space="0" w:color="auto"/>
        <w:right w:val="none" w:sz="0" w:space="0" w:color="auto"/>
      </w:divBdr>
    </w:div>
    <w:div w:id="309359544">
      <w:bodyDiv w:val="1"/>
      <w:marLeft w:val="0"/>
      <w:marRight w:val="0"/>
      <w:marTop w:val="0"/>
      <w:marBottom w:val="0"/>
      <w:divBdr>
        <w:top w:val="none" w:sz="0" w:space="0" w:color="auto"/>
        <w:left w:val="none" w:sz="0" w:space="0" w:color="auto"/>
        <w:bottom w:val="none" w:sz="0" w:space="0" w:color="auto"/>
        <w:right w:val="none" w:sz="0" w:space="0" w:color="auto"/>
      </w:divBdr>
    </w:div>
    <w:div w:id="392823371">
      <w:bodyDiv w:val="1"/>
      <w:marLeft w:val="0"/>
      <w:marRight w:val="0"/>
      <w:marTop w:val="0"/>
      <w:marBottom w:val="0"/>
      <w:divBdr>
        <w:top w:val="none" w:sz="0" w:space="0" w:color="auto"/>
        <w:left w:val="none" w:sz="0" w:space="0" w:color="auto"/>
        <w:bottom w:val="none" w:sz="0" w:space="0" w:color="auto"/>
        <w:right w:val="none" w:sz="0" w:space="0" w:color="auto"/>
      </w:divBdr>
    </w:div>
    <w:div w:id="397017619">
      <w:bodyDiv w:val="1"/>
      <w:marLeft w:val="0"/>
      <w:marRight w:val="0"/>
      <w:marTop w:val="0"/>
      <w:marBottom w:val="0"/>
      <w:divBdr>
        <w:top w:val="none" w:sz="0" w:space="0" w:color="auto"/>
        <w:left w:val="none" w:sz="0" w:space="0" w:color="auto"/>
        <w:bottom w:val="none" w:sz="0" w:space="0" w:color="auto"/>
        <w:right w:val="none" w:sz="0" w:space="0" w:color="auto"/>
      </w:divBdr>
    </w:div>
    <w:div w:id="426586091">
      <w:bodyDiv w:val="1"/>
      <w:marLeft w:val="0"/>
      <w:marRight w:val="0"/>
      <w:marTop w:val="0"/>
      <w:marBottom w:val="0"/>
      <w:divBdr>
        <w:top w:val="none" w:sz="0" w:space="0" w:color="auto"/>
        <w:left w:val="none" w:sz="0" w:space="0" w:color="auto"/>
        <w:bottom w:val="none" w:sz="0" w:space="0" w:color="auto"/>
        <w:right w:val="none" w:sz="0" w:space="0" w:color="auto"/>
      </w:divBdr>
    </w:div>
    <w:div w:id="427308428">
      <w:bodyDiv w:val="1"/>
      <w:marLeft w:val="0"/>
      <w:marRight w:val="0"/>
      <w:marTop w:val="0"/>
      <w:marBottom w:val="0"/>
      <w:divBdr>
        <w:top w:val="none" w:sz="0" w:space="0" w:color="auto"/>
        <w:left w:val="none" w:sz="0" w:space="0" w:color="auto"/>
        <w:bottom w:val="none" w:sz="0" w:space="0" w:color="auto"/>
        <w:right w:val="none" w:sz="0" w:space="0" w:color="auto"/>
      </w:divBdr>
    </w:div>
    <w:div w:id="464277564">
      <w:bodyDiv w:val="1"/>
      <w:marLeft w:val="0"/>
      <w:marRight w:val="0"/>
      <w:marTop w:val="0"/>
      <w:marBottom w:val="0"/>
      <w:divBdr>
        <w:top w:val="none" w:sz="0" w:space="0" w:color="auto"/>
        <w:left w:val="none" w:sz="0" w:space="0" w:color="auto"/>
        <w:bottom w:val="none" w:sz="0" w:space="0" w:color="auto"/>
        <w:right w:val="none" w:sz="0" w:space="0" w:color="auto"/>
      </w:divBdr>
    </w:div>
    <w:div w:id="469832228">
      <w:bodyDiv w:val="1"/>
      <w:marLeft w:val="0"/>
      <w:marRight w:val="0"/>
      <w:marTop w:val="0"/>
      <w:marBottom w:val="0"/>
      <w:divBdr>
        <w:top w:val="none" w:sz="0" w:space="0" w:color="auto"/>
        <w:left w:val="none" w:sz="0" w:space="0" w:color="auto"/>
        <w:bottom w:val="none" w:sz="0" w:space="0" w:color="auto"/>
        <w:right w:val="none" w:sz="0" w:space="0" w:color="auto"/>
      </w:divBdr>
    </w:div>
    <w:div w:id="506411640">
      <w:bodyDiv w:val="1"/>
      <w:marLeft w:val="0"/>
      <w:marRight w:val="0"/>
      <w:marTop w:val="0"/>
      <w:marBottom w:val="0"/>
      <w:divBdr>
        <w:top w:val="none" w:sz="0" w:space="0" w:color="auto"/>
        <w:left w:val="none" w:sz="0" w:space="0" w:color="auto"/>
        <w:bottom w:val="none" w:sz="0" w:space="0" w:color="auto"/>
        <w:right w:val="none" w:sz="0" w:space="0" w:color="auto"/>
      </w:divBdr>
    </w:div>
    <w:div w:id="513570342">
      <w:bodyDiv w:val="1"/>
      <w:marLeft w:val="0"/>
      <w:marRight w:val="0"/>
      <w:marTop w:val="0"/>
      <w:marBottom w:val="0"/>
      <w:divBdr>
        <w:top w:val="none" w:sz="0" w:space="0" w:color="auto"/>
        <w:left w:val="none" w:sz="0" w:space="0" w:color="auto"/>
        <w:bottom w:val="none" w:sz="0" w:space="0" w:color="auto"/>
        <w:right w:val="none" w:sz="0" w:space="0" w:color="auto"/>
      </w:divBdr>
    </w:div>
    <w:div w:id="573852424">
      <w:bodyDiv w:val="1"/>
      <w:marLeft w:val="0"/>
      <w:marRight w:val="0"/>
      <w:marTop w:val="0"/>
      <w:marBottom w:val="0"/>
      <w:divBdr>
        <w:top w:val="none" w:sz="0" w:space="0" w:color="auto"/>
        <w:left w:val="none" w:sz="0" w:space="0" w:color="auto"/>
        <w:bottom w:val="none" w:sz="0" w:space="0" w:color="auto"/>
        <w:right w:val="none" w:sz="0" w:space="0" w:color="auto"/>
      </w:divBdr>
    </w:div>
    <w:div w:id="631597009">
      <w:bodyDiv w:val="1"/>
      <w:marLeft w:val="0"/>
      <w:marRight w:val="0"/>
      <w:marTop w:val="0"/>
      <w:marBottom w:val="0"/>
      <w:divBdr>
        <w:top w:val="none" w:sz="0" w:space="0" w:color="auto"/>
        <w:left w:val="none" w:sz="0" w:space="0" w:color="auto"/>
        <w:bottom w:val="none" w:sz="0" w:space="0" w:color="auto"/>
        <w:right w:val="none" w:sz="0" w:space="0" w:color="auto"/>
      </w:divBdr>
    </w:div>
    <w:div w:id="647393943">
      <w:bodyDiv w:val="1"/>
      <w:marLeft w:val="0"/>
      <w:marRight w:val="0"/>
      <w:marTop w:val="0"/>
      <w:marBottom w:val="0"/>
      <w:divBdr>
        <w:top w:val="none" w:sz="0" w:space="0" w:color="auto"/>
        <w:left w:val="none" w:sz="0" w:space="0" w:color="auto"/>
        <w:bottom w:val="none" w:sz="0" w:space="0" w:color="auto"/>
        <w:right w:val="none" w:sz="0" w:space="0" w:color="auto"/>
      </w:divBdr>
    </w:div>
    <w:div w:id="688026232">
      <w:bodyDiv w:val="1"/>
      <w:marLeft w:val="0"/>
      <w:marRight w:val="0"/>
      <w:marTop w:val="0"/>
      <w:marBottom w:val="0"/>
      <w:divBdr>
        <w:top w:val="none" w:sz="0" w:space="0" w:color="auto"/>
        <w:left w:val="none" w:sz="0" w:space="0" w:color="auto"/>
        <w:bottom w:val="none" w:sz="0" w:space="0" w:color="auto"/>
        <w:right w:val="none" w:sz="0" w:space="0" w:color="auto"/>
      </w:divBdr>
    </w:div>
    <w:div w:id="694504085">
      <w:bodyDiv w:val="1"/>
      <w:marLeft w:val="0"/>
      <w:marRight w:val="0"/>
      <w:marTop w:val="0"/>
      <w:marBottom w:val="0"/>
      <w:divBdr>
        <w:top w:val="none" w:sz="0" w:space="0" w:color="auto"/>
        <w:left w:val="none" w:sz="0" w:space="0" w:color="auto"/>
        <w:bottom w:val="none" w:sz="0" w:space="0" w:color="auto"/>
        <w:right w:val="none" w:sz="0" w:space="0" w:color="auto"/>
      </w:divBdr>
    </w:div>
    <w:div w:id="826215271">
      <w:bodyDiv w:val="1"/>
      <w:marLeft w:val="0"/>
      <w:marRight w:val="0"/>
      <w:marTop w:val="0"/>
      <w:marBottom w:val="0"/>
      <w:divBdr>
        <w:top w:val="none" w:sz="0" w:space="0" w:color="auto"/>
        <w:left w:val="none" w:sz="0" w:space="0" w:color="auto"/>
        <w:bottom w:val="none" w:sz="0" w:space="0" w:color="auto"/>
        <w:right w:val="none" w:sz="0" w:space="0" w:color="auto"/>
      </w:divBdr>
    </w:div>
    <w:div w:id="869807166">
      <w:bodyDiv w:val="1"/>
      <w:marLeft w:val="0"/>
      <w:marRight w:val="0"/>
      <w:marTop w:val="0"/>
      <w:marBottom w:val="0"/>
      <w:divBdr>
        <w:top w:val="none" w:sz="0" w:space="0" w:color="auto"/>
        <w:left w:val="none" w:sz="0" w:space="0" w:color="auto"/>
        <w:bottom w:val="none" w:sz="0" w:space="0" w:color="auto"/>
        <w:right w:val="none" w:sz="0" w:space="0" w:color="auto"/>
      </w:divBdr>
    </w:div>
    <w:div w:id="884219156">
      <w:bodyDiv w:val="1"/>
      <w:marLeft w:val="0"/>
      <w:marRight w:val="0"/>
      <w:marTop w:val="0"/>
      <w:marBottom w:val="0"/>
      <w:divBdr>
        <w:top w:val="none" w:sz="0" w:space="0" w:color="auto"/>
        <w:left w:val="none" w:sz="0" w:space="0" w:color="auto"/>
        <w:bottom w:val="none" w:sz="0" w:space="0" w:color="auto"/>
        <w:right w:val="none" w:sz="0" w:space="0" w:color="auto"/>
      </w:divBdr>
      <w:divsChild>
        <w:div w:id="2036271079">
          <w:marLeft w:val="0"/>
          <w:marRight w:val="0"/>
          <w:marTop w:val="0"/>
          <w:marBottom w:val="0"/>
          <w:divBdr>
            <w:top w:val="none" w:sz="0" w:space="0" w:color="auto"/>
            <w:left w:val="none" w:sz="0" w:space="0" w:color="auto"/>
            <w:bottom w:val="none" w:sz="0" w:space="0" w:color="auto"/>
            <w:right w:val="none" w:sz="0" w:space="0" w:color="auto"/>
          </w:divBdr>
          <w:divsChild>
            <w:div w:id="843324001">
              <w:marLeft w:val="0"/>
              <w:marRight w:val="0"/>
              <w:marTop w:val="0"/>
              <w:marBottom w:val="0"/>
              <w:divBdr>
                <w:top w:val="none" w:sz="0" w:space="0" w:color="auto"/>
                <w:left w:val="none" w:sz="0" w:space="0" w:color="auto"/>
                <w:bottom w:val="none" w:sz="0" w:space="0" w:color="auto"/>
                <w:right w:val="none" w:sz="0" w:space="0" w:color="auto"/>
              </w:divBdr>
              <w:divsChild>
                <w:div w:id="1374235869">
                  <w:marLeft w:val="0"/>
                  <w:marRight w:val="0"/>
                  <w:marTop w:val="0"/>
                  <w:marBottom w:val="0"/>
                  <w:divBdr>
                    <w:top w:val="none" w:sz="0" w:space="0" w:color="auto"/>
                    <w:left w:val="none" w:sz="0" w:space="0" w:color="auto"/>
                    <w:bottom w:val="none" w:sz="0" w:space="0" w:color="auto"/>
                    <w:right w:val="none" w:sz="0" w:space="0" w:color="auto"/>
                  </w:divBdr>
                </w:div>
              </w:divsChild>
            </w:div>
            <w:div w:id="966350470">
              <w:marLeft w:val="0"/>
              <w:marRight w:val="0"/>
              <w:marTop w:val="0"/>
              <w:marBottom w:val="0"/>
              <w:divBdr>
                <w:top w:val="none" w:sz="0" w:space="0" w:color="auto"/>
                <w:left w:val="none" w:sz="0" w:space="0" w:color="auto"/>
                <w:bottom w:val="none" w:sz="0" w:space="0" w:color="auto"/>
                <w:right w:val="none" w:sz="0" w:space="0" w:color="auto"/>
              </w:divBdr>
              <w:divsChild>
                <w:div w:id="20209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7689263">
      <w:bodyDiv w:val="1"/>
      <w:marLeft w:val="0"/>
      <w:marRight w:val="0"/>
      <w:marTop w:val="0"/>
      <w:marBottom w:val="0"/>
      <w:divBdr>
        <w:top w:val="none" w:sz="0" w:space="0" w:color="auto"/>
        <w:left w:val="none" w:sz="0" w:space="0" w:color="auto"/>
        <w:bottom w:val="none" w:sz="0" w:space="0" w:color="auto"/>
        <w:right w:val="none" w:sz="0" w:space="0" w:color="auto"/>
      </w:divBdr>
    </w:div>
    <w:div w:id="931353822">
      <w:bodyDiv w:val="1"/>
      <w:marLeft w:val="0"/>
      <w:marRight w:val="0"/>
      <w:marTop w:val="0"/>
      <w:marBottom w:val="0"/>
      <w:divBdr>
        <w:top w:val="none" w:sz="0" w:space="0" w:color="auto"/>
        <w:left w:val="none" w:sz="0" w:space="0" w:color="auto"/>
        <w:bottom w:val="none" w:sz="0" w:space="0" w:color="auto"/>
        <w:right w:val="none" w:sz="0" w:space="0" w:color="auto"/>
      </w:divBdr>
    </w:div>
    <w:div w:id="1040282961">
      <w:bodyDiv w:val="1"/>
      <w:marLeft w:val="0"/>
      <w:marRight w:val="0"/>
      <w:marTop w:val="0"/>
      <w:marBottom w:val="0"/>
      <w:divBdr>
        <w:top w:val="none" w:sz="0" w:space="0" w:color="auto"/>
        <w:left w:val="none" w:sz="0" w:space="0" w:color="auto"/>
        <w:bottom w:val="none" w:sz="0" w:space="0" w:color="auto"/>
        <w:right w:val="none" w:sz="0" w:space="0" w:color="auto"/>
      </w:divBdr>
    </w:div>
    <w:div w:id="1044596673">
      <w:bodyDiv w:val="1"/>
      <w:marLeft w:val="0"/>
      <w:marRight w:val="0"/>
      <w:marTop w:val="0"/>
      <w:marBottom w:val="0"/>
      <w:divBdr>
        <w:top w:val="none" w:sz="0" w:space="0" w:color="auto"/>
        <w:left w:val="none" w:sz="0" w:space="0" w:color="auto"/>
        <w:bottom w:val="none" w:sz="0" w:space="0" w:color="auto"/>
        <w:right w:val="none" w:sz="0" w:space="0" w:color="auto"/>
      </w:divBdr>
    </w:div>
    <w:div w:id="1075780484">
      <w:bodyDiv w:val="1"/>
      <w:marLeft w:val="0"/>
      <w:marRight w:val="0"/>
      <w:marTop w:val="0"/>
      <w:marBottom w:val="0"/>
      <w:divBdr>
        <w:top w:val="none" w:sz="0" w:space="0" w:color="auto"/>
        <w:left w:val="none" w:sz="0" w:space="0" w:color="auto"/>
        <w:bottom w:val="none" w:sz="0" w:space="0" w:color="auto"/>
        <w:right w:val="none" w:sz="0" w:space="0" w:color="auto"/>
      </w:divBdr>
    </w:div>
    <w:div w:id="1081175478">
      <w:bodyDiv w:val="1"/>
      <w:marLeft w:val="0"/>
      <w:marRight w:val="0"/>
      <w:marTop w:val="0"/>
      <w:marBottom w:val="0"/>
      <w:divBdr>
        <w:top w:val="none" w:sz="0" w:space="0" w:color="auto"/>
        <w:left w:val="none" w:sz="0" w:space="0" w:color="auto"/>
        <w:bottom w:val="none" w:sz="0" w:space="0" w:color="auto"/>
        <w:right w:val="none" w:sz="0" w:space="0" w:color="auto"/>
      </w:divBdr>
    </w:div>
    <w:div w:id="1094281461">
      <w:bodyDiv w:val="1"/>
      <w:marLeft w:val="0"/>
      <w:marRight w:val="0"/>
      <w:marTop w:val="0"/>
      <w:marBottom w:val="0"/>
      <w:divBdr>
        <w:top w:val="none" w:sz="0" w:space="0" w:color="auto"/>
        <w:left w:val="none" w:sz="0" w:space="0" w:color="auto"/>
        <w:bottom w:val="none" w:sz="0" w:space="0" w:color="auto"/>
        <w:right w:val="none" w:sz="0" w:space="0" w:color="auto"/>
      </w:divBdr>
    </w:div>
    <w:div w:id="1106267978">
      <w:bodyDiv w:val="1"/>
      <w:marLeft w:val="0"/>
      <w:marRight w:val="0"/>
      <w:marTop w:val="0"/>
      <w:marBottom w:val="0"/>
      <w:divBdr>
        <w:top w:val="none" w:sz="0" w:space="0" w:color="auto"/>
        <w:left w:val="none" w:sz="0" w:space="0" w:color="auto"/>
        <w:bottom w:val="none" w:sz="0" w:space="0" w:color="auto"/>
        <w:right w:val="none" w:sz="0" w:space="0" w:color="auto"/>
      </w:divBdr>
    </w:div>
    <w:div w:id="1107114761">
      <w:bodyDiv w:val="1"/>
      <w:marLeft w:val="0"/>
      <w:marRight w:val="0"/>
      <w:marTop w:val="0"/>
      <w:marBottom w:val="0"/>
      <w:divBdr>
        <w:top w:val="none" w:sz="0" w:space="0" w:color="auto"/>
        <w:left w:val="none" w:sz="0" w:space="0" w:color="auto"/>
        <w:bottom w:val="none" w:sz="0" w:space="0" w:color="auto"/>
        <w:right w:val="none" w:sz="0" w:space="0" w:color="auto"/>
      </w:divBdr>
    </w:div>
    <w:div w:id="1166868805">
      <w:bodyDiv w:val="1"/>
      <w:marLeft w:val="0"/>
      <w:marRight w:val="0"/>
      <w:marTop w:val="0"/>
      <w:marBottom w:val="0"/>
      <w:divBdr>
        <w:top w:val="none" w:sz="0" w:space="0" w:color="auto"/>
        <w:left w:val="none" w:sz="0" w:space="0" w:color="auto"/>
        <w:bottom w:val="none" w:sz="0" w:space="0" w:color="auto"/>
        <w:right w:val="none" w:sz="0" w:space="0" w:color="auto"/>
      </w:divBdr>
    </w:div>
    <w:div w:id="1169828950">
      <w:bodyDiv w:val="1"/>
      <w:marLeft w:val="0"/>
      <w:marRight w:val="0"/>
      <w:marTop w:val="0"/>
      <w:marBottom w:val="0"/>
      <w:divBdr>
        <w:top w:val="none" w:sz="0" w:space="0" w:color="auto"/>
        <w:left w:val="none" w:sz="0" w:space="0" w:color="auto"/>
        <w:bottom w:val="none" w:sz="0" w:space="0" w:color="auto"/>
        <w:right w:val="none" w:sz="0" w:space="0" w:color="auto"/>
      </w:divBdr>
    </w:div>
    <w:div w:id="1288583431">
      <w:bodyDiv w:val="1"/>
      <w:marLeft w:val="0"/>
      <w:marRight w:val="0"/>
      <w:marTop w:val="0"/>
      <w:marBottom w:val="0"/>
      <w:divBdr>
        <w:top w:val="none" w:sz="0" w:space="0" w:color="auto"/>
        <w:left w:val="none" w:sz="0" w:space="0" w:color="auto"/>
        <w:bottom w:val="none" w:sz="0" w:space="0" w:color="auto"/>
        <w:right w:val="none" w:sz="0" w:space="0" w:color="auto"/>
      </w:divBdr>
    </w:div>
    <w:div w:id="1336151960">
      <w:bodyDiv w:val="1"/>
      <w:marLeft w:val="0"/>
      <w:marRight w:val="0"/>
      <w:marTop w:val="0"/>
      <w:marBottom w:val="0"/>
      <w:divBdr>
        <w:top w:val="none" w:sz="0" w:space="0" w:color="auto"/>
        <w:left w:val="none" w:sz="0" w:space="0" w:color="auto"/>
        <w:bottom w:val="none" w:sz="0" w:space="0" w:color="auto"/>
        <w:right w:val="none" w:sz="0" w:space="0" w:color="auto"/>
      </w:divBdr>
    </w:div>
    <w:div w:id="1370913601">
      <w:bodyDiv w:val="1"/>
      <w:marLeft w:val="0"/>
      <w:marRight w:val="0"/>
      <w:marTop w:val="0"/>
      <w:marBottom w:val="0"/>
      <w:divBdr>
        <w:top w:val="none" w:sz="0" w:space="0" w:color="auto"/>
        <w:left w:val="none" w:sz="0" w:space="0" w:color="auto"/>
        <w:bottom w:val="none" w:sz="0" w:space="0" w:color="auto"/>
        <w:right w:val="none" w:sz="0" w:space="0" w:color="auto"/>
      </w:divBdr>
    </w:div>
    <w:div w:id="1413939209">
      <w:bodyDiv w:val="1"/>
      <w:marLeft w:val="0"/>
      <w:marRight w:val="0"/>
      <w:marTop w:val="0"/>
      <w:marBottom w:val="0"/>
      <w:divBdr>
        <w:top w:val="none" w:sz="0" w:space="0" w:color="auto"/>
        <w:left w:val="none" w:sz="0" w:space="0" w:color="auto"/>
        <w:bottom w:val="none" w:sz="0" w:space="0" w:color="auto"/>
        <w:right w:val="none" w:sz="0" w:space="0" w:color="auto"/>
      </w:divBdr>
    </w:div>
    <w:div w:id="1437285035">
      <w:bodyDiv w:val="1"/>
      <w:marLeft w:val="0"/>
      <w:marRight w:val="0"/>
      <w:marTop w:val="0"/>
      <w:marBottom w:val="0"/>
      <w:divBdr>
        <w:top w:val="none" w:sz="0" w:space="0" w:color="auto"/>
        <w:left w:val="none" w:sz="0" w:space="0" w:color="auto"/>
        <w:bottom w:val="none" w:sz="0" w:space="0" w:color="auto"/>
        <w:right w:val="none" w:sz="0" w:space="0" w:color="auto"/>
      </w:divBdr>
    </w:div>
    <w:div w:id="1466460565">
      <w:bodyDiv w:val="1"/>
      <w:marLeft w:val="0"/>
      <w:marRight w:val="0"/>
      <w:marTop w:val="0"/>
      <w:marBottom w:val="0"/>
      <w:divBdr>
        <w:top w:val="none" w:sz="0" w:space="0" w:color="auto"/>
        <w:left w:val="none" w:sz="0" w:space="0" w:color="auto"/>
        <w:bottom w:val="none" w:sz="0" w:space="0" w:color="auto"/>
        <w:right w:val="none" w:sz="0" w:space="0" w:color="auto"/>
      </w:divBdr>
    </w:div>
    <w:div w:id="1560626427">
      <w:bodyDiv w:val="1"/>
      <w:marLeft w:val="0"/>
      <w:marRight w:val="0"/>
      <w:marTop w:val="0"/>
      <w:marBottom w:val="0"/>
      <w:divBdr>
        <w:top w:val="none" w:sz="0" w:space="0" w:color="auto"/>
        <w:left w:val="none" w:sz="0" w:space="0" w:color="auto"/>
        <w:bottom w:val="none" w:sz="0" w:space="0" w:color="auto"/>
        <w:right w:val="none" w:sz="0" w:space="0" w:color="auto"/>
      </w:divBdr>
    </w:div>
    <w:div w:id="1568876192">
      <w:bodyDiv w:val="1"/>
      <w:marLeft w:val="0"/>
      <w:marRight w:val="0"/>
      <w:marTop w:val="0"/>
      <w:marBottom w:val="0"/>
      <w:divBdr>
        <w:top w:val="none" w:sz="0" w:space="0" w:color="auto"/>
        <w:left w:val="none" w:sz="0" w:space="0" w:color="auto"/>
        <w:bottom w:val="none" w:sz="0" w:space="0" w:color="auto"/>
        <w:right w:val="none" w:sz="0" w:space="0" w:color="auto"/>
      </w:divBdr>
    </w:div>
    <w:div w:id="1568998892">
      <w:bodyDiv w:val="1"/>
      <w:marLeft w:val="0"/>
      <w:marRight w:val="0"/>
      <w:marTop w:val="0"/>
      <w:marBottom w:val="0"/>
      <w:divBdr>
        <w:top w:val="none" w:sz="0" w:space="0" w:color="auto"/>
        <w:left w:val="none" w:sz="0" w:space="0" w:color="auto"/>
        <w:bottom w:val="none" w:sz="0" w:space="0" w:color="auto"/>
        <w:right w:val="none" w:sz="0" w:space="0" w:color="auto"/>
      </w:divBdr>
      <w:divsChild>
        <w:div w:id="54201581">
          <w:marLeft w:val="0"/>
          <w:marRight w:val="0"/>
          <w:marTop w:val="360"/>
          <w:marBottom w:val="120"/>
          <w:divBdr>
            <w:top w:val="none" w:sz="0" w:space="0" w:color="auto"/>
            <w:left w:val="none" w:sz="0" w:space="0" w:color="auto"/>
            <w:bottom w:val="none" w:sz="0" w:space="0" w:color="auto"/>
            <w:right w:val="none" w:sz="0" w:space="0" w:color="auto"/>
          </w:divBdr>
        </w:div>
        <w:div w:id="595794032">
          <w:marLeft w:val="0"/>
          <w:marRight w:val="0"/>
          <w:marTop w:val="360"/>
          <w:marBottom w:val="120"/>
          <w:divBdr>
            <w:top w:val="none" w:sz="0" w:space="0" w:color="auto"/>
            <w:left w:val="none" w:sz="0" w:space="0" w:color="auto"/>
            <w:bottom w:val="none" w:sz="0" w:space="0" w:color="auto"/>
            <w:right w:val="none" w:sz="0" w:space="0" w:color="auto"/>
          </w:divBdr>
        </w:div>
        <w:div w:id="1626353605">
          <w:marLeft w:val="0"/>
          <w:marRight w:val="0"/>
          <w:marTop w:val="360"/>
          <w:marBottom w:val="120"/>
          <w:divBdr>
            <w:top w:val="none" w:sz="0" w:space="0" w:color="auto"/>
            <w:left w:val="none" w:sz="0" w:space="0" w:color="auto"/>
            <w:bottom w:val="none" w:sz="0" w:space="0" w:color="auto"/>
            <w:right w:val="none" w:sz="0" w:space="0" w:color="auto"/>
          </w:divBdr>
        </w:div>
      </w:divsChild>
    </w:div>
    <w:div w:id="1633704272">
      <w:bodyDiv w:val="1"/>
      <w:marLeft w:val="0"/>
      <w:marRight w:val="0"/>
      <w:marTop w:val="0"/>
      <w:marBottom w:val="0"/>
      <w:divBdr>
        <w:top w:val="none" w:sz="0" w:space="0" w:color="auto"/>
        <w:left w:val="none" w:sz="0" w:space="0" w:color="auto"/>
        <w:bottom w:val="none" w:sz="0" w:space="0" w:color="auto"/>
        <w:right w:val="none" w:sz="0" w:space="0" w:color="auto"/>
      </w:divBdr>
    </w:div>
    <w:div w:id="1653489787">
      <w:bodyDiv w:val="1"/>
      <w:marLeft w:val="0"/>
      <w:marRight w:val="0"/>
      <w:marTop w:val="0"/>
      <w:marBottom w:val="0"/>
      <w:divBdr>
        <w:top w:val="none" w:sz="0" w:space="0" w:color="auto"/>
        <w:left w:val="none" w:sz="0" w:space="0" w:color="auto"/>
        <w:bottom w:val="none" w:sz="0" w:space="0" w:color="auto"/>
        <w:right w:val="none" w:sz="0" w:space="0" w:color="auto"/>
      </w:divBdr>
    </w:div>
    <w:div w:id="1680619305">
      <w:bodyDiv w:val="1"/>
      <w:marLeft w:val="0"/>
      <w:marRight w:val="0"/>
      <w:marTop w:val="0"/>
      <w:marBottom w:val="0"/>
      <w:divBdr>
        <w:top w:val="none" w:sz="0" w:space="0" w:color="auto"/>
        <w:left w:val="none" w:sz="0" w:space="0" w:color="auto"/>
        <w:bottom w:val="none" w:sz="0" w:space="0" w:color="auto"/>
        <w:right w:val="none" w:sz="0" w:space="0" w:color="auto"/>
      </w:divBdr>
    </w:div>
    <w:div w:id="1698235635">
      <w:bodyDiv w:val="1"/>
      <w:marLeft w:val="0"/>
      <w:marRight w:val="0"/>
      <w:marTop w:val="0"/>
      <w:marBottom w:val="0"/>
      <w:divBdr>
        <w:top w:val="none" w:sz="0" w:space="0" w:color="auto"/>
        <w:left w:val="none" w:sz="0" w:space="0" w:color="auto"/>
        <w:bottom w:val="none" w:sz="0" w:space="0" w:color="auto"/>
        <w:right w:val="none" w:sz="0" w:space="0" w:color="auto"/>
      </w:divBdr>
    </w:div>
    <w:div w:id="1736781217">
      <w:bodyDiv w:val="1"/>
      <w:marLeft w:val="0"/>
      <w:marRight w:val="0"/>
      <w:marTop w:val="0"/>
      <w:marBottom w:val="0"/>
      <w:divBdr>
        <w:top w:val="none" w:sz="0" w:space="0" w:color="auto"/>
        <w:left w:val="none" w:sz="0" w:space="0" w:color="auto"/>
        <w:bottom w:val="none" w:sz="0" w:space="0" w:color="auto"/>
        <w:right w:val="none" w:sz="0" w:space="0" w:color="auto"/>
      </w:divBdr>
    </w:div>
    <w:div w:id="1792480883">
      <w:bodyDiv w:val="1"/>
      <w:marLeft w:val="0"/>
      <w:marRight w:val="0"/>
      <w:marTop w:val="0"/>
      <w:marBottom w:val="0"/>
      <w:divBdr>
        <w:top w:val="none" w:sz="0" w:space="0" w:color="auto"/>
        <w:left w:val="none" w:sz="0" w:space="0" w:color="auto"/>
        <w:bottom w:val="none" w:sz="0" w:space="0" w:color="auto"/>
        <w:right w:val="none" w:sz="0" w:space="0" w:color="auto"/>
      </w:divBdr>
    </w:div>
    <w:div w:id="1796487614">
      <w:bodyDiv w:val="1"/>
      <w:marLeft w:val="0"/>
      <w:marRight w:val="0"/>
      <w:marTop w:val="0"/>
      <w:marBottom w:val="0"/>
      <w:divBdr>
        <w:top w:val="none" w:sz="0" w:space="0" w:color="auto"/>
        <w:left w:val="none" w:sz="0" w:space="0" w:color="auto"/>
        <w:bottom w:val="none" w:sz="0" w:space="0" w:color="auto"/>
        <w:right w:val="none" w:sz="0" w:space="0" w:color="auto"/>
      </w:divBdr>
    </w:div>
    <w:div w:id="1865093027">
      <w:bodyDiv w:val="1"/>
      <w:marLeft w:val="0"/>
      <w:marRight w:val="0"/>
      <w:marTop w:val="0"/>
      <w:marBottom w:val="0"/>
      <w:divBdr>
        <w:top w:val="none" w:sz="0" w:space="0" w:color="auto"/>
        <w:left w:val="none" w:sz="0" w:space="0" w:color="auto"/>
        <w:bottom w:val="none" w:sz="0" w:space="0" w:color="auto"/>
        <w:right w:val="none" w:sz="0" w:space="0" w:color="auto"/>
      </w:divBdr>
    </w:div>
    <w:div w:id="1887989522">
      <w:bodyDiv w:val="1"/>
      <w:marLeft w:val="0"/>
      <w:marRight w:val="0"/>
      <w:marTop w:val="0"/>
      <w:marBottom w:val="0"/>
      <w:divBdr>
        <w:top w:val="none" w:sz="0" w:space="0" w:color="auto"/>
        <w:left w:val="none" w:sz="0" w:space="0" w:color="auto"/>
        <w:bottom w:val="none" w:sz="0" w:space="0" w:color="auto"/>
        <w:right w:val="none" w:sz="0" w:space="0" w:color="auto"/>
      </w:divBdr>
    </w:div>
    <w:div w:id="1891762346">
      <w:bodyDiv w:val="1"/>
      <w:marLeft w:val="0"/>
      <w:marRight w:val="0"/>
      <w:marTop w:val="0"/>
      <w:marBottom w:val="0"/>
      <w:divBdr>
        <w:top w:val="none" w:sz="0" w:space="0" w:color="auto"/>
        <w:left w:val="none" w:sz="0" w:space="0" w:color="auto"/>
        <w:bottom w:val="none" w:sz="0" w:space="0" w:color="auto"/>
        <w:right w:val="none" w:sz="0" w:space="0" w:color="auto"/>
      </w:divBdr>
    </w:div>
    <w:div w:id="1895695602">
      <w:bodyDiv w:val="1"/>
      <w:marLeft w:val="0"/>
      <w:marRight w:val="0"/>
      <w:marTop w:val="0"/>
      <w:marBottom w:val="0"/>
      <w:divBdr>
        <w:top w:val="none" w:sz="0" w:space="0" w:color="auto"/>
        <w:left w:val="none" w:sz="0" w:space="0" w:color="auto"/>
        <w:bottom w:val="none" w:sz="0" w:space="0" w:color="auto"/>
        <w:right w:val="none" w:sz="0" w:space="0" w:color="auto"/>
      </w:divBdr>
    </w:div>
    <w:div w:id="1910269107">
      <w:bodyDiv w:val="1"/>
      <w:marLeft w:val="0"/>
      <w:marRight w:val="0"/>
      <w:marTop w:val="0"/>
      <w:marBottom w:val="0"/>
      <w:divBdr>
        <w:top w:val="none" w:sz="0" w:space="0" w:color="auto"/>
        <w:left w:val="none" w:sz="0" w:space="0" w:color="auto"/>
        <w:bottom w:val="none" w:sz="0" w:space="0" w:color="auto"/>
        <w:right w:val="none" w:sz="0" w:space="0" w:color="auto"/>
      </w:divBdr>
    </w:div>
    <w:div w:id="1916428598">
      <w:bodyDiv w:val="1"/>
      <w:marLeft w:val="0"/>
      <w:marRight w:val="0"/>
      <w:marTop w:val="0"/>
      <w:marBottom w:val="0"/>
      <w:divBdr>
        <w:top w:val="none" w:sz="0" w:space="0" w:color="auto"/>
        <w:left w:val="none" w:sz="0" w:space="0" w:color="auto"/>
        <w:bottom w:val="none" w:sz="0" w:space="0" w:color="auto"/>
        <w:right w:val="none" w:sz="0" w:space="0" w:color="auto"/>
      </w:divBdr>
    </w:div>
    <w:div w:id="1919823282">
      <w:bodyDiv w:val="1"/>
      <w:marLeft w:val="0"/>
      <w:marRight w:val="0"/>
      <w:marTop w:val="0"/>
      <w:marBottom w:val="0"/>
      <w:divBdr>
        <w:top w:val="none" w:sz="0" w:space="0" w:color="auto"/>
        <w:left w:val="none" w:sz="0" w:space="0" w:color="auto"/>
        <w:bottom w:val="none" w:sz="0" w:space="0" w:color="auto"/>
        <w:right w:val="none" w:sz="0" w:space="0" w:color="auto"/>
      </w:divBdr>
      <w:divsChild>
        <w:div w:id="1201211322">
          <w:marLeft w:val="0"/>
          <w:marRight w:val="0"/>
          <w:marTop w:val="360"/>
          <w:marBottom w:val="120"/>
          <w:divBdr>
            <w:top w:val="none" w:sz="0" w:space="0" w:color="auto"/>
            <w:left w:val="none" w:sz="0" w:space="0" w:color="auto"/>
            <w:bottom w:val="none" w:sz="0" w:space="0" w:color="auto"/>
            <w:right w:val="none" w:sz="0" w:space="0" w:color="auto"/>
          </w:divBdr>
        </w:div>
        <w:div w:id="1394348522">
          <w:marLeft w:val="0"/>
          <w:marRight w:val="0"/>
          <w:marTop w:val="360"/>
          <w:marBottom w:val="120"/>
          <w:divBdr>
            <w:top w:val="none" w:sz="0" w:space="0" w:color="auto"/>
            <w:left w:val="none" w:sz="0" w:space="0" w:color="auto"/>
            <w:bottom w:val="none" w:sz="0" w:space="0" w:color="auto"/>
            <w:right w:val="none" w:sz="0" w:space="0" w:color="auto"/>
          </w:divBdr>
        </w:div>
        <w:div w:id="1819102753">
          <w:marLeft w:val="0"/>
          <w:marRight w:val="0"/>
          <w:marTop w:val="360"/>
          <w:marBottom w:val="120"/>
          <w:divBdr>
            <w:top w:val="none" w:sz="0" w:space="0" w:color="auto"/>
            <w:left w:val="none" w:sz="0" w:space="0" w:color="auto"/>
            <w:bottom w:val="none" w:sz="0" w:space="0" w:color="auto"/>
            <w:right w:val="none" w:sz="0" w:space="0" w:color="auto"/>
          </w:divBdr>
        </w:div>
      </w:divsChild>
    </w:div>
    <w:div w:id="1931039946">
      <w:bodyDiv w:val="1"/>
      <w:marLeft w:val="0"/>
      <w:marRight w:val="0"/>
      <w:marTop w:val="0"/>
      <w:marBottom w:val="0"/>
      <w:divBdr>
        <w:top w:val="none" w:sz="0" w:space="0" w:color="auto"/>
        <w:left w:val="none" w:sz="0" w:space="0" w:color="auto"/>
        <w:bottom w:val="none" w:sz="0" w:space="0" w:color="auto"/>
        <w:right w:val="none" w:sz="0" w:space="0" w:color="auto"/>
      </w:divBdr>
    </w:div>
    <w:div w:id="1938437192">
      <w:bodyDiv w:val="1"/>
      <w:marLeft w:val="0"/>
      <w:marRight w:val="0"/>
      <w:marTop w:val="0"/>
      <w:marBottom w:val="0"/>
      <w:divBdr>
        <w:top w:val="none" w:sz="0" w:space="0" w:color="auto"/>
        <w:left w:val="none" w:sz="0" w:space="0" w:color="auto"/>
        <w:bottom w:val="none" w:sz="0" w:space="0" w:color="auto"/>
        <w:right w:val="none" w:sz="0" w:space="0" w:color="auto"/>
      </w:divBdr>
    </w:div>
    <w:div w:id="1964922773">
      <w:bodyDiv w:val="1"/>
      <w:marLeft w:val="0"/>
      <w:marRight w:val="0"/>
      <w:marTop w:val="0"/>
      <w:marBottom w:val="0"/>
      <w:divBdr>
        <w:top w:val="none" w:sz="0" w:space="0" w:color="auto"/>
        <w:left w:val="none" w:sz="0" w:space="0" w:color="auto"/>
        <w:bottom w:val="none" w:sz="0" w:space="0" w:color="auto"/>
        <w:right w:val="none" w:sz="0" w:space="0" w:color="auto"/>
      </w:divBdr>
    </w:div>
    <w:div w:id="2081174457">
      <w:bodyDiv w:val="1"/>
      <w:marLeft w:val="0"/>
      <w:marRight w:val="0"/>
      <w:marTop w:val="0"/>
      <w:marBottom w:val="0"/>
      <w:divBdr>
        <w:top w:val="none" w:sz="0" w:space="0" w:color="auto"/>
        <w:left w:val="none" w:sz="0" w:space="0" w:color="auto"/>
        <w:bottom w:val="none" w:sz="0" w:space="0" w:color="auto"/>
        <w:right w:val="none" w:sz="0" w:space="0" w:color="auto"/>
      </w:divBdr>
    </w:div>
    <w:div w:id="2101951102">
      <w:bodyDiv w:val="1"/>
      <w:marLeft w:val="0"/>
      <w:marRight w:val="0"/>
      <w:marTop w:val="0"/>
      <w:marBottom w:val="0"/>
      <w:divBdr>
        <w:top w:val="none" w:sz="0" w:space="0" w:color="auto"/>
        <w:left w:val="none" w:sz="0" w:space="0" w:color="auto"/>
        <w:bottom w:val="none" w:sz="0" w:space="0" w:color="auto"/>
        <w:right w:val="none" w:sz="0" w:space="0" w:color="auto"/>
      </w:divBdr>
    </w:div>
    <w:div w:id="212280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curl/curl" TargetMode="External"/><Relationship Id="rId21" Type="http://schemas.openxmlformats.org/officeDocument/2006/relationships/footer" Target="footer3.xml"/><Relationship Id="rId34"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github.com/BOINC/boinc"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6.jpeg"/><Relationship Id="rId28" Type="http://schemas.openxmlformats.org/officeDocument/2006/relationships/image" Target="media/image8.png"/><Relationship Id="rId36" Type="http://schemas.openxmlformats.org/officeDocument/2006/relationships/chart" Target="charts/chart2.xml"/><Relationship Id="rId10" Type="http://schemas.openxmlformats.org/officeDocument/2006/relationships/header" Target="header2.xml"/><Relationship Id="rId19" Type="http://schemas.openxmlformats.org/officeDocument/2006/relationships/hyperlink" Target="https://boinc.berkeley.edu/trac/wiki/MakeProject"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file:///C:\Users\Claudia\Pictures\MemoriaTrabajoGrado_DAD.docx" TargetMode="External"/><Relationship Id="rId22" Type="http://schemas.openxmlformats.org/officeDocument/2006/relationships/image" Target="media/image5.png"/><Relationship Id="rId27" Type="http://schemas.openxmlformats.org/officeDocument/2006/relationships/hyperlink" Target="https://github.com/openssl/openssl" TargetMode="External"/><Relationship Id="rId30" Type="http://schemas.openxmlformats.org/officeDocument/2006/relationships/image" Target="media/image10.png"/><Relationship Id="rId35" Type="http://schemas.openxmlformats.org/officeDocument/2006/relationships/chart" Target="charts/chart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Javeriana\Carrera\Formatos\Trabajo%20de%20Grado\2007\TGI\Plantilla%20MemoriaTG%20.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alfredo\Downloads\resultado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lfredo\Downloads\resultados%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50000"/>
                    <a:lumOff val="50000"/>
                  </a:schemeClr>
                </a:solidFill>
                <a:latin typeface="+mn-lt"/>
                <a:ea typeface="+mn-ea"/>
                <a:cs typeface="+mn-cs"/>
              </a:defRPr>
            </a:pPr>
            <a:r>
              <a:rPr lang="en-US">
                <a:solidFill>
                  <a:schemeClr val="tx1">
                    <a:lumMod val="50000"/>
                    <a:lumOff val="50000"/>
                  </a:schemeClr>
                </a:solidFill>
              </a:rPr>
              <a:t>Grid vs Cómputo Colaborativo</a:t>
            </a:r>
          </a:p>
        </c:rich>
      </c:tx>
      <c:layout>
        <c:manualLayout>
          <c:xMode val="edge"/>
          <c:yMode val="edge"/>
          <c:x val="0.38899726985440602"/>
          <c:y val="2.75482093663911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50000"/>
                  <a:lumOff val="50000"/>
                </a:schemeClr>
              </a:solidFill>
              <a:latin typeface="+mn-lt"/>
              <a:ea typeface="+mn-ea"/>
              <a:cs typeface="+mn-cs"/>
            </a:defRPr>
          </a:pPr>
          <a:endParaRPr lang="es-CO"/>
        </a:p>
      </c:txPr>
    </c:title>
    <c:autoTitleDeleted val="0"/>
    <c:plotArea>
      <c:layout/>
      <c:barChart>
        <c:barDir val="bar"/>
        <c:grouping val="clustered"/>
        <c:varyColors val="0"/>
        <c:ser>
          <c:idx val="0"/>
          <c:order val="0"/>
          <c:tx>
            <c:v>Tiempo (Min)</c:v>
          </c:tx>
          <c:spPr>
            <a:solidFill>
              <a:schemeClr val="accent2"/>
            </a:solidFill>
            <a:ln>
              <a:noFill/>
            </a:ln>
            <a:effectLst/>
          </c:spPr>
          <c:invertIfNegative val="0"/>
          <c:dPt>
            <c:idx val="0"/>
            <c:invertIfNegative val="0"/>
            <c:bubble3D val="0"/>
            <c:spPr>
              <a:solidFill>
                <a:schemeClr val="bg2">
                  <a:lumMod val="75000"/>
                </a:schemeClr>
              </a:solidFill>
              <a:ln>
                <a:noFill/>
              </a:ln>
              <a:effectLst/>
            </c:spPr>
            <c:extLst xmlns:c16r2="http://schemas.microsoft.com/office/drawing/2015/06/chart">
              <c:ext xmlns:c16="http://schemas.microsoft.com/office/drawing/2014/chart" uri="{C3380CC4-5D6E-409C-BE32-E72D297353CC}">
                <c16:uniqueId val="{00000023-E407-4A8E-993E-B666725FE44F}"/>
              </c:ext>
            </c:extLst>
          </c:dPt>
          <c:dPt>
            <c:idx val="5"/>
            <c:invertIfNegative val="0"/>
            <c:bubble3D val="0"/>
            <c:spPr>
              <a:solidFill>
                <a:schemeClr val="accent1">
                  <a:lumMod val="60000"/>
                  <a:lumOff val="40000"/>
                </a:schemeClr>
              </a:solidFill>
              <a:ln>
                <a:noFill/>
              </a:ln>
              <a:effectLst/>
            </c:spPr>
            <c:extLst xmlns:c16r2="http://schemas.microsoft.com/office/drawing/2015/06/chart">
              <c:ext xmlns:c16="http://schemas.microsoft.com/office/drawing/2014/chart" uri="{C3380CC4-5D6E-409C-BE32-E72D297353CC}">
                <c16:uniqueId val="{0000001C-E407-4A8E-993E-B666725FE44F}"/>
              </c:ext>
            </c:extLst>
          </c:dPt>
          <c:dPt>
            <c:idx val="10"/>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15-E407-4A8E-993E-B666725FE44F}"/>
              </c:ext>
            </c:extLst>
          </c:dPt>
          <c:dPt>
            <c:idx val="15"/>
            <c:invertIfNegative val="0"/>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6-E407-4A8E-993E-B666725FE44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'Factor Redundancia'!$B$4:$B$23</c:f>
              <c:strCache>
                <c:ptCount val="16"/>
                <c:pt idx="0">
                  <c:v>Redundancia-1-Linux</c:v>
                </c:pt>
                <c:pt idx="5">
                  <c:v>Redundancia-1-Android</c:v>
                </c:pt>
                <c:pt idx="10">
                  <c:v>Redundancia-2-Linux</c:v>
                </c:pt>
                <c:pt idx="15">
                  <c:v>Redundancia-2-Android</c:v>
                </c:pt>
              </c:strCache>
            </c:strRef>
          </c:cat>
          <c:val>
            <c:numRef>
              <c:f>'Factor Redundancia'!$C$4:$C$23</c:f>
              <c:numCache>
                <c:formatCode>General</c:formatCode>
                <c:ptCount val="20"/>
                <c:pt idx="0">
                  <c:v>15</c:v>
                </c:pt>
                <c:pt idx="5">
                  <c:v>19</c:v>
                </c:pt>
                <c:pt idx="10">
                  <c:v>38</c:v>
                </c:pt>
                <c:pt idx="15">
                  <c:v>40</c:v>
                </c:pt>
              </c:numCache>
            </c:numRef>
          </c:val>
          <c:extLst xmlns:c16r2="http://schemas.microsoft.com/office/drawing/2015/06/chart">
            <c:ext xmlns:c16="http://schemas.microsoft.com/office/drawing/2014/chart" uri="{C3380CC4-5D6E-409C-BE32-E72D297353CC}">
              <c16:uniqueId val="{00000000-E407-4A8E-993E-B666725FE44F}"/>
            </c:ext>
          </c:extLst>
        </c:ser>
        <c:dLbls>
          <c:dLblPos val="outEnd"/>
          <c:showLegendKey val="0"/>
          <c:showVal val="1"/>
          <c:showCatName val="0"/>
          <c:showSerName val="0"/>
          <c:showPercent val="0"/>
          <c:showBubbleSize val="0"/>
        </c:dLbls>
        <c:gapWidth val="0"/>
        <c:axId val="1723183600"/>
        <c:axId val="1723174352"/>
      </c:barChart>
      <c:catAx>
        <c:axId val="17231836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US">
                    <a:solidFill>
                      <a:schemeClr val="tx1">
                        <a:lumMod val="50000"/>
                        <a:lumOff val="50000"/>
                      </a:schemeClr>
                    </a:solidFill>
                  </a:rPr>
                  <a:t>Redundancia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CO"/>
          </a:p>
        </c:txPr>
        <c:crossAx val="1723174352"/>
        <c:crosses val="autoZero"/>
        <c:auto val="1"/>
        <c:lblAlgn val="ctr"/>
        <c:lblOffset val="100"/>
        <c:noMultiLvlLbl val="0"/>
      </c:catAx>
      <c:valAx>
        <c:axId val="172317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US">
                    <a:solidFill>
                      <a:schemeClr val="tx1">
                        <a:lumMod val="50000"/>
                        <a:lumOff val="50000"/>
                      </a:schemeClr>
                    </a:solidFill>
                  </a:rPr>
                  <a:t>Tiempo (min)</a:t>
                </a:r>
              </a:p>
            </c:rich>
          </c:tx>
          <c:layout>
            <c:manualLayout>
              <c:xMode val="edge"/>
              <c:yMode val="edge"/>
              <c:x val="0.53018707379506502"/>
              <c:y val="0.916649313463915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crossAx val="1723183600"/>
        <c:crosses val="autoZero"/>
        <c:crossBetween val="between"/>
      </c:valAx>
      <c:spPr>
        <a:noFill/>
        <a:ln>
          <a:noFill/>
        </a:ln>
        <a:effectLst/>
      </c:spPr>
    </c:plotArea>
    <c:plotVisOnly val="1"/>
    <c:dispBlanksAs val="gap"/>
    <c:showDLblsOverMax val="0"/>
  </c:chart>
  <c:spPr>
    <a:solidFill>
      <a:schemeClr val="lt1"/>
    </a:solidFill>
    <a:ln w="25400" cap="flat" cmpd="sng" algn="ctr">
      <a:noFill/>
      <a:prstDash val="solid"/>
      <a:round/>
    </a:ln>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bar"/>
        <c:grouping val="clustered"/>
        <c:varyColors val="0"/>
        <c:ser>
          <c:idx val="0"/>
          <c:order val="0"/>
          <c:tx>
            <c:v>Grado de Paralelismo</c:v>
          </c:tx>
          <c:spPr>
            <a:solidFill>
              <a:schemeClr val="accent1"/>
            </a:solidFill>
            <a:ln>
              <a:noFill/>
            </a:ln>
            <a:effectLst/>
          </c:spPr>
          <c:invertIfNegative val="0"/>
          <c:dPt>
            <c:idx val="5"/>
            <c:invertIfNegative val="0"/>
            <c:bubble3D val="0"/>
            <c:spPr>
              <a:solidFill>
                <a:schemeClr val="accent6">
                  <a:lumMod val="60000"/>
                  <a:lumOff val="40000"/>
                </a:schemeClr>
              </a:solidFill>
              <a:ln>
                <a:noFill/>
              </a:ln>
              <a:effectLst/>
            </c:spPr>
            <c:extLst xmlns:c16r2="http://schemas.microsoft.com/office/drawing/2015/06/chart">
              <c:ext xmlns:c16="http://schemas.microsoft.com/office/drawing/2014/chart" uri="{C3380CC4-5D6E-409C-BE32-E72D297353CC}">
                <c16:uniqueId val="{00000026-FA6E-4897-840A-B8BE038208D3}"/>
              </c:ext>
            </c:extLst>
          </c:dPt>
          <c:dPt>
            <c:idx val="10"/>
            <c:invertIfNegative val="0"/>
            <c:bubble3D val="0"/>
            <c:spPr>
              <a:solidFill>
                <a:schemeClr val="accent4">
                  <a:lumMod val="60000"/>
                  <a:lumOff val="40000"/>
                </a:schemeClr>
              </a:solidFill>
              <a:ln>
                <a:noFill/>
              </a:ln>
              <a:effectLst/>
            </c:spPr>
            <c:extLst xmlns:c16r2="http://schemas.microsoft.com/office/drawing/2015/06/chart">
              <c:ext xmlns:c16="http://schemas.microsoft.com/office/drawing/2014/chart" uri="{C3380CC4-5D6E-409C-BE32-E72D297353CC}">
                <c16:uniqueId val="{0000001E-FA6E-4897-840A-B8BE038208D3}"/>
              </c:ext>
            </c:extLst>
          </c:dPt>
          <c:dPt>
            <c:idx val="15"/>
            <c:invertIfNegative val="0"/>
            <c:bubble3D val="0"/>
            <c:spPr>
              <a:solidFill>
                <a:schemeClr val="accent2">
                  <a:lumMod val="40000"/>
                  <a:lumOff val="60000"/>
                </a:schemeClr>
              </a:solidFill>
              <a:ln>
                <a:noFill/>
              </a:ln>
              <a:effectLst/>
            </c:spPr>
            <c:extLst xmlns:c16r2="http://schemas.microsoft.com/office/drawing/2015/06/chart">
              <c:ext xmlns:c16="http://schemas.microsoft.com/office/drawing/2014/chart" uri="{C3380CC4-5D6E-409C-BE32-E72D297353CC}">
                <c16:uniqueId val="{00000013-FA6E-4897-840A-B8BE038208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'Factor Cantidad de Trabajos'!$B$4:$B$23</c:f>
              <c:strCache>
                <c:ptCount val="16"/>
                <c:pt idx="0">
                  <c:v>Android-1000 trabajos</c:v>
                </c:pt>
                <c:pt idx="5">
                  <c:v>Android-450 trabajos</c:v>
                </c:pt>
                <c:pt idx="10">
                  <c:v>Linux-450 trabajos</c:v>
                </c:pt>
                <c:pt idx="15">
                  <c:v>Linux-1000 trabajos</c:v>
                </c:pt>
              </c:strCache>
            </c:strRef>
          </c:cat>
          <c:val>
            <c:numRef>
              <c:f>'Factor Cantidad de Trabajos'!$C$4:$C$23</c:f>
              <c:numCache>
                <c:formatCode>General</c:formatCode>
                <c:ptCount val="20"/>
                <c:pt idx="0">
                  <c:v>40</c:v>
                </c:pt>
                <c:pt idx="5">
                  <c:v>19</c:v>
                </c:pt>
                <c:pt idx="10">
                  <c:v>15</c:v>
                </c:pt>
                <c:pt idx="15">
                  <c:v>37</c:v>
                </c:pt>
              </c:numCache>
            </c:numRef>
          </c:val>
          <c:extLst xmlns:c16r2="http://schemas.microsoft.com/office/drawing/2015/06/chart">
            <c:ext xmlns:c16="http://schemas.microsoft.com/office/drawing/2014/chart" uri="{C3380CC4-5D6E-409C-BE32-E72D297353CC}">
              <c16:uniqueId val="{00000002-FA6E-4897-840A-B8BE038208D3}"/>
            </c:ext>
          </c:extLst>
        </c:ser>
        <c:dLbls>
          <c:dLblPos val="outEnd"/>
          <c:showLegendKey val="0"/>
          <c:showVal val="1"/>
          <c:showCatName val="0"/>
          <c:showSerName val="0"/>
          <c:showPercent val="0"/>
          <c:showBubbleSize val="0"/>
        </c:dLbls>
        <c:gapWidth val="0"/>
        <c:overlap val="-88"/>
        <c:axId val="1723170544"/>
        <c:axId val="1723180880"/>
      </c:barChart>
      <c:catAx>
        <c:axId val="17231705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Cantidad</a:t>
                </a:r>
                <a:r>
                  <a:rPr lang="en-US" baseline="0"/>
                  <a:t> de Trabajos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23180880"/>
        <c:crosses val="autoZero"/>
        <c:auto val="1"/>
        <c:lblAlgn val="ctr"/>
        <c:lblOffset val="100"/>
        <c:noMultiLvlLbl val="0"/>
      </c:catAx>
      <c:valAx>
        <c:axId val="172318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7231705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77D0C2-F14D-4782-B087-26E2D0A3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MemoriaTG </Template>
  <TotalTime>4</TotalTime>
  <Pages>1</Pages>
  <Words>39569</Words>
  <Characters>217635</Characters>
  <Application>Microsoft Office Word</Application>
  <DocSecurity>0</DocSecurity>
  <Lines>1813</Lines>
  <Paragraphs>513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para Trabajo de Grado</vt:lpstr>
      <vt:lpstr>Propuesta para Trabajo de Grado</vt:lpstr>
    </vt:vector>
  </TitlesOfParts>
  <Manager>Nombre asesor</Manager>
  <Company>Pontificia Universidad Javeriana</Company>
  <LinksUpToDate>false</LinksUpToDate>
  <CharactersWithSpaces>256691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Luisa Barrera</dc:creator>
  <cp:keywords>Trabajo de Grado</cp:keywords>
  <cp:lastModifiedBy>sala-a</cp:lastModifiedBy>
  <cp:revision>4</cp:revision>
  <cp:lastPrinted>2016-11-16T14:20:00Z</cp:lastPrinted>
  <dcterms:created xsi:type="dcterms:W3CDTF">2016-11-16T14:20:00Z</dcterms:created>
  <dcterms:modified xsi:type="dcterms:W3CDTF">2016-11-16T14:23:00Z</dcterms:modified>
  <cp:category>Propuesta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y fmtid="{D5CDD505-2E9C-101B-9397-08002B2CF9AE}" pid="4" name="KSOProductBuildVer">
    <vt:lpwstr>1033-9.1.0.4751</vt:lpwstr>
  </property>
  <property fmtid="{D5CDD505-2E9C-101B-9397-08002B2CF9AE}" pid="5" name="ZOTERO_PREF_1">
    <vt:lpwstr>&lt;data data-version="3" zotero-version="4.0.29.16"&gt;&lt;session id="KELKIson"/&gt;&lt;style id="http://www.zotero.org/styles/ieee" locale="es-ES" hasBibliography="1" bibliographyStyleHasBeenSet="1"/&gt;&lt;prefs&gt;&lt;pref name="fieldType" value="Field"/&gt;&lt;pref name="storeRefer</vt:lpwstr>
  </property>
  <property fmtid="{D5CDD505-2E9C-101B-9397-08002B2CF9AE}" pid="6" name="ZOTERO_PREF_2">
    <vt:lpwstr>ences" value="true"/&gt;&lt;pref name="automaticJournalAbbreviations" value=""/&gt;&lt;pref name="noteType" value=""/&gt;&lt;/prefs&gt;&lt;/data&gt;</vt:lpwstr>
  </property>
</Properties>
</file>